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286" w:rsidRPr="006171FE" w:rsidRDefault="004D0286" w:rsidP="004D0286">
      <w:pPr>
        <w:pStyle w:val="Default"/>
        <w:tabs>
          <w:tab w:val="left" w:pos="3432"/>
        </w:tabs>
        <w:jc w:val="right"/>
        <w:rPr>
          <w:rFonts w:ascii="Arial" w:hAnsi="Arial" w:cs="Arial"/>
          <w:b/>
          <w:u w:val="single"/>
        </w:rPr>
      </w:pPr>
      <w:r w:rsidRPr="00AE4D1F">
        <w:rPr>
          <w:rFonts w:ascii="Arial" w:hAnsi="Arial" w:cs="Arial"/>
          <w:b/>
          <w:noProof/>
        </w:rPr>
        <w:drawing>
          <wp:anchor distT="0" distB="0" distL="114300" distR="114300" simplePos="0" relativeHeight="251659264" behindDoc="0" locked="0" layoutInCell="1" allowOverlap="1">
            <wp:simplePos x="0" y="0"/>
            <wp:positionH relativeFrom="column">
              <wp:posOffset>-114300</wp:posOffset>
            </wp:positionH>
            <wp:positionV relativeFrom="paragraph">
              <wp:posOffset>-71755</wp:posOffset>
            </wp:positionV>
            <wp:extent cx="1219200" cy="1152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1152525"/>
                    </a:xfrm>
                    <a:prstGeom prst="rect">
                      <a:avLst/>
                    </a:prstGeom>
                    <a:noFill/>
                    <a:ln>
                      <a:noFill/>
                    </a:ln>
                  </pic:spPr>
                </pic:pic>
              </a:graphicData>
            </a:graphic>
          </wp:anchor>
        </w:drawing>
      </w:r>
      <w:r w:rsidRPr="006171FE">
        <w:rPr>
          <w:rFonts w:ascii="Arial" w:hAnsi="Arial" w:cs="Arial"/>
          <w:b/>
        </w:rPr>
        <w:t>Office of the President</w:t>
      </w:r>
    </w:p>
    <w:p w:rsidR="004D0286" w:rsidRPr="006171FE" w:rsidRDefault="004D0286" w:rsidP="004D0286">
      <w:pPr>
        <w:ind w:left="720"/>
        <w:jc w:val="right"/>
        <w:rPr>
          <w:rFonts w:ascii="Arial" w:hAnsi="Arial" w:cs="Arial"/>
          <w:b/>
        </w:rPr>
      </w:pPr>
      <w:r w:rsidRPr="006171FE">
        <w:rPr>
          <w:rFonts w:ascii="Arial" w:hAnsi="Arial" w:cs="Arial"/>
          <w:b/>
        </w:rPr>
        <w:t>University Policy</w:t>
      </w:r>
    </w:p>
    <w:p w:rsidR="004D0286" w:rsidRDefault="004D0286" w:rsidP="004D0286">
      <w:pPr>
        <w:autoSpaceDE w:val="0"/>
        <w:autoSpaceDN w:val="0"/>
        <w:adjustRightInd w:val="0"/>
        <w:spacing w:before="3" w:line="170" w:lineRule="exact"/>
        <w:rPr>
          <w:sz w:val="17"/>
          <w:szCs w:val="17"/>
        </w:rPr>
      </w:pPr>
    </w:p>
    <w:p w:rsidR="004D0286" w:rsidRDefault="004D0286" w:rsidP="004D0286">
      <w:pPr>
        <w:pStyle w:val="Footer"/>
        <w:tabs>
          <w:tab w:val="clear" w:pos="4320"/>
          <w:tab w:val="clear" w:pos="8640"/>
        </w:tabs>
        <w:jc w:val="both"/>
        <w:rPr>
          <w:rFonts w:ascii="Arial" w:hAnsi="Arial" w:cs="Arial"/>
          <w:sz w:val="22"/>
          <w:szCs w:val="22"/>
        </w:rPr>
      </w:pPr>
    </w:p>
    <w:p w:rsidR="004D0286" w:rsidRDefault="004D0286" w:rsidP="004D0286">
      <w:pPr>
        <w:pStyle w:val="Footer"/>
        <w:tabs>
          <w:tab w:val="clear" w:pos="4320"/>
          <w:tab w:val="clear" w:pos="8640"/>
        </w:tabs>
        <w:rPr>
          <w:rFonts w:ascii="Arial" w:hAnsi="Arial" w:cs="Arial"/>
          <w:b/>
          <w:bCs/>
          <w:sz w:val="22"/>
          <w:szCs w:val="22"/>
        </w:rPr>
      </w:pPr>
    </w:p>
    <w:p w:rsidR="004D0286" w:rsidRDefault="004D0286" w:rsidP="004D0286">
      <w:pPr>
        <w:pStyle w:val="Footer"/>
        <w:tabs>
          <w:tab w:val="clear" w:pos="4320"/>
          <w:tab w:val="clear" w:pos="8640"/>
        </w:tabs>
        <w:rPr>
          <w:rFonts w:ascii="Arial" w:hAnsi="Arial" w:cs="Arial"/>
          <w:b/>
          <w:bCs/>
          <w:sz w:val="22"/>
          <w:szCs w:val="22"/>
        </w:rPr>
      </w:pPr>
    </w:p>
    <w:p w:rsidR="004D0286" w:rsidRDefault="004D0286" w:rsidP="004D0286">
      <w:pPr>
        <w:pStyle w:val="Footer"/>
        <w:tabs>
          <w:tab w:val="clear" w:pos="4320"/>
          <w:tab w:val="clear" w:pos="8640"/>
        </w:tabs>
        <w:rPr>
          <w:rFonts w:ascii="Arial" w:hAnsi="Arial" w:cs="Arial"/>
          <w:b/>
          <w:bCs/>
          <w:sz w:val="22"/>
          <w:szCs w:val="22"/>
        </w:rPr>
      </w:pPr>
    </w:p>
    <w:p w:rsidR="004D0286" w:rsidRDefault="004D0286" w:rsidP="004D0286">
      <w:pPr>
        <w:pStyle w:val="Footer"/>
        <w:tabs>
          <w:tab w:val="clear" w:pos="4320"/>
          <w:tab w:val="clear" w:pos="8640"/>
        </w:tabs>
        <w:jc w:val="center"/>
        <w:rPr>
          <w:rFonts w:ascii="Arial" w:hAnsi="Arial" w:cs="Arial"/>
          <w:bCs/>
          <w:sz w:val="22"/>
          <w:szCs w:val="22"/>
          <w:highlight w:val="yellow"/>
        </w:rPr>
      </w:pPr>
    </w:p>
    <w:p w:rsidR="004D0286" w:rsidRDefault="004D0286" w:rsidP="004D0286">
      <w:pPr>
        <w:pStyle w:val="Footer"/>
        <w:tabs>
          <w:tab w:val="clear" w:pos="4320"/>
          <w:tab w:val="clear" w:pos="8640"/>
        </w:tabs>
        <w:jc w:val="center"/>
        <w:rPr>
          <w:rFonts w:ascii="Arial" w:hAnsi="Arial" w:cs="Arial"/>
          <w:bCs/>
          <w:sz w:val="22"/>
          <w:szCs w:val="22"/>
        </w:rPr>
      </w:pPr>
      <w:r w:rsidRPr="005645CF">
        <w:rPr>
          <w:rFonts w:ascii="Arial" w:hAnsi="Arial" w:cs="Arial"/>
          <w:bCs/>
          <w:sz w:val="22"/>
          <w:szCs w:val="22"/>
          <w:highlight w:val="yellow"/>
        </w:rPr>
        <w:t>DRAFT 03-</w:t>
      </w:r>
      <w:r w:rsidR="00AE4D1F">
        <w:rPr>
          <w:rFonts w:ascii="Arial" w:hAnsi="Arial" w:cs="Arial"/>
          <w:bCs/>
          <w:sz w:val="22"/>
          <w:szCs w:val="22"/>
          <w:highlight w:val="yellow"/>
        </w:rPr>
        <w:t>13</w:t>
      </w:r>
      <w:r w:rsidRPr="005645CF">
        <w:rPr>
          <w:rFonts w:ascii="Arial" w:hAnsi="Arial" w:cs="Arial"/>
          <w:bCs/>
          <w:sz w:val="22"/>
          <w:szCs w:val="22"/>
          <w:highlight w:val="yellow"/>
        </w:rPr>
        <w:t>-12</w:t>
      </w:r>
    </w:p>
    <w:p w:rsidR="00AE12A9" w:rsidRPr="00D277F2" w:rsidRDefault="00AE12A9" w:rsidP="00AE12A9">
      <w:pPr>
        <w:pStyle w:val="Footer"/>
        <w:tabs>
          <w:tab w:val="clear" w:pos="4320"/>
          <w:tab w:val="clear" w:pos="8640"/>
        </w:tabs>
        <w:jc w:val="center"/>
        <w:rPr>
          <w:rFonts w:ascii="Arial" w:hAnsi="Arial" w:cs="Arial"/>
          <w:b/>
          <w:bCs/>
          <w:color w:val="FF0000"/>
          <w:sz w:val="22"/>
          <w:szCs w:val="22"/>
        </w:rPr>
      </w:pPr>
    </w:p>
    <w:p w:rsidR="00AE12A9" w:rsidRPr="00DE5DAE" w:rsidRDefault="00AE12A9" w:rsidP="00AE12A9">
      <w:pPr>
        <w:pStyle w:val="Footer"/>
        <w:tabs>
          <w:tab w:val="clear" w:pos="4320"/>
          <w:tab w:val="clear" w:pos="8640"/>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2340"/>
        <w:gridCol w:w="1170"/>
        <w:gridCol w:w="1170"/>
      </w:tblGrid>
      <w:tr w:rsidR="00AE12A9" w:rsidRPr="00DE5DAE" w:rsidTr="00B54771">
        <w:trPr>
          <w:cantSplit/>
          <w:trHeight w:val="315"/>
        </w:trPr>
        <w:tc>
          <w:tcPr>
            <w:tcW w:w="4788" w:type="dxa"/>
            <w:tcBorders>
              <w:top w:val="single" w:sz="18" w:space="0" w:color="auto"/>
              <w:left w:val="single" w:sz="18" w:space="0" w:color="auto"/>
              <w:bottom w:val="nil"/>
            </w:tcBorders>
          </w:tcPr>
          <w:p w:rsidR="004D0286" w:rsidRDefault="00AE12A9" w:rsidP="00B54771">
            <w:pPr>
              <w:spacing w:after="60"/>
              <w:rPr>
                <w:rFonts w:ascii="Arial" w:hAnsi="Arial" w:cs="Arial"/>
                <w:b/>
                <w:bCs/>
                <w:sz w:val="22"/>
                <w:szCs w:val="22"/>
              </w:rPr>
            </w:pPr>
            <w:r w:rsidRPr="00DE5DAE">
              <w:rPr>
                <w:rFonts w:ascii="Arial" w:hAnsi="Arial" w:cs="Arial"/>
                <w:b/>
                <w:bCs/>
                <w:sz w:val="22"/>
                <w:szCs w:val="22"/>
              </w:rPr>
              <w:t>SUBJECT:</w:t>
            </w:r>
            <w:r>
              <w:rPr>
                <w:rFonts w:ascii="Arial" w:hAnsi="Arial" w:cs="Arial"/>
                <w:b/>
                <w:bCs/>
                <w:sz w:val="22"/>
                <w:szCs w:val="22"/>
              </w:rPr>
              <w:t xml:space="preserve"> </w:t>
            </w:r>
          </w:p>
          <w:p w:rsidR="00AE12A9" w:rsidRPr="00AE4D1F" w:rsidRDefault="00AE12A9">
            <w:pPr>
              <w:spacing w:after="60"/>
              <w:rPr>
                <w:rFonts w:ascii="Arial" w:hAnsi="Arial" w:cs="Arial"/>
                <w:bCs/>
                <w:sz w:val="22"/>
                <w:szCs w:val="22"/>
              </w:rPr>
            </w:pPr>
            <w:r w:rsidRPr="00AE4D1F">
              <w:rPr>
                <w:rFonts w:ascii="Arial" w:hAnsi="Arial" w:cs="Arial"/>
                <w:bCs/>
                <w:sz w:val="22"/>
                <w:szCs w:val="22"/>
              </w:rPr>
              <w:t>EMERGENCY MANAGEMENT</w:t>
            </w:r>
          </w:p>
        </w:tc>
        <w:tc>
          <w:tcPr>
            <w:tcW w:w="2340" w:type="dxa"/>
            <w:tcBorders>
              <w:top w:val="single" w:sz="18" w:space="0" w:color="auto"/>
              <w:bottom w:val="nil"/>
            </w:tcBorders>
          </w:tcPr>
          <w:p w:rsidR="00AE12A9" w:rsidRPr="00DE5DAE" w:rsidRDefault="00AE12A9" w:rsidP="00B54771">
            <w:pPr>
              <w:spacing w:after="60"/>
              <w:rPr>
                <w:rFonts w:ascii="Arial" w:hAnsi="Arial" w:cs="Arial"/>
                <w:sz w:val="22"/>
                <w:szCs w:val="22"/>
              </w:rPr>
            </w:pPr>
            <w:r w:rsidRPr="00DE5DAE">
              <w:rPr>
                <w:rFonts w:ascii="Arial" w:hAnsi="Arial" w:cs="Arial"/>
                <w:b/>
                <w:bCs/>
                <w:sz w:val="22"/>
                <w:szCs w:val="22"/>
              </w:rPr>
              <w:t>Effective Date:</w:t>
            </w:r>
          </w:p>
        </w:tc>
        <w:tc>
          <w:tcPr>
            <w:tcW w:w="2340" w:type="dxa"/>
            <w:gridSpan w:val="2"/>
            <w:tcBorders>
              <w:top w:val="single" w:sz="18" w:space="0" w:color="auto"/>
              <w:bottom w:val="nil"/>
              <w:right w:val="single" w:sz="18" w:space="0" w:color="auto"/>
            </w:tcBorders>
          </w:tcPr>
          <w:p w:rsidR="00AE12A9" w:rsidRPr="00DE5DAE" w:rsidRDefault="00AE12A9" w:rsidP="00B54771">
            <w:pPr>
              <w:spacing w:after="60"/>
              <w:rPr>
                <w:rFonts w:ascii="Arial" w:hAnsi="Arial" w:cs="Arial"/>
                <w:sz w:val="22"/>
                <w:szCs w:val="22"/>
              </w:rPr>
            </w:pPr>
            <w:r w:rsidRPr="00DE5DAE">
              <w:rPr>
                <w:rFonts w:ascii="Arial" w:hAnsi="Arial" w:cs="Arial"/>
                <w:b/>
                <w:bCs/>
                <w:sz w:val="22"/>
                <w:szCs w:val="22"/>
              </w:rPr>
              <w:t>Policy Number:</w:t>
            </w:r>
          </w:p>
        </w:tc>
      </w:tr>
      <w:tr w:rsidR="00AE12A9" w:rsidRPr="00DE5DAE" w:rsidTr="00B54771">
        <w:trPr>
          <w:cantSplit/>
          <w:trHeight w:val="315"/>
        </w:trPr>
        <w:tc>
          <w:tcPr>
            <w:tcW w:w="4788" w:type="dxa"/>
            <w:tcBorders>
              <w:top w:val="nil"/>
              <w:left w:val="single" w:sz="18" w:space="0" w:color="auto"/>
              <w:bottom w:val="nil"/>
            </w:tcBorders>
          </w:tcPr>
          <w:p w:rsidR="00AE12A9" w:rsidRPr="00DE5DAE" w:rsidRDefault="00AE12A9" w:rsidP="00B54771">
            <w:pPr>
              <w:spacing w:after="60"/>
              <w:jc w:val="center"/>
              <w:rPr>
                <w:rFonts w:ascii="Arial" w:hAnsi="Arial" w:cs="Arial"/>
                <w:sz w:val="22"/>
                <w:szCs w:val="22"/>
              </w:rPr>
            </w:pPr>
          </w:p>
        </w:tc>
        <w:tc>
          <w:tcPr>
            <w:tcW w:w="2340" w:type="dxa"/>
            <w:tcBorders>
              <w:top w:val="nil"/>
              <w:bottom w:val="single" w:sz="4" w:space="0" w:color="auto"/>
            </w:tcBorders>
          </w:tcPr>
          <w:p w:rsidR="00AE12A9" w:rsidRPr="00DE5DAE" w:rsidRDefault="00AE12A9" w:rsidP="00B54771">
            <w:pPr>
              <w:spacing w:after="60"/>
              <w:jc w:val="center"/>
              <w:rPr>
                <w:rFonts w:ascii="Arial" w:hAnsi="Arial" w:cs="Arial"/>
                <w:color w:val="C0C0C0"/>
                <w:sz w:val="22"/>
                <w:szCs w:val="22"/>
              </w:rPr>
            </w:pPr>
          </w:p>
        </w:tc>
        <w:tc>
          <w:tcPr>
            <w:tcW w:w="2340" w:type="dxa"/>
            <w:gridSpan w:val="2"/>
            <w:tcBorders>
              <w:top w:val="nil"/>
              <w:bottom w:val="single" w:sz="4" w:space="0" w:color="auto"/>
              <w:right w:val="single" w:sz="18" w:space="0" w:color="auto"/>
            </w:tcBorders>
          </w:tcPr>
          <w:p w:rsidR="00AE12A9" w:rsidRPr="00206CBD" w:rsidRDefault="00AE12A9" w:rsidP="00B54771">
            <w:pPr>
              <w:spacing w:after="60"/>
              <w:jc w:val="center"/>
              <w:rPr>
                <w:rFonts w:ascii="Arial" w:hAnsi="Arial" w:cs="Arial"/>
                <w:sz w:val="22"/>
                <w:szCs w:val="22"/>
              </w:rPr>
            </w:pPr>
            <w:r>
              <w:rPr>
                <w:rFonts w:ascii="Arial" w:hAnsi="Arial" w:cs="Arial"/>
                <w:sz w:val="22"/>
                <w:szCs w:val="22"/>
              </w:rPr>
              <w:t>4.1.1</w:t>
            </w:r>
          </w:p>
        </w:tc>
      </w:tr>
      <w:tr w:rsidR="00AE12A9" w:rsidRPr="00DE5DAE" w:rsidTr="00B54771">
        <w:trPr>
          <w:cantSplit/>
          <w:trHeight w:val="315"/>
        </w:trPr>
        <w:tc>
          <w:tcPr>
            <w:tcW w:w="4788" w:type="dxa"/>
            <w:vMerge w:val="restart"/>
            <w:tcBorders>
              <w:top w:val="nil"/>
              <w:left w:val="single" w:sz="18" w:space="0" w:color="auto"/>
            </w:tcBorders>
            <w:vAlign w:val="center"/>
          </w:tcPr>
          <w:p w:rsidR="00AE12A9" w:rsidRPr="00DE5DAE" w:rsidRDefault="00AE12A9" w:rsidP="00B54771">
            <w:pPr>
              <w:spacing w:after="60"/>
              <w:rPr>
                <w:rFonts w:ascii="Arial" w:hAnsi="Arial" w:cs="Arial"/>
                <w:sz w:val="22"/>
                <w:szCs w:val="22"/>
              </w:rPr>
            </w:pPr>
          </w:p>
        </w:tc>
        <w:tc>
          <w:tcPr>
            <w:tcW w:w="2340" w:type="dxa"/>
            <w:tcBorders>
              <w:bottom w:val="nil"/>
            </w:tcBorders>
          </w:tcPr>
          <w:p w:rsidR="00AE12A9" w:rsidRPr="00DE5DAE" w:rsidRDefault="00AE12A9" w:rsidP="00B54771">
            <w:pPr>
              <w:spacing w:after="60"/>
              <w:rPr>
                <w:rFonts w:ascii="Arial" w:hAnsi="Arial" w:cs="Arial"/>
                <w:sz w:val="22"/>
                <w:szCs w:val="22"/>
              </w:rPr>
            </w:pPr>
            <w:r w:rsidRPr="00DE5DAE">
              <w:rPr>
                <w:rFonts w:ascii="Arial" w:hAnsi="Arial" w:cs="Arial"/>
                <w:b/>
                <w:bCs/>
                <w:sz w:val="22"/>
                <w:szCs w:val="22"/>
              </w:rPr>
              <w:t>Supersedes:</w:t>
            </w:r>
          </w:p>
        </w:tc>
        <w:tc>
          <w:tcPr>
            <w:tcW w:w="1170" w:type="dxa"/>
            <w:tcBorders>
              <w:bottom w:val="nil"/>
              <w:right w:val="nil"/>
            </w:tcBorders>
          </w:tcPr>
          <w:p w:rsidR="00AE12A9" w:rsidRPr="00DE5DAE" w:rsidRDefault="00AE12A9" w:rsidP="00B54771">
            <w:pPr>
              <w:pStyle w:val="Heading2"/>
              <w:spacing w:after="60"/>
              <w:jc w:val="center"/>
              <w:rPr>
                <w:rFonts w:ascii="Arial" w:hAnsi="Arial" w:cs="Arial"/>
                <w:sz w:val="22"/>
                <w:szCs w:val="22"/>
              </w:rPr>
            </w:pPr>
            <w:r w:rsidRPr="00DE5DAE">
              <w:rPr>
                <w:rFonts w:ascii="Arial" w:hAnsi="Arial" w:cs="Arial"/>
                <w:sz w:val="22"/>
                <w:szCs w:val="22"/>
              </w:rPr>
              <w:t>Page</w:t>
            </w:r>
          </w:p>
        </w:tc>
        <w:tc>
          <w:tcPr>
            <w:tcW w:w="1170" w:type="dxa"/>
            <w:tcBorders>
              <w:left w:val="nil"/>
              <w:bottom w:val="nil"/>
              <w:right w:val="single" w:sz="18" w:space="0" w:color="auto"/>
            </w:tcBorders>
          </w:tcPr>
          <w:p w:rsidR="00AE12A9" w:rsidRPr="00DE5DAE" w:rsidRDefault="00AE12A9" w:rsidP="00B54771">
            <w:pPr>
              <w:pStyle w:val="Heading4"/>
              <w:spacing w:after="60"/>
              <w:rPr>
                <w:rFonts w:ascii="Arial" w:hAnsi="Arial" w:cs="Arial"/>
                <w:sz w:val="22"/>
                <w:szCs w:val="22"/>
              </w:rPr>
            </w:pPr>
            <w:r w:rsidRPr="00DE5DAE">
              <w:rPr>
                <w:rFonts w:ascii="Arial" w:hAnsi="Arial" w:cs="Arial"/>
                <w:sz w:val="22"/>
                <w:szCs w:val="22"/>
              </w:rPr>
              <w:t>Of</w:t>
            </w:r>
          </w:p>
        </w:tc>
      </w:tr>
      <w:tr w:rsidR="00AE12A9" w:rsidRPr="00DE5DAE" w:rsidTr="00B54771">
        <w:trPr>
          <w:cantSplit/>
          <w:trHeight w:val="315"/>
        </w:trPr>
        <w:tc>
          <w:tcPr>
            <w:tcW w:w="4788" w:type="dxa"/>
            <w:vMerge/>
            <w:tcBorders>
              <w:left w:val="single" w:sz="18" w:space="0" w:color="auto"/>
            </w:tcBorders>
            <w:vAlign w:val="center"/>
          </w:tcPr>
          <w:p w:rsidR="00AE12A9" w:rsidRPr="00DE5DAE" w:rsidRDefault="00AE12A9" w:rsidP="00B54771">
            <w:pPr>
              <w:spacing w:after="60"/>
              <w:jc w:val="center"/>
              <w:rPr>
                <w:rFonts w:ascii="Arial" w:hAnsi="Arial" w:cs="Arial"/>
                <w:sz w:val="22"/>
                <w:szCs w:val="22"/>
              </w:rPr>
            </w:pPr>
          </w:p>
        </w:tc>
        <w:tc>
          <w:tcPr>
            <w:tcW w:w="2340" w:type="dxa"/>
            <w:tcBorders>
              <w:top w:val="nil"/>
              <w:bottom w:val="single" w:sz="4" w:space="0" w:color="auto"/>
            </w:tcBorders>
          </w:tcPr>
          <w:p w:rsidR="00AE12A9" w:rsidRPr="00601C1C" w:rsidRDefault="00AE12A9" w:rsidP="00B54771">
            <w:pPr>
              <w:spacing w:after="60"/>
              <w:jc w:val="center"/>
              <w:rPr>
                <w:rFonts w:ascii="Arial" w:hAnsi="Arial" w:cs="Arial"/>
                <w:sz w:val="22"/>
                <w:szCs w:val="22"/>
              </w:rPr>
            </w:pPr>
            <w:r w:rsidRPr="00601C1C">
              <w:rPr>
                <w:rFonts w:ascii="Arial" w:hAnsi="Arial" w:cs="Arial"/>
                <w:sz w:val="22"/>
                <w:szCs w:val="22"/>
              </w:rPr>
              <w:t xml:space="preserve">PM </w:t>
            </w:r>
            <w:r>
              <w:rPr>
                <w:rFonts w:ascii="Arial" w:hAnsi="Arial" w:cs="Arial"/>
                <w:sz w:val="22"/>
                <w:szCs w:val="22"/>
              </w:rPr>
              <w:t>56</w:t>
            </w:r>
          </w:p>
        </w:tc>
        <w:tc>
          <w:tcPr>
            <w:tcW w:w="1170" w:type="dxa"/>
            <w:tcBorders>
              <w:top w:val="nil"/>
              <w:bottom w:val="single" w:sz="4" w:space="0" w:color="auto"/>
              <w:right w:val="nil"/>
            </w:tcBorders>
          </w:tcPr>
          <w:p w:rsidR="00AE12A9" w:rsidRPr="00DE5DAE" w:rsidRDefault="00AE12A9" w:rsidP="00B54771">
            <w:pPr>
              <w:pStyle w:val="Heading4"/>
              <w:spacing w:after="60"/>
              <w:rPr>
                <w:rFonts w:ascii="Arial" w:hAnsi="Arial" w:cs="Arial"/>
                <w:sz w:val="22"/>
                <w:szCs w:val="22"/>
              </w:rPr>
            </w:pPr>
            <w:r>
              <w:rPr>
                <w:rFonts w:ascii="Arial" w:hAnsi="Arial" w:cs="Arial"/>
                <w:sz w:val="22"/>
                <w:szCs w:val="22"/>
              </w:rPr>
              <w:t>1</w:t>
            </w:r>
          </w:p>
        </w:tc>
        <w:tc>
          <w:tcPr>
            <w:tcW w:w="1170" w:type="dxa"/>
            <w:tcBorders>
              <w:top w:val="nil"/>
              <w:left w:val="nil"/>
              <w:bottom w:val="single" w:sz="4" w:space="0" w:color="auto"/>
              <w:right w:val="single" w:sz="18" w:space="0" w:color="auto"/>
            </w:tcBorders>
          </w:tcPr>
          <w:p w:rsidR="00AE12A9" w:rsidRPr="00DE5DAE" w:rsidRDefault="00390298" w:rsidP="00B54771">
            <w:pPr>
              <w:pStyle w:val="Heading4"/>
              <w:spacing w:after="60"/>
              <w:rPr>
                <w:rFonts w:ascii="Arial" w:hAnsi="Arial" w:cs="Arial"/>
                <w:sz w:val="22"/>
                <w:szCs w:val="22"/>
              </w:rPr>
            </w:pPr>
            <w:r>
              <w:rPr>
                <w:rFonts w:ascii="Arial" w:hAnsi="Arial" w:cs="Arial"/>
                <w:sz w:val="22"/>
                <w:szCs w:val="22"/>
              </w:rPr>
              <w:t>4</w:t>
            </w:r>
            <w:bookmarkStart w:id="0" w:name="_GoBack"/>
            <w:bookmarkEnd w:id="0"/>
          </w:p>
        </w:tc>
      </w:tr>
      <w:tr w:rsidR="00AE12A9" w:rsidRPr="00DE5DAE" w:rsidTr="00B54771">
        <w:trPr>
          <w:cantSplit/>
          <w:trHeight w:val="315"/>
        </w:trPr>
        <w:tc>
          <w:tcPr>
            <w:tcW w:w="4788" w:type="dxa"/>
            <w:vMerge/>
            <w:tcBorders>
              <w:left w:val="single" w:sz="18" w:space="0" w:color="auto"/>
            </w:tcBorders>
          </w:tcPr>
          <w:p w:rsidR="00AE12A9" w:rsidRPr="00DE5DAE" w:rsidRDefault="00AE12A9" w:rsidP="00B54771">
            <w:pPr>
              <w:spacing w:after="60"/>
              <w:jc w:val="center"/>
              <w:rPr>
                <w:rFonts w:ascii="Arial" w:hAnsi="Arial" w:cs="Arial"/>
                <w:sz w:val="22"/>
                <w:szCs w:val="22"/>
              </w:rPr>
            </w:pPr>
          </w:p>
        </w:tc>
        <w:tc>
          <w:tcPr>
            <w:tcW w:w="4680" w:type="dxa"/>
            <w:gridSpan w:val="3"/>
            <w:tcBorders>
              <w:bottom w:val="nil"/>
              <w:right w:val="single" w:sz="18" w:space="0" w:color="auto"/>
            </w:tcBorders>
          </w:tcPr>
          <w:p w:rsidR="00AE12A9" w:rsidRPr="00DE5DAE" w:rsidRDefault="00AE12A9" w:rsidP="00B54771">
            <w:pPr>
              <w:spacing w:after="60"/>
              <w:rPr>
                <w:rFonts w:ascii="Arial" w:hAnsi="Arial" w:cs="Arial"/>
                <w:sz w:val="22"/>
                <w:szCs w:val="22"/>
              </w:rPr>
            </w:pPr>
            <w:r w:rsidRPr="00DE5DAE">
              <w:rPr>
                <w:rFonts w:ascii="Arial" w:hAnsi="Arial" w:cs="Arial"/>
                <w:b/>
                <w:bCs/>
                <w:sz w:val="22"/>
                <w:szCs w:val="22"/>
              </w:rPr>
              <w:t>Responsible Authorit</w:t>
            </w:r>
            <w:r>
              <w:rPr>
                <w:rFonts w:ascii="Arial" w:hAnsi="Arial" w:cs="Arial"/>
                <w:b/>
                <w:bCs/>
                <w:sz w:val="22"/>
                <w:szCs w:val="22"/>
              </w:rPr>
              <w:t>ies</w:t>
            </w:r>
            <w:r w:rsidRPr="00DE5DAE">
              <w:rPr>
                <w:rFonts w:ascii="Arial" w:hAnsi="Arial" w:cs="Arial"/>
                <w:b/>
                <w:bCs/>
                <w:sz w:val="22"/>
                <w:szCs w:val="22"/>
              </w:rPr>
              <w:t>:</w:t>
            </w:r>
          </w:p>
        </w:tc>
      </w:tr>
      <w:tr w:rsidR="00AE12A9" w:rsidRPr="00DE5DAE" w:rsidTr="00B54771">
        <w:trPr>
          <w:cantSplit/>
          <w:trHeight w:val="315"/>
        </w:trPr>
        <w:tc>
          <w:tcPr>
            <w:tcW w:w="4788" w:type="dxa"/>
            <w:vMerge/>
            <w:tcBorders>
              <w:left w:val="single" w:sz="18" w:space="0" w:color="auto"/>
              <w:bottom w:val="single" w:sz="18" w:space="0" w:color="auto"/>
            </w:tcBorders>
          </w:tcPr>
          <w:p w:rsidR="00AE12A9" w:rsidRPr="00DE5DAE" w:rsidRDefault="00AE12A9" w:rsidP="00B54771">
            <w:pPr>
              <w:spacing w:after="60"/>
              <w:jc w:val="center"/>
              <w:rPr>
                <w:rFonts w:ascii="Arial" w:hAnsi="Arial" w:cs="Arial"/>
                <w:sz w:val="22"/>
                <w:szCs w:val="22"/>
              </w:rPr>
            </w:pPr>
          </w:p>
        </w:tc>
        <w:tc>
          <w:tcPr>
            <w:tcW w:w="4680" w:type="dxa"/>
            <w:gridSpan w:val="3"/>
            <w:tcBorders>
              <w:top w:val="nil"/>
              <w:bottom w:val="single" w:sz="18" w:space="0" w:color="auto"/>
              <w:right w:val="single" w:sz="18" w:space="0" w:color="auto"/>
            </w:tcBorders>
          </w:tcPr>
          <w:p w:rsidR="00AE12A9" w:rsidRDefault="00AE12A9" w:rsidP="00B54771">
            <w:pPr>
              <w:spacing w:after="60"/>
              <w:rPr>
                <w:rFonts w:ascii="Arial" w:hAnsi="Arial" w:cs="Arial"/>
                <w:sz w:val="22"/>
                <w:szCs w:val="22"/>
              </w:rPr>
            </w:pPr>
            <w:r>
              <w:rPr>
                <w:rFonts w:ascii="Arial" w:hAnsi="Arial" w:cs="Arial"/>
                <w:sz w:val="22"/>
                <w:szCs w:val="22"/>
              </w:rPr>
              <w:t>President</w:t>
            </w:r>
          </w:p>
          <w:p w:rsidR="00AE12A9" w:rsidRDefault="00AE12A9" w:rsidP="00B54771">
            <w:pPr>
              <w:spacing w:after="60"/>
              <w:rPr>
                <w:rFonts w:ascii="Arial" w:hAnsi="Arial" w:cs="Arial"/>
                <w:sz w:val="22"/>
                <w:szCs w:val="22"/>
              </w:rPr>
            </w:pPr>
            <w:r>
              <w:rPr>
                <w:rFonts w:ascii="Arial" w:hAnsi="Arial" w:cs="Arial"/>
                <w:sz w:val="22"/>
                <w:szCs w:val="22"/>
              </w:rPr>
              <w:t>Sr. Vice President, Financial Affairs</w:t>
            </w:r>
          </w:p>
          <w:p w:rsidR="00AE12A9" w:rsidRPr="00DE5DAE" w:rsidRDefault="00AE12A9" w:rsidP="00B54771">
            <w:pPr>
              <w:spacing w:after="60"/>
              <w:rPr>
                <w:rFonts w:ascii="Arial" w:hAnsi="Arial" w:cs="Arial"/>
                <w:sz w:val="22"/>
                <w:szCs w:val="22"/>
              </w:rPr>
            </w:pPr>
            <w:r>
              <w:rPr>
                <w:rFonts w:ascii="Arial" w:hAnsi="Arial" w:cs="Arial"/>
                <w:sz w:val="22"/>
                <w:szCs w:val="22"/>
              </w:rPr>
              <w:t>Vice President, Facilities</w:t>
            </w:r>
          </w:p>
        </w:tc>
      </w:tr>
    </w:tbl>
    <w:p w:rsidR="00AE12A9" w:rsidRPr="00DE5DAE" w:rsidRDefault="00AE12A9" w:rsidP="00AE12A9">
      <w:pPr>
        <w:rPr>
          <w:rFonts w:ascii="Arial" w:hAnsi="Arial" w:cs="Arial"/>
          <w:sz w:val="22"/>
          <w:szCs w:val="22"/>
        </w:rPr>
      </w:pPr>
    </w:p>
    <w:p w:rsidR="00AE12A9" w:rsidRPr="00DE5DAE" w:rsidRDefault="00AE12A9" w:rsidP="00AE12A9">
      <w:pPr>
        <w:rPr>
          <w:rFonts w:ascii="Arial" w:hAnsi="Arial" w:cs="Arial"/>
          <w:sz w:val="22"/>
          <w:szCs w:val="22"/>
        </w:rPr>
      </w:pPr>
    </w:p>
    <w:p w:rsidR="004D0286" w:rsidRDefault="00AE12A9" w:rsidP="00AE12A9">
      <w:pPr>
        <w:jc w:val="both"/>
        <w:rPr>
          <w:rFonts w:ascii="Arial" w:hAnsi="Arial" w:cs="Arial"/>
          <w:sz w:val="22"/>
          <w:szCs w:val="22"/>
        </w:rPr>
      </w:pPr>
      <w:r w:rsidRPr="003A0CEE">
        <w:rPr>
          <w:rFonts w:ascii="Arial" w:hAnsi="Arial" w:cs="Arial"/>
          <w:b/>
          <w:sz w:val="22"/>
          <w:szCs w:val="22"/>
        </w:rPr>
        <w:t>APPLICABILITY/ACCOUNTABILITY</w:t>
      </w:r>
      <w:r w:rsidRPr="00DE5DAE">
        <w:rPr>
          <w:rFonts w:ascii="Arial" w:hAnsi="Arial" w:cs="Arial"/>
          <w:sz w:val="22"/>
          <w:szCs w:val="22"/>
        </w:rPr>
        <w:t>:</w:t>
      </w:r>
      <w:r>
        <w:rPr>
          <w:rFonts w:ascii="Arial" w:hAnsi="Arial" w:cs="Arial"/>
          <w:sz w:val="22"/>
          <w:szCs w:val="22"/>
        </w:rPr>
        <w:t xml:space="preserve">  </w:t>
      </w:r>
    </w:p>
    <w:p w:rsidR="004D0286" w:rsidRDefault="004D0286" w:rsidP="00AE12A9">
      <w:pPr>
        <w:jc w:val="both"/>
        <w:rPr>
          <w:rFonts w:ascii="Arial" w:hAnsi="Arial" w:cs="Arial"/>
          <w:sz w:val="22"/>
          <w:szCs w:val="22"/>
        </w:rPr>
      </w:pPr>
    </w:p>
    <w:p w:rsidR="00AE12A9" w:rsidRDefault="00AE12A9" w:rsidP="00AE12A9">
      <w:pPr>
        <w:jc w:val="both"/>
        <w:rPr>
          <w:rFonts w:ascii="Arial" w:hAnsi="Arial" w:cs="Arial"/>
          <w:sz w:val="22"/>
          <w:szCs w:val="22"/>
        </w:rPr>
      </w:pPr>
      <w:r>
        <w:rPr>
          <w:rFonts w:ascii="Arial" w:hAnsi="Arial" w:cs="Arial"/>
          <w:sz w:val="22"/>
          <w:szCs w:val="22"/>
        </w:rPr>
        <w:t xml:space="preserve">This policy applies to all </w:t>
      </w:r>
      <w:r w:rsidR="004D0286">
        <w:rPr>
          <w:rFonts w:ascii="Arial" w:hAnsi="Arial" w:cs="Arial"/>
          <w:sz w:val="22"/>
          <w:szCs w:val="22"/>
        </w:rPr>
        <w:t xml:space="preserve">members of the university community, including all faculty, staff, students, volunteers, contractors, and visitors </w:t>
      </w:r>
      <w:r>
        <w:rPr>
          <w:rFonts w:ascii="Arial" w:hAnsi="Arial" w:cs="Arial"/>
          <w:sz w:val="22"/>
          <w:szCs w:val="22"/>
        </w:rPr>
        <w:t>at all FAU campuses, sites</w:t>
      </w:r>
      <w:r w:rsidR="004D0286">
        <w:rPr>
          <w:rFonts w:ascii="Arial" w:hAnsi="Arial" w:cs="Arial"/>
          <w:sz w:val="22"/>
          <w:szCs w:val="22"/>
        </w:rPr>
        <w:t>,</w:t>
      </w:r>
      <w:r>
        <w:rPr>
          <w:rFonts w:ascii="Arial" w:hAnsi="Arial" w:cs="Arial"/>
          <w:sz w:val="22"/>
          <w:szCs w:val="22"/>
        </w:rPr>
        <w:t xml:space="preserve"> and facilities. </w:t>
      </w:r>
      <w:r w:rsidR="004D0286">
        <w:rPr>
          <w:rFonts w:ascii="Arial" w:hAnsi="Arial" w:cs="Arial"/>
          <w:sz w:val="22"/>
          <w:szCs w:val="22"/>
        </w:rPr>
        <w:t>Campuses, f</w:t>
      </w:r>
      <w:r>
        <w:rPr>
          <w:rFonts w:ascii="Arial" w:hAnsi="Arial" w:cs="Arial"/>
          <w:sz w:val="22"/>
          <w:szCs w:val="22"/>
        </w:rPr>
        <w:t xml:space="preserve">acilities and sites co-located with other organizations </w:t>
      </w:r>
      <w:r w:rsidRPr="00CF10C9">
        <w:rPr>
          <w:rFonts w:ascii="Arial" w:hAnsi="Arial" w:cs="Arial"/>
          <w:sz w:val="22"/>
          <w:szCs w:val="22"/>
        </w:rPr>
        <w:t>have special considerations</w:t>
      </w:r>
      <w:r w:rsidRPr="00DC6119">
        <w:rPr>
          <w:rFonts w:ascii="Arial" w:hAnsi="Arial" w:cs="Arial"/>
          <w:sz w:val="22"/>
          <w:szCs w:val="22"/>
        </w:rPr>
        <w:t xml:space="preserve"> </w:t>
      </w:r>
      <w:r w:rsidRPr="00CF10C9">
        <w:rPr>
          <w:rFonts w:ascii="Arial" w:hAnsi="Arial" w:cs="Arial"/>
          <w:sz w:val="22"/>
          <w:szCs w:val="22"/>
        </w:rPr>
        <w:t xml:space="preserve">and relationships that </w:t>
      </w:r>
      <w:r>
        <w:rPr>
          <w:rFonts w:ascii="Arial" w:hAnsi="Arial" w:cs="Arial"/>
          <w:sz w:val="22"/>
          <w:szCs w:val="22"/>
        </w:rPr>
        <w:t xml:space="preserve">may </w:t>
      </w:r>
      <w:r w:rsidRPr="00CF10C9">
        <w:rPr>
          <w:rFonts w:ascii="Arial" w:hAnsi="Arial" w:cs="Arial"/>
          <w:sz w:val="22"/>
          <w:szCs w:val="22"/>
        </w:rPr>
        <w:t>affect policy implement</w:t>
      </w:r>
      <w:r w:rsidR="00D40146">
        <w:rPr>
          <w:rFonts w:ascii="Arial" w:hAnsi="Arial" w:cs="Arial"/>
          <w:sz w:val="22"/>
          <w:szCs w:val="22"/>
        </w:rPr>
        <w:t>ation</w:t>
      </w:r>
      <w:r w:rsidRPr="00CF10C9">
        <w:rPr>
          <w:rFonts w:ascii="Arial" w:hAnsi="Arial" w:cs="Arial"/>
          <w:sz w:val="22"/>
          <w:szCs w:val="22"/>
        </w:rPr>
        <w:t>.</w:t>
      </w:r>
    </w:p>
    <w:p w:rsidR="00AE12A9" w:rsidRDefault="00AE12A9" w:rsidP="00AE12A9">
      <w:pPr>
        <w:rPr>
          <w:rFonts w:ascii="Arial" w:hAnsi="Arial" w:cs="Arial"/>
          <w:sz w:val="22"/>
          <w:szCs w:val="22"/>
        </w:rPr>
      </w:pPr>
    </w:p>
    <w:p w:rsidR="00AE12A9" w:rsidRPr="00DE5DAE" w:rsidRDefault="00AE12A9" w:rsidP="00AE12A9">
      <w:pPr>
        <w:rPr>
          <w:rFonts w:ascii="Arial" w:hAnsi="Arial" w:cs="Arial"/>
          <w:sz w:val="22"/>
          <w:szCs w:val="22"/>
        </w:rPr>
      </w:pPr>
    </w:p>
    <w:p w:rsidR="00CB67AB" w:rsidRDefault="00AE12A9" w:rsidP="00AE12A9">
      <w:pPr>
        <w:pStyle w:val="Default"/>
        <w:ind w:right="60"/>
        <w:jc w:val="both"/>
        <w:rPr>
          <w:rFonts w:ascii="Arial" w:hAnsi="Arial" w:cs="Arial"/>
          <w:sz w:val="22"/>
          <w:szCs w:val="22"/>
        </w:rPr>
      </w:pPr>
      <w:r w:rsidRPr="003A0CEE">
        <w:rPr>
          <w:rFonts w:ascii="Arial" w:hAnsi="Arial" w:cs="Arial"/>
          <w:b/>
          <w:sz w:val="22"/>
          <w:szCs w:val="22"/>
        </w:rPr>
        <w:t>POLICY STATEMENT</w:t>
      </w:r>
      <w:r w:rsidRPr="00DE5DAE">
        <w:rPr>
          <w:rFonts w:ascii="Arial" w:hAnsi="Arial" w:cs="Arial"/>
          <w:sz w:val="22"/>
          <w:szCs w:val="22"/>
        </w:rPr>
        <w:t>:</w:t>
      </w:r>
      <w:r>
        <w:rPr>
          <w:rFonts w:ascii="Arial" w:hAnsi="Arial" w:cs="Arial"/>
          <w:sz w:val="22"/>
          <w:szCs w:val="22"/>
        </w:rPr>
        <w:t xml:space="preserve">  </w:t>
      </w:r>
    </w:p>
    <w:p w:rsidR="00CB67AB" w:rsidRDefault="00CB67AB" w:rsidP="00AE12A9">
      <w:pPr>
        <w:pStyle w:val="Default"/>
        <w:ind w:right="60"/>
        <w:jc w:val="both"/>
        <w:rPr>
          <w:rFonts w:ascii="Arial" w:hAnsi="Arial" w:cs="Arial"/>
          <w:sz w:val="22"/>
          <w:szCs w:val="22"/>
        </w:rPr>
      </w:pPr>
    </w:p>
    <w:p w:rsidR="00AE12A9" w:rsidRDefault="00AE12A9" w:rsidP="00AE12A9">
      <w:pPr>
        <w:pStyle w:val="Default"/>
        <w:ind w:right="60"/>
        <w:jc w:val="both"/>
        <w:rPr>
          <w:rFonts w:ascii="Arial" w:hAnsi="Arial" w:cs="Arial"/>
          <w:sz w:val="22"/>
          <w:szCs w:val="22"/>
        </w:rPr>
      </w:pPr>
      <w:r>
        <w:rPr>
          <w:rFonts w:ascii="Arial" w:hAnsi="Arial" w:cs="Arial"/>
          <w:sz w:val="22"/>
          <w:szCs w:val="22"/>
        </w:rPr>
        <w:t>It is the policy of Florida Atlantic University to protect its human and physical assets and ensure continued operations during and after all manner of emergencies, whether natural or man-made, by implementing appropriate emergency management policies, plans</w:t>
      </w:r>
      <w:r w:rsidR="00474E29">
        <w:rPr>
          <w:rFonts w:ascii="Arial" w:hAnsi="Arial" w:cs="Arial"/>
          <w:sz w:val="22"/>
          <w:szCs w:val="22"/>
        </w:rPr>
        <w:t>,</w:t>
      </w:r>
      <w:r>
        <w:rPr>
          <w:rFonts w:ascii="Arial" w:hAnsi="Arial" w:cs="Arial"/>
          <w:sz w:val="22"/>
          <w:szCs w:val="22"/>
        </w:rPr>
        <w:t xml:space="preserve"> and procedures designed to ensure the University’s ability to effectively respond to and recover from emergencies. </w:t>
      </w:r>
    </w:p>
    <w:p w:rsidR="00AE12A9" w:rsidRDefault="00AE12A9" w:rsidP="00AE12A9">
      <w:pPr>
        <w:pStyle w:val="Default"/>
        <w:ind w:right="60"/>
        <w:jc w:val="both"/>
        <w:rPr>
          <w:rFonts w:ascii="Arial" w:hAnsi="Arial" w:cs="Arial"/>
          <w:sz w:val="22"/>
          <w:szCs w:val="22"/>
        </w:rPr>
      </w:pPr>
    </w:p>
    <w:p w:rsidR="00AE12A9" w:rsidRDefault="00AE12A9" w:rsidP="00AE12A9">
      <w:pPr>
        <w:pStyle w:val="ListParagraph"/>
        <w:autoSpaceDE w:val="0"/>
        <w:autoSpaceDN w:val="0"/>
        <w:adjustRightInd w:val="0"/>
        <w:ind w:left="0"/>
        <w:jc w:val="both"/>
        <w:rPr>
          <w:rFonts w:ascii="Arial" w:hAnsi="Arial" w:cs="Arial"/>
          <w:sz w:val="22"/>
          <w:szCs w:val="22"/>
        </w:rPr>
      </w:pPr>
      <w:r>
        <w:rPr>
          <w:rFonts w:ascii="Arial" w:hAnsi="Arial" w:cs="Arial"/>
          <w:sz w:val="22"/>
          <w:szCs w:val="22"/>
        </w:rPr>
        <w:t xml:space="preserve">This policy </w:t>
      </w:r>
      <w:r w:rsidR="00474E29">
        <w:rPr>
          <w:rFonts w:ascii="Arial" w:hAnsi="Arial" w:cs="Arial"/>
          <w:sz w:val="22"/>
          <w:szCs w:val="22"/>
        </w:rPr>
        <w:t xml:space="preserve">is intended to </w:t>
      </w:r>
      <w:r>
        <w:rPr>
          <w:rFonts w:ascii="Arial" w:hAnsi="Arial" w:cs="Arial"/>
          <w:sz w:val="22"/>
          <w:szCs w:val="22"/>
        </w:rPr>
        <w:t>compl</w:t>
      </w:r>
      <w:r w:rsidR="00474E29">
        <w:rPr>
          <w:rFonts w:ascii="Arial" w:hAnsi="Arial" w:cs="Arial"/>
          <w:sz w:val="22"/>
          <w:szCs w:val="22"/>
        </w:rPr>
        <w:t>y</w:t>
      </w:r>
      <w:r>
        <w:rPr>
          <w:rFonts w:ascii="Arial" w:hAnsi="Arial" w:cs="Arial"/>
          <w:sz w:val="22"/>
          <w:szCs w:val="22"/>
        </w:rPr>
        <w:t xml:space="preserve"> with </w:t>
      </w:r>
      <w:r w:rsidR="00474E29">
        <w:rPr>
          <w:rFonts w:ascii="Arial" w:hAnsi="Arial" w:cs="Arial"/>
          <w:sz w:val="22"/>
          <w:szCs w:val="22"/>
        </w:rPr>
        <w:t xml:space="preserve">all applicable </w:t>
      </w:r>
      <w:r>
        <w:rPr>
          <w:rFonts w:ascii="Arial" w:hAnsi="Arial" w:cs="Arial"/>
          <w:sz w:val="22"/>
          <w:szCs w:val="22"/>
        </w:rPr>
        <w:t xml:space="preserve">local, state and federal laws and regulations including, but not limited to, Florida Statute Title XVII, Chapter 252.365; </w:t>
      </w:r>
      <w:r w:rsidRPr="00AA4E41">
        <w:rPr>
          <w:rFonts w:ascii="Arial" w:hAnsi="Arial" w:cs="Arial"/>
          <w:sz w:val="22"/>
          <w:szCs w:val="22"/>
        </w:rPr>
        <w:t xml:space="preserve">U.S. Public Law 110-315, Higher Education Opportunity Act (HEOA), </w:t>
      </w:r>
      <w:r>
        <w:rPr>
          <w:rFonts w:ascii="Arial" w:hAnsi="Arial" w:cs="Arial"/>
          <w:sz w:val="22"/>
          <w:szCs w:val="22"/>
        </w:rPr>
        <w:t>Title 34,</w:t>
      </w:r>
      <w:r w:rsidRPr="00AA4E41">
        <w:rPr>
          <w:rFonts w:ascii="Arial" w:hAnsi="Arial" w:cs="Arial"/>
          <w:sz w:val="22"/>
          <w:szCs w:val="22"/>
        </w:rPr>
        <w:t xml:space="preserve"> Code of Federal Regulations</w:t>
      </w:r>
      <w:r>
        <w:rPr>
          <w:rFonts w:ascii="Arial" w:hAnsi="Arial" w:cs="Arial"/>
          <w:sz w:val="22"/>
          <w:szCs w:val="22"/>
        </w:rPr>
        <w:t xml:space="preserve">; Florida Board of Governor’s Regulation 3.001; and Florida Atlantic University Policy 4.1.2. (University </w:t>
      </w:r>
      <w:ins w:id="1" w:author="Tom Bradley" w:date="2012-03-27T16:57:00Z">
        <w:r w:rsidR="00440240">
          <w:rPr>
            <w:rFonts w:ascii="Arial" w:hAnsi="Arial" w:cs="Arial"/>
            <w:sz w:val="22"/>
            <w:szCs w:val="22"/>
          </w:rPr>
          <w:t xml:space="preserve">Environmental Health and </w:t>
        </w:r>
      </w:ins>
      <w:r>
        <w:rPr>
          <w:rFonts w:ascii="Arial" w:hAnsi="Arial" w:cs="Arial"/>
          <w:sz w:val="22"/>
          <w:szCs w:val="22"/>
        </w:rPr>
        <w:t xml:space="preserve">Safety Policy).  </w:t>
      </w:r>
      <w:r w:rsidRPr="0094794F">
        <w:rPr>
          <w:rFonts w:ascii="Arial" w:hAnsi="Arial" w:cs="Arial"/>
          <w:sz w:val="22"/>
          <w:szCs w:val="22"/>
        </w:rPr>
        <w:t>In the</w:t>
      </w:r>
      <w:r>
        <w:rPr>
          <w:rFonts w:ascii="Arial" w:hAnsi="Arial" w:cs="Arial"/>
          <w:sz w:val="22"/>
          <w:szCs w:val="22"/>
        </w:rPr>
        <w:t xml:space="preserve"> </w:t>
      </w:r>
      <w:r w:rsidRPr="0094794F">
        <w:rPr>
          <w:rFonts w:ascii="Arial" w:hAnsi="Arial" w:cs="Arial"/>
          <w:sz w:val="22"/>
          <w:szCs w:val="22"/>
        </w:rPr>
        <w:t xml:space="preserve">absence of specific regulatory mandates for particular situations, best </w:t>
      </w:r>
      <w:r>
        <w:rPr>
          <w:rFonts w:ascii="Arial" w:hAnsi="Arial" w:cs="Arial"/>
          <w:sz w:val="22"/>
          <w:szCs w:val="22"/>
        </w:rPr>
        <w:t xml:space="preserve">emergency </w:t>
      </w:r>
      <w:r w:rsidRPr="0094794F">
        <w:rPr>
          <w:rFonts w:ascii="Arial" w:hAnsi="Arial" w:cs="Arial"/>
          <w:sz w:val="22"/>
          <w:szCs w:val="22"/>
        </w:rPr>
        <w:t xml:space="preserve">management practices shall be </w:t>
      </w:r>
      <w:r>
        <w:rPr>
          <w:rFonts w:ascii="Arial" w:hAnsi="Arial" w:cs="Arial"/>
          <w:sz w:val="22"/>
          <w:szCs w:val="22"/>
        </w:rPr>
        <w:t>followed</w:t>
      </w:r>
      <w:r w:rsidRPr="0094794F">
        <w:rPr>
          <w:rFonts w:ascii="Arial" w:hAnsi="Arial" w:cs="Arial"/>
          <w:sz w:val="22"/>
          <w:szCs w:val="22"/>
        </w:rPr>
        <w:t>.</w:t>
      </w:r>
    </w:p>
    <w:p w:rsidR="00AE12A9" w:rsidRDefault="00AE12A9" w:rsidP="00AE12A9">
      <w:pPr>
        <w:pStyle w:val="ListParagraph"/>
        <w:autoSpaceDE w:val="0"/>
        <w:autoSpaceDN w:val="0"/>
        <w:adjustRightInd w:val="0"/>
        <w:ind w:left="0"/>
        <w:jc w:val="both"/>
        <w:rPr>
          <w:rFonts w:ascii="Arial" w:hAnsi="Arial" w:cs="Arial"/>
          <w:sz w:val="22"/>
          <w:szCs w:val="22"/>
        </w:rPr>
      </w:pPr>
    </w:p>
    <w:p w:rsidR="00AE12A9" w:rsidRDefault="00AE12A9" w:rsidP="00AE12A9">
      <w:pPr>
        <w:pStyle w:val="ListParagraph"/>
        <w:autoSpaceDE w:val="0"/>
        <w:autoSpaceDN w:val="0"/>
        <w:adjustRightInd w:val="0"/>
        <w:ind w:left="0"/>
        <w:jc w:val="both"/>
        <w:rPr>
          <w:rFonts w:ascii="Arial" w:hAnsi="Arial" w:cs="Arial"/>
          <w:sz w:val="22"/>
          <w:szCs w:val="22"/>
        </w:rPr>
      </w:pPr>
      <w:r>
        <w:rPr>
          <w:rFonts w:ascii="Arial" w:hAnsi="Arial" w:cs="Arial"/>
          <w:sz w:val="22"/>
          <w:szCs w:val="22"/>
        </w:rPr>
        <w:t xml:space="preserve">This policy provides the foundation and authority for all emergency management plans and programs University-wide. </w:t>
      </w:r>
      <w:r w:rsidRPr="00CF10C9">
        <w:rPr>
          <w:rFonts w:ascii="Arial" w:hAnsi="Arial" w:cs="Arial"/>
          <w:sz w:val="22"/>
          <w:szCs w:val="22"/>
        </w:rPr>
        <w:t>Emerge</w:t>
      </w:r>
      <w:r>
        <w:rPr>
          <w:rFonts w:ascii="Arial" w:hAnsi="Arial" w:cs="Arial"/>
          <w:sz w:val="22"/>
          <w:szCs w:val="22"/>
        </w:rPr>
        <w:t xml:space="preserve">ncy management responsibilities </w:t>
      </w:r>
      <w:r w:rsidRPr="00CF10C9">
        <w:rPr>
          <w:rFonts w:ascii="Arial" w:hAnsi="Arial" w:cs="Arial"/>
          <w:sz w:val="22"/>
          <w:szCs w:val="22"/>
        </w:rPr>
        <w:t>apply to all units</w:t>
      </w:r>
      <w:r>
        <w:rPr>
          <w:rFonts w:ascii="Arial" w:hAnsi="Arial" w:cs="Arial"/>
          <w:sz w:val="22"/>
          <w:szCs w:val="22"/>
        </w:rPr>
        <w:t>.</w:t>
      </w:r>
    </w:p>
    <w:p w:rsidR="00AE12A9" w:rsidRDefault="00AE12A9" w:rsidP="00AE12A9">
      <w:pPr>
        <w:pStyle w:val="ListParagraph"/>
        <w:autoSpaceDE w:val="0"/>
        <w:autoSpaceDN w:val="0"/>
        <w:adjustRightInd w:val="0"/>
        <w:ind w:left="0"/>
        <w:jc w:val="both"/>
        <w:rPr>
          <w:rFonts w:ascii="Arial" w:hAnsi="Arial" w:cs="Arial"/>
          <w:sz w:val="22"/>
          <w:szCs w:val="22"/>
        </w:rPr>
      </w:pPr>
    </w:p>
    <w:p w:rsidR="00474E29" w:rsidRDefault="00474E29" w:rsidP="00AE12A9">
      <w:pPr>
        <w:pStyle w:val="ListParagraph"/>
        <w:autoSpaceDE w:val="0"/>
        <w:autoSpaceDN w:val="0"/>
        <w:adjustRightInd w:val="0"/>
        <w:ind w:left="0"/>
        <w:jc w:val="both"/>
        <w:rPr>
          <w:rFonts w:ascii="Arial" w:hAnsi="Arial" w:cs="Arial"/>
          <w:sz w:val="22"/>
          <w:szCs w:val="22"/>
        </w:rPr>
      </w:pPr>
    </w:p>
    <w:p w:rsidR="00474E29" w:rsidRDefault="00474E29" w:rsidP="00AE12A9">
      <w:pPr>
        <w:pStyle w:val="ListParagraph"/>
        <w:autoSpaceDE w:val="0"/>
        <w:autoSpaceDN w:val="0"/>
        <w:adjustRightInd w:val="0"/>
        <w:ind w:left="0"/>
        <w:jc w:val="both"/>
        <w:rPr>
          <w:rFonts w:ascii="Arial" w:hAnsi="Arial" w:cs="Arial"/>
          <w:sz w:val="22"/>
          <w:szCs w:val="22"/>
        </w:rPr>
      </w:pPr>
    </w:p>
    <w:p w:rsidR="00474E29" w:rsidRPr="002E34C7" w:rsidRDefault="00474E29" w:rsidP="00474E29">
      <w:pPr>
        <w:jc w:val="both"/>
        <w:rPr>
          <w:rFonts w:ascii="Arial" w:hAnsi="Arial" w:cs="Arial"/>
          <w:b/>
          <w:sz w:val="22"/>
          <w:szCs w:val="22"/>
        </w:rPr>
      </w:pPr>
      <w:r w:rsidRPr="002E34C7">
        <w:rPr>
          <w:rFonts w:ascii="Arial" w:hAnsi="Arial" w:cs="Arial"/>
          <w:b/>
          <w:sz w:val="22"/>
          <w:szCs w:val="22"/>
        </w:rPr>
        <w:t xml:space="preserve">DEFINITIONS: </w:t>
      </w:r>
    </w:p>
    <w:p w:rsidR="00474E29" w:rsidRDefault="00474E29" w:rsidP="00474E29">
      <w:pPr>
        <w:jc w:val="both"/>
        <w:rPr>
          <w:rFonts w:ascii="Arial" w:hAnsi="Arial" w:cs="Arial"/>
          <w:sz w:val="22"/>
          <w:szCs w:val="22"/>
        </w:rPr>
      </w:pPr>
    </w:p>
    <w:p w:rsidR="00474E29" w:rsidRDefault="00474E29" w:rsidP="00474E29">
      <w:pPr>
        <w:jc w:val="both"/>
        <w:rPr>
          <w:rFonts w:ascii="Arial" w:hAnsi="Arial" w:cs="Arial"/>
          <w:sz w:val="22"/>
          <w:szCs w:val="22"/>
        </w:rPr>
      </w:pPr>
      <w:r>
        <w:rPr>
          <w:rFonts w:ascii="Arial" w:hAnsi="Arial" w:cs="Arial"/>
          <w:i/>
          <w:sz w:val="22"/>
          <w:szCs w:val="22"/>
        </w:rPr>
        <w:t>Emergency Executive Group</w:t>
      </w:r>
      <w:r w:rsidR="002B6748">
        <w:rPr>
          <w:rFonts w:ascii="Arial" w:hAnsi="Arial" w:cs="Arial"/>
          <w:i/>
          <w:sz w:val="22"/>
          <w:szCs w:val="22"/>
        </w:rPr>
        <w:t>:</w:t>
      </w:r>
      <w:r>
        <w:rPr>
          <w:rFonts w:ascii="Arial" w:hAnsi="Arial" w:cs="Arial"/>
          <w:i/>
          <w:sz w:val="22"/>
          <w:szCs w:val="22"/>
        </w:rPr>
        <w:t xml:space="preserve"> </w:t>
      </w:r>
      <w:r>
        <w:rPr>
          <w:rFonts w:ascii="Arial" w:hAnsi="Arial" w:cs="Arial"/>
          <w:sz w:val="22"/>
          <w:szCs w:val="22"/>
        </w:rPr>
        <w:t>This group is comprised of the President and the Senior Staff of the University.</w:t>
      </w:r>
    </w:p>
    <w:p w:rsidR="00474E29" w:rsidRDefault="00474E29" w:rsidP="00474E29">
      <w:pPr>
        <w:jc w:val="both"/>
        <w:rPr>
          <w:rFonts w:ascii="Arial" w:hAnsi="Arial" w:cs="Arial"/>
          <w:sz w:val="22"/>
          <w:szCs w:val="22"/>
        </w:rPr>
      </w:pPr>
    </w:p>
    <w:p w:rsidR="00474E29" w:rsidRDefault="00474E29" w:rsidP="00474E29">
      <w:pPr>
        <w:jc w:val="both"/>
        <w:rPr>
          <w:rFonts w:ascii="Arial" w:hAnsi="Arial" w:cs="Arial"/>
          <w:sz w:val="22"/>
          <w:szCs w:val="22"/>
        </w:rPr>
      </w:pPr>
      <w:r w:rsidRPr="002E34C7">
        <w:rPr>
          <w:rFonts w:ascii="Arial" w:hAnsi="Arial" w:cs="Arial"/>
          <w:i/>
          <w:sz w:val="22"/>
          <w:szCs w:val="22"/>
        </w:rPr>
        <w:t>Emergency Executive Team</w:t>
      </w:r>
      <w:r w:rsidR="002B6748">
        <w:rPr>
          <w:rFonts w:ascii="Arial" w:hAnsi="Arial" w:cs="Arial"/>
          <w:i/>
          <w:sz w:val="22"/>
          <w:szCs w:val="22"/>
        </w:rPr>
        <w:t>:</w:t>
      </w:r>
      <w:r>
        <w:rPr>
          <w:rFonts w:ascii="Arial" w:hAnsi="Arial" w:cs="Arial"/>
          <w:sz w:val="22"/>
          <w:szCs w:val="22"/>
        </w:rPr>
        <w:t xml:space="preserve"> This group is comprised of the </w:t>
      </w:r>
      <w:r w:rsidRPr="009D5FE7">
        <w:rPr>
          <w:rFonts w:ascii="Arial" w:hAnsi="Arial" w:cs="Arial"/>
          <w:sz w:val="22"/>
          <w:szCs w:val="22"/>
        </w:rPr>
        <w:t>President, Senior Staff and key response units within the University</w:t>
      </w:r>
      <w:r>
        <w:rPr>
          <w:rFonts w:ascii="Arial" w:hAnsi="Arial" w:cs="Arial"/>
          <w:sz w:val="22"/>
          <w:szCs w:val="22"/>
        </w:rPr>
        <w:t>.</w:t>
      </w:r>
      <w:r w:rsidRPr="00B3202B">
        <w:rPr>
          <w:rFonts w:ascii="Arial" w:hAnsi="Arial" w:cs="Arial"/>
          <w:sz w:val="22"/>
          <w:szCs w:val="22"/>
        </w:rPr>
        <w:t xml:space="preserve"> </w:t>
      </w:r>
    </w:p>
    <w:p w:rsidR="00474E29" w:rsidRDefault="00474E29" w:rsidP="00474E29">
      <w:pPr>
        <w:jc w:val="both"/>
        <w:rPr>
          <w:rFonts w:ascii="Arial" w:hAnsi="Arial" w:cs="Arial"/>
          <w:i/>
          <w:sz w:val="22"/>
          <w:szCs w:val="22"/>
        </w:rPr>
      </w:pPr>
    </w:p>
    <w:p w:rsidR="00474E29" w:rsidRDefault="00474E29" w:rsidP="00474E29">
      <w:pPr>
        <w:jc w:val="both"/>
        <w:rPr>
          <w:rFonts w:ascii="Arial" w:hAnsi="Arial" w:cs="Arial"/>
          <w:sz w:val="22"/>
          <w:szCs w:val="22"/>
        </w:rPr>
      </w:pPr>
      <w:r>
        <w:rPr>
          <w:rFonts w:ascii="Arial" w:hAnsi="Arial" w:cs="Arial"/>
          <w:i/>
          <w:sz w:val="22"/>
          <w:szCs w:val="22"/>
        </w:rPr>
        <w:t>Senior Staff</w:t>
      </w:r>
      <w:r w:rsidR="002B6748">
        <w:rPr>
          <w:rFonts w:ascii="Arial" w:hAnsi="Arial" w:cs="Arial"/>
          <w:i/>
          <w:sz w:val="22"/>
          <w:szCs w:val="22"/>
        </w:rPr>
        <w:t>:</w:t>
      </w:r>
      <w:r>
        <w:rPr>
          <w:rFonts w:ascii="Arial" w:hAnsi="Arial" w:cs="Arial"/>
          <w:sz w:val="22"/>
          <w:szCs w:val="22"/>
        </w:rPr>
        <w:t xml:space="preserve"> This group is comprised of senior administrative officials of the University as designated by the President. </w:t>
      </w:r>
    </w:p>
    <w:p w:rsidR="00474E29" w:rsidRDefault="00474E29" w:rsidP="00474E29">
      <w:pPr>
        <w:jc w:val="both"/>
        <w:rPr>
          <w:rFonts w:ascii="Arial" w:hAnsi="Arial" w:cs="Arial"/>
          <w:sz w:val="22"/>
          <w:szCs w:val="22"/>
        </w:rPr>
      </w:pPr>
    </w:p>
    <w:p w:rsidR="00474E29" w:rsidRDefault="00474E29" w:rsidP="00474E29">
      <w:pPr>
        <w:jc w:val="both"/>
        <w:rPr>
          <w:rFonts w:ascii="Arial" w:hAnsi="Arial" w:cs="Arial"/>
          <w:sz w:val="22"/>
          <w:szCs w:val="22"/>
        </w:rPr>
      </w:pPr>
      <w:r>
        <w:rPr>
          <w:rFonts w:ascii="Arial" w:hAnsi="Arial" w:cs="Arial"/>
          <w:i/>
          <w:sz w:val="22"/>
          <w:szCs w:val="22"/>
        </w:rPr>
        <w:t>Supervisor</w:t>
      </w:r>
      <w:r w:rsidR="002B6748">
        <w:rPr>
          <w:rFonts w:ascii="Arial" w:hAnsi="Arial" w:cs="Arial"/>
          <w:i/>
          <w:sz w:val="22"/>
          <w:szCs w:val="22"/>
        </w:rPr>
        <w:t>:</w:t>
      </w:r>
      <w:r>
        <w:rPr>
          <w:rFonts w:ascii="Arial" w:hAnsi="Arial" w:cs="Arial"/>
          <w:i/>
          <w:sz w:val="22"/>
          <w:szCs w:val="22"/>
        </w:rPr>
        <w:t xml:space="preserve"> </w:t>
      </w:r>
      <w:r w:rsidRPr="0053398B">
        <w:rPr>
          <w:rFonts w:ascii="Arial" w:hAnsi="Arial" w:cs="Arial"/>
          <w:sz w:val="22"/>
          <w:szCs w:val="22"/>
        </w:rPr>
        <w:t xml:space="preserve">An individual who assigns </w:t>
      </w:r>
      <w:r>
        <w:rPr>
          <w:rFonts w:ascii="Arial" w:hAnsi="Arial" w:cs="Arial"/>
          <w:sz w:val="22"/>
          <w:szCs w:val="22"/>
        </w:rPr>
        <w:t xml:space="preserve">or oversees </w:t>
      </w:r>
      <w:r w:rsidRPr="0053398B">
        <w:rPr>
          <w:rFonts w:ascii="Arial" w:hAnsi="Arial" w:cs="Arial"/>
          <w:sz w:val="22"/>
          <w:szCs w:val="22"/>
        </w:rPr>
        <w:t xml:space="preserve">work tasks </w:t>
      </w:r>
      <w:r>
        <w:rPr>
          <w:rFonts w:ascii="Arial" w:hAnsi="Arial" w:cs="Arial"/>
          <w:sz w:val="22"/>
          <w:szCs w:val="22"/>
        </w:rPr>
        <w:t xml:space="preserve">of faculty, staff, or </w:t>
      </w:r>
      <w:r w:rsidRPr="0053398B">
        <w:rPr>
          <w:rFonts w:ascii="Arial" w:hAnsi="Arial" w:cs="Arial"/>
          <w:sz w:val="22"/>
          <w:szCs w:val="22"/>
        </w:rPr>
        <w:t xml:space="preserve">students and </w:t>
      </w:r>
      <w:r>
        <w:rPr>
          <w:rFonts w:ascii="Arial" w:hAnsi="Arial" w:cs="Arial"/>
          <w:sz w:val="22"/>
          <w:szCs w:val="22"/>
        </w:rPr>
        <w:t>ensures</w:t>
      </w:r>
      <w:r w:rsidRPr="0053398B">
        <w:rPr>
          <w:rFonts w:ascii="Arial" w:hAnsi="Arial" w:cs="Arial"/>
          <w:sz w:val="22"/>
          <w:szCs w:val="22"/>
        </w:rPr>
        <w:t xml:space="preserve"> the work </w:t>
      </w:r>
      <w:r>
        <w:rPr>
          <w:rFonts w:ascii="Arial" w:hAnsi="Arial" w:cs="Arial"/>
          <w:sz w:val="22"/>
          <w:szCs w:val="22"/>
        </w:rPr>
        <w:t>is</w:t>
      </w:r>
      <w:r w:rsidRPr="0053398B">
        <w:rPr>
          <w:rFonts w:ascii="Arial" w:hAnsi="Arial" w:cs="Arial"/>
          <w:sz w:val="22"/>
          <w:szCs w:val="22"/>
        </w:rPr>
        <w:t xml:space="preserve"> carried out correctly. </w:t>
      </w:r>
      <w:r>
        <w:rPr>
          <w:rFonts w:ascii="Arial" w:hAnsi="Arial" w:cs="Arial"/>
          <w:sz w:val="22"/>
          <w:szCs w:val="22"/>
        </w:rPr>
        <w:t xml:space="preserve"> </w:t>
      </w:r>
      <w:r w:rsidRPr="0053398B">
        <w:rPr>
          <w:rFonts w:ascii="Arial" w:hAnsi="Arial" w:cs="Arial"/>
          <w:sz w:val="22"/>
          <w:szCs w:val="22"/>
        </w:rPr>
        <w:t>For the purpose</w:t>
      </w:r>
      <w:r>
        <w:rPr>
          <w:rFonts w:ascii="Arial" w:hAnsi="Arial" w:cs="Arial"/>
          <w:sz w:val="22"/>
          <w:szCs w:val="22"/>
        </w:rPr>
        <w:t>s</w:t>
      </w:r>
      <w:r w:rsidRPr="0053398B">
        <w:rPr>
          <w:rFonts w:ascii="Arial" w:hAnsi="Arial" w:cs="Arial"/>
          <w:sz w:val="22"/>
          <w:szCs w:val="22"/>
        </w:rPr>
        <w:t xml:space="preserve"> of this Policy, a supervisor does not necessarily need to have the responsibility to conduct performance evaluations or participate in</w:t>
      </w:r>
      <w:r>
        <w:rPr>
          <w:rFonts w:ascii="Arial" w:hAnsi="Arial" w:cs="Arial"/>
          <w:sz w:val="22"/>
          <w:szCs w:val="22"/>
        </w:rPr>
        <w:t xml:space="preserve"> any other personnel functions.  F</w:t>
      </w:r>
      <w:r w:rsidRPr="0053398B">
        <w:rPr>
          <w:rFonts w:ascii="Arial" w:hAnsi="Arial" w:cs="Arial"/>
          <w:sz w:val="22"/>
          <w:szCs w:val="22"/>
        </w:rPr>
        <w:t>or the purpose</w:t>
      </w:r>
      <w:r>
        <w:rPr>
          <w:rFonts w:ascii="Arial" w:hAnsi="Arial" w:cs="Arial"/>
          <w:sz w:val="22"/>
          <w:szCs w:val="22"/>
        </w:rPr>
        <w:t xml:space="preserve">s </w:t>
      </w:r>
      <w:r w:rsidRPr="0053398B">
        <w:rPr>
          <w:rFonts w:ascii="Arial" w:hAnsi="Arial" w:cs="Arial"/>
          <w:sz w:val="22"/>
          <w:szCs w:val="22"/>
        </w:rPr>
        <w:t>of implement</w:t>
      </w:r>
      <w:r>
        <w:rPr>
          <w:rFonts w:ascii="Arial" w:hAnsi="Arial" w:cs="Arial"/>
          <w:sz w:val="22"/>
          <w:szCs w:val="22"/>
        </w:rPr>
        <w:t>ing</w:t>
      </w:r>
      <w:r w:rsidRPr="0053398B">
        <w:rPr>
          <w:rFonts w:ascii="Arial" w:hAnsi="Arial" w:cs="Arial"/>
          <w:sz w:val="22"/>
          <w:szCs w:val="22"/>
        </w:rPr>
        <w:t xml:space="preserve"> this Polic</w:t>
      </w:r>
      <w:r>
        <w:rPr>
          <w:rFonts w:ascii="Arial" w:hAnsi="Arial" w:cs="Arial"/>
          <w:sz w:val="22"/>
          <w:szCs w:val="22"/>
        </w:rPr>
        <w:t>y</w:t>
      </w:r>
      <w:r w:rsidRPr="0053398B">
        <w:rPr>
          <w:rFonts w:ascii="Arial" w:hAnsi="Arial" w:cs="Arial"/>
          <w:sz w:val="22"/>
          <w:szCs w:val="22"/>
        </w:rPr>
        <w:t xml:space="preserve">, faculty/instructors are supervisors of students </w:t>
      </w:r>
      <w:r>
        <w:rPr>
          <w:rFonts w:ascii="Arial" w:hAnsi="Arial" w:cs="Arial"/>
          <w:sz w:val="22"/>
          <w:szCs w:val="22"/>
        </w:rPr>
        <w:t>and Deans/Department Chairs are supervisors of faculty/instructors.</w:t>
      </w:r>
    </w:p>
    <w:p w:rsidR="00474E29" w:rsidRDefault="00474E29" w:rsidP="00474E29">
      <w:pPr>
        <w:jc w:val="both"/>
        <w:rPr>
          <w:rFonts w:ascii="Arial" w:hAnsi="Arial" w:cs="Arial"/>
          <w:sz w:val="22"/>
          <w:szCs w:val="22"/>
        </w:rPr>
      </w:pPr>
    </w:p>
    <w:p w:rsidR="00474E29" w:rsidRDefault="00474E29" w:rsidP="00474E29">
      <w:pPr>
        <w:jc w:val="both"/>
        <w:rPr>
          <w:rFonts w:ascii="Arial" w:hAnsi="Arial" w:cs="Arial"/>
          <w:sz w:val="22"/>
          <w:szCs w:val="22"/>
        </w:rPr>
      </w:pPr>
      <w:r w:rsidRPr="00B224CA">
        <w:rPr>
          <w:rFonts w:ascii="Arial" w:hAnsi="Arial" w:cs="Arial"/>
          <w:i/>
          <w:sz w:val="22"/>
          <w:szCs w:val="22"/>
        </w:rPr>
        <w:t>Unit</w:t>
      </w:r>
      <w:r w:rsidR="002B6748">
        <w:rPr>
          <w:rFonts w:ascii="Arial" w:hAnsi="Arial" w:cs="Arial"/>
          <w:i/>
          <w:sz w:val="22"/>
          <w:szCs w:val="22"/>
        </w:rPr>
        <w:t>:</w:t>
      </w:r>
      <w:r w:rsidRPr="00B224CA">
        <w:rPr>
          <w:rFonts w:ascii="Arial" w:hAnsi="Arial" w:cs="Arial"/>
          <w:sz w:val="22"/>
          <w:szCs w:val="22"/>
        </w:rPr>
        <w:t xml:space="preserve"> An entity or group of entities that sh</w:t>
      </w:r>
      <w:r>
        <w:rPr>
          <w:rFonts w:ascii="Arial" w:hAnsi="Arial" w:cs="Arial"/>
          <w:sz w:val="22"/>
          <w:szCs w:val="22"/>
        </w:rPr>
        <w:t>are similar essential functions, which c</w:t>
      </w:r>
      <w:r w:rsidRPr="00B224CA">
        <w:rPr>
          <w:rFonts w:ascii="Arial" w:hAnsi="Arial" w:cs="Arial"/>
          <w:sz w:val="22"/>
          <w:szCs w:val="22"/>
        </w:rPr>
        <w:t>an be a division, department, college, office or center.</w:t>
      </w:r>
      <w:r>
        <w:rPr>
          <w:rFonts w:ascii="Arial" w:hAnsi="Arial" w:cs="Arial"/>
          <w:sz w:val="22"/>
          <w:szCs w:val="22"/>
        </w:rPr>
        <w:t xml:space="preserve"> </w:t>
      </w:r>
    </w:p>
    <w:p w:rsidR="00474E29" w:rsidRDefault="00474E29" w:rsidP="00AE12A9">
      <w:pPr>
        <w:pStyle w:val="ListParagraph"/>
        <w:autoSpaceDE w:val="0"/>
        <w:autoSpaceDN w:val="0"/>
        <w:adjustRightInd w:val="0"/>
        <w:ind w:left="0"/>
        <w:jc w:val="both"/>
        <w:rPr>
          <w:rFonts w:ascii="Arial" w:hAnsi="Arial" w:cs="Arial"/>
          <w:sz w:val="22"/>
          <w:szCs w:val="22"/>
        </w:rPr>
      </w:pPr>
    </w:p>
    <w:p w:rsidR="00AE12A9" w:rsidRDefault="00AE12A9" w:rsidP="00AE12A9">
      <w:pPr>
        <w:pStyle w:val="ListParagraph"/>
        <w:autoSpaceDE w:val="0"/>
        <w:autoSpaceDN w:val="0"/>
        <w:adjustRightInd w:val="0"/>
        <w:ind w:left="0"/>
        <w:jc w:val="both"/>
        <w:rPr>
          <w:rFonts w:ascii="Arial" w:hAnsi="Arial" w:cs="Arial"/>
          <w:sz w:val="22"/>
          <w:szCs w:val="22"/>
        </w:rPr>
      </w:pPr>
    </w:p>
    <w:p w:rsidR="00AE12A9" w:rsidRDefault="00AE12A9" w:rsidP="00AE12A9">
      <w:pPr>
        <w:pStyle w:val="ListParagraph"/>
        <w:autoSpaceDE w:val="0"/>
        <w:autoSpaceDN w:val="0"/>
        <w:adjustRightInd w:val="0"/>
        <w:ind w:left="0"/>
        <w:jc w:val="both"/>
        <w:rPr>
          <w:rFonts w:ascii="Arial" w:hAnsi="Arial" w:cs="Arial"/>
          <w:b/>
          <w:sz w:val="22"/>
          <w:szCs w:val="22"/>
        </w:rPr>
      </w:pPr>
      <w:r>
        <w:rPr>
          <w:rFonts w:ascii="Arial" w:hAnsi="Arial" w:cs="Arial"/>
          <w:b/>
          <w:sz w:val="22"/>
          <w:szCs w:val="22"/>
        </w:rPr>
        <w:t>PROCEDURES:</w:t>
      </w:r>
    </w:p>
    <w:p w:rsidR="00AE12A9" w:rsidRDefault="00AE12A9" w:rsidP="00AE12A9">
      <w:pPr>
        <w:pStyle w:val="ListParagraph"/>
        <w:autoSpaceDE w:val="0"/>
        <w:autoSpaceDN w:val="0"/>
        <w:adjustRightInd w:val="0"/>
        <w:ind w:left="0"/>
        <w:jc w:val="both"/>
        <w:rPr>
          <w:rFonts w:ascii="Arial" w:hAnsi="Arial" w:cs="Arial"/>
          <w:b/>
          <w:sz w:val="22"/>
          <w:szCs w:val="22"/>
        </w:rPr>
      </w:pPr>
    </w:p>
    <w:p w:rsidR="00CB67AB" w:rsidRDefault="00AE12A9" w:rsidP="00AE4D1F">
      <w:pPr>
        <w:pStyle w:val="ListParagraph"/>
        <w:numPr>
          <w:ilvl w:val="0"/>
          <w:numId w:val="1"/>
        </w:numPr>
        <w:autoSpaceDE w:val="0"/>
        <w:autoSpaceDN w:val="0"/>
        <w:adjustRightInd w:val="0"/>
        <w:jc w:val="both"/>
        <w:rPr>
          <w:rFonts w:ascii="Arial" w:hAnsi="Arial" w:cs="Arial"/>
          <w:b/>
          <w:sz w:val="22"/>
          <w:szCs w:val="22"/>
        </w:rPr>
      </w:pPr>
      <w:r w:rsidRPr="00CB67AB">
        <w:rPr>
          <w:rFonts w:ascii="Arial" w:hAnsi="Arial" w:cs="Arial"/>
          <w:b/>
          <w:sz w:val="22"/>
          <w:szCs w:val="22"/>
        </w:rPr>
        <w:t>The President</w:t>
      </w:r>
    </w:p>
    <w:p w:rsidR="00AE12A9" w:rsidRPr="00CB67AB" w:rsidRDefault="00AE12A9">
      <w:pPr>
        <w:pStyle w:val="ListParagraph"/>
        <w:autoSpaceDE w:val="0"/>
        <w:autoSpaceDN w:val="0"/>
        <w:adjustRightInd w:val="0"/>
        <w:jc w:val="both"/>
        <w:rPr>
          <w:rFonts w:ascii="Arial" w:hAnsi="Arial" w:cs="Arial"/>
          <w:sz w:val="22"/>
          <w:szCs w:val="22"/>
        </w:rPr>
      </w:pPr>
    </w:p>
    <w:p w:rsidR="00AE12A9" w:rsidRDefault="00914D83" w:rsidP="00AE12A9">
      <w:pPr>
        <w:pStyle w:val="ListParagraph"/>
        <w:autoSpaceDE w:val="0"/>
        <w:autoSpaceDN w:val="0"/>
        <w:adjustRightInd w:val="0"/>
        <w:jc w:val="both"/>
        <w:rPr>
          <w:rFonts w:ascii="Arial" w:hAnsi="Arial" w:cs="Arial"/>
          <w:sz w:val="22"/>
          <w:szCs w:val="22"/>
        </w:rPr>
      </w:pPr>
      <w:r>
        <w:rPr>
          <w:rFonts w:ascii="Arial" w:hAnsi="Arial" w:cs="Arial"/>
          <w:sz w:val="22"/>
          <w:szCs w:val="22"/>
        </w:rPr>
        <w:t>The P</w:t>
      </w:r>
      <w:r w:rsidR="00AE12A9" w:rsidRPr="00AE12A9">
        <w:rPr>
          <w:rFonts w:ascii="Arial" w:hAnsi="Arial" w:cs="Arial"/>
          <w:sz w:val="22"/>
          <w:szCs w:val="22"/>
        </w:rPr>
        <w:t>resident or designee, in the event of an emergency event or threat, has the authority to close one or more campuses of Florida Atlantic University with notification to the Chancellor of the State University System.</w:t>
      </w:r>
      <w:r w:rsidR="00AE12A9">
        <w:rPr>
          <w:rFonts w:ascii="Arial" w:hAnsi="Arial" w:cs="Arial"/>
          <w:b/>
          <w:sz w:val="22"/>
          <w:szCs w:val="22"/>
        </w:rPr>
        <w:t xml:space="preserve"> </w:t>
      </w:r>
      <w:r>
        <w:rPr>
          <w:rFonts w:ascii="Arial" w:hAnsi="Arial" w:cs="Arial"/>
          <w:sz w:val="22"/>
          <w:szCs w:val="22"/>
        </w:rPr>
        <w:t xml:space="preserve">In an emergency situation, the </w:t>
      </w:r>
      <w:r w:rsidR="00AE12A9">
        <w:rPr>
          <w:rFonts w:ascii="Arial" w:hAnsi="Arial" w:cs="Arial"/>
          <w:sz w:val="22"/>
          <w:szCs w:val="22"/>
        </w:rPr>
        <w:t xml:space="preserve">President or designee will </w:t>
      </w:r>
      <w:r>
        <w:rPr>
          <w:rFonts w:ascii="Arial" w:hAnsi="Arial" w:cs="Arial"/>
          <w:sz w:val="22"/>
          <w:szCs w:val="22"/>
        </w:rPr>
        <w:t xml:space="preserve">implement the President’s Emergency Response Plan and </w:t>
      </w:r>
      <w:r w:rsidR="00AE12A9">
        <w:rPr>
          <w:rFonts w:ascii="Arial" w:hAnsi="Arial" w:cs="Arial"/>
          <w:sz w:val="22"/>
          <w:szCs w:val="22"/>
        </w:rPr>
        <w:t xml:space="preserve">meet with the Senior Staff to provide instructions to ensure maximum coordination. </w:t>
      </w:r>
      <w:r>
        <w:rPr>
          <w:rFonts w:ascii="Arial" w:hAnsi="Arial" w:cs="Arial"/>
          <w:sz w:val="22"/>
          <w:szCs w:val="22"/>
        </w:rPr>
        <w:t xml:space="preserve">The Senior Staff includes leaders of the University’s key emergency management units.  </w:t>
      </w:r>
      <w:r w:rsidR="00AE12A9">
        <w:rPr>
          <w:rFonts w:ascii="Arial" w:hAnsi="Arial" w:cs="Arial"/>
          <w:sz w:val="22"/>
          <w:szCs w:val="22"/>
        </w:rPr>
        <w:t xml:space="preserve">The University Police Department and Department of Environmental Health and Safety </w:t>
      </w:r>
      <w:r w:rsidR="00E7272C">
        <w:rPr>
          <w:rFonts w:ascii="Arial" w:hAnsi="Arial" w:cs="Arial"/>
          <w:sz w:val="22"/>
          <w:szCs w:val="22"/>
        </w:rPr>
        <w:t xml:space="preserve">(EH&amp;S) </w:t>
      </w:r>
      <w:r w:rsidR="00AE12A9">
        <w:rPr>
          <w:rFonts w:ascii="Arial" w:hAnsi="Arial" w:cs="Arial"/>
          <w:sz w:val="22"/>
          <w:szCs w:val="22"/>
        </w:rPr>
        <w:t>will provide technical assistance.</w:t>
      </w:r>
    </w:p>
    <w:p w:rsidR="00AF69A3" w:rsidRPr="00AE12A9" w:rsidRDefault="00AF69A3" w:rsidP="00AE12A9">
      <w:pPr>
        <w:pStyle w:val="ListParagraph"/>
        <w:autoSpaceDE w:val="0"/>
        <w:autoSpaceDN w:val="0"/>
        <w:adjustRightInd w:val="0"/>
        <w:jc w:val="both"/>
        <w:rPr>
          <w:rFonts w:ascii="Arial" w:hAnsi="Arial" w:cs="Arial"/>
          <w:b/>
          <w:sz w:val="22"/>
          <w:szCs w:val="22"/>
        </w:rPr>
      </w:pPr>
    </w:p>
    <w:p w:rsidR="00CB15C2" w:rsidRDefault="00CB15C2" w:rsidP="00AE12A9">
      <w:pPr>
        <w:pStyle w:val="ListParagraph"/>
        <w:numPr>
          <w:ilvl w:val="0"/>
          <w:numId w:val="1"/>
        </w:numPr>
        <w:autoSpaceDE w:val="0"/>
        <w:autoSpaceDN w:val="0"/>
        <w:adjustRightInd w:val="0"/>
        <w:jc w:val="both"/>
        <w:rPr>
          <w:rFonts w:ascii="Arial" w:hAnsi="Arial" w:cs="Arial"/>
          <w:b/>
          <w:sz w:val="22"/>
          <w:szCs w:val="22"/>
        </w:rPr>
      </w:pPr>
      <w:r>
        <w:rPr>
          <w:rFonts w:ascii="Arial" w:hAnsi="Arial" w:cs="Arial"/>
          <w:b/>
          <w:sz w:val="22"/>
          <w:szCs w:val="22"/>
        </w:rPr>
        <w:t>Executive Emergency Group (EEG)</w:t>
      </w:r>
    </w:p>
    <w:p w:rsidR="00CB15C2" w:rsidRDefault="00CB15C2" w:rsidP="00CB15C2">
      <w:pPr>
        <w:pStyle w:val="ListParagraph"/>
        <w:autoSpaceDE w:val="0"/>
        <w:autoSpaceDN w:val="0"/>
        <w:adjustRightInd w:val="0"/>
        <w:jc w:val="both"/>
        <w:rPr>
          <w:rFonts w:ascii="Arial" w:hAnsi="Arial" w:cs="Arial"/>
          <w:b/>
          <w:sz w:val="22"/>
          <w:szCs w:val="22"/>
        </w:rPr>
      </w:pPr>
    </w:p>
    <w:p w:rsidR="00CB15C2" w:rsidRDefault="00CB15C2" w:rsidP="00CB15C2">
      <w:pPr>
        <w:pStyle w:val="ListParagraph"/>
        <w:autoSpaceDE w:val="0"/>
        <w:autoSpaceDN w:val="0"/>
        <w:adjustRightInd w:val="0"/>
        <w:jc w:val="both"/>
        <w:rPr>
          <w:rFonts w:ascii="Arial" w:hAnsi="Arial" w:cs="Arial"/>
          <w:b/>
          <w:sz w:val="22"/>
          <w:szCs w:val="22"/>
        </w:rPr>
      </w:pPr>
      <w:r>
        <w:rPr>
          <w:rFonts w:ascii="Arial" w:hAnsi="Arial" w:cs="Arial"/>
          <w:sz w:val="22"/>
          <w:szCs w:val="22"/>
        </w:rPr>
        <w:t>This</w:t>
      </w:r>
      <w:r w:rsidRPr="00E56831">
        <w:rPr>
          <w:rFonts w:ascii="Arial" w:hAnsi="Arial" w:cs="Arial"/>
          <w:sz w:val="22"/>
          <w:szCs w:val="22"/>
        </w:rPr>
        <w:t xml:space="preserve"> group </w:t>
      </w:r>
      <w:r>
        <w:rPr>
          <w:rFonts w:ascii="Arial" w:hAnsi="Arial" w:cs="Arial"/>
          <w:sz w:val="22"/>
          <w:szCs w:val="22"/>
        </w:rPr>
        <w:t>provides</w:t>
      </w:r>
      <w:r w:rsidRPr="00E56831">
        <w:rPr>
          <w:rFonts w:ascii="Arial" w:hAnsi="Arial" w:cs="Arial"/>
          <w:sz w:val="22"/>
          <w:szCs w:val="22"/>
        </w:rPr>
        <w:t xml:space="preserve"> leadership and make</w:t>
      </w:r>
      <w:r>
        <w:rPr>
          <w:rFonts w:ascii="Arial" w:hAnsi="Arial" w:cs="Arial"/>
          <w:sz w:val="22"/>
          <w:szCs w:val="22"/>
        </w:rPr>
        <w:t>s</w:t>
      </w:r>
      <w:r w:rsidRPr="00E56831">
        <w:rPr>
          <w:rFonts w:ascii="Arial" w:hAnsi="Arial" w:cs="Arial"/>
          <w:sz w:val="22"/>
          <w:szCs w:val="22"/>
        </w:rPr>
        <w:t xml:space="preserve"> decisions </w:t>
      </w:r>
      <w:r>
        <w:rPr>
          <w:rFonts w:ascii="Arial" w:hAnsi="Arial" w:cs="Arial"/>
          <w:sz w:val="22"/>
          <w:szCs w:val="22"/>
        </w:rPr>
        <w:t>in response</w:t>
      </w:r>
      <w:r w:rsidRPr="00E56831">
        <w:rPr>
          <w:rFonts w:ascii="Arial" w:hAnsi="Arial" w:cs="Arial"/>
          <w:sz w:val="22"/>
          <w:szCs w:val="22"/>
        </w:rPr>
        <w:t xml:space="preserve"> to emergency situation</w:t>
      </w:r>
      <w:r>
        <w:rPr>
          <w:rFonts w:ascii="Arial" w:hAnsi="Arial" w:cs="Arial"/>
          <w:sz w:val="22"/>
          <w:szCs w:val="22"/>
        </w:rPr>
        <w:t>s/events</w:t>
      </w:r>
      <w:r w:rsidRPr="00E56831">
        <w:rPr>
          <w:rFonts w:ascii="Arial" w:hAnsi="Arial" w:cs="Arial"/>
          <w:sz w:val="22"/>
          <w:szCs w:val="22"/>
        </w:rPr>
        <w:t xml:space="preserve">. This group </w:t>
      </w:r>
      <w:r>
        <w:rPr>
          <w:rFonts w:ascii="Arial" w:hAnsi="Arial" w:cs="Arial"/>
          <w:sz w:val="22"/>
          <w:szCs w:val="22"/>
        </w:rPr>
        <w:t>determines how, when, and what</w:t>
      </w:r>
      <w:r w:rsidRPr="00E56831">
        <w:rPr>
          <w:rFonts w:ascii="Arial" w:hAnsi="Arial" w:cs="Arial"/>
          <w:sz w:val="22"/>
          <w:szCs w:val="22"/>
        </w:rPr>
        <w:t xml:space="preserve"> to communicate to the </w:t>
      </w:r>
      <w:r>
        <w:rPr>
          <w:rFonts w:ascii="Arial" w:hAnsi="Arial" w:cs="Arial"/>
          <w:sz w:val="22"/>
          <w:szCs w:val="22"/>
        </w:rPr>
        <w:t>University</w:t>
      </w:r>
      <w:r w:rsidRPr="00E56831">
        <w:rPr>
          <w:rFonts w:ascii="Arial" w:hAnsi="Arial" w:cs="Arial"/>
          <w:sz w:val="22"/>
          <w:szCs w:val="22"/>
        </w:rPr>
        <w:t xml:space="preserve"> community</w:t>
      </w:r>
      <w:r>
        <w:rPr>
          <w:rFonts w:ascii="Arial" w:hAnsi="Arial" w:cs="Arial"/>
          <w:sz w:val="22"/>
          <w:szCs w:val="22"/>
        </w:rPr>
        <w:t xml:space="preserve"> during emergencies</w:t>
      </w:r>
      <w:r w:rsidRPr="00E56831">
        <w:rPr>
          <w:rFonts w:ascii="Arial" w:hAnsi="Arial" w:cs="Arial"/>
          <w:sz w:val="22"/>
          <w:szCs w:val="22"/>
        </w:rPr>
        <w:t>. It provide</w:t>
      </w:r>
      <w:r>
        <w:rPr>
          <w:rFonts w:ascii="Arial" w:hAnsi="Arial" w:cs="Arial"/>
          <w:sz w:val="22"/>
          <w:szCs w:val="22"/>
        </w:rPr>
        <w:t>s</w:t>
      </w:r>
      <w:r w:rsidRPr="00E56831">
        <w:rPr>
          <w:rFonts w:ascii="Arial" w:hAnsi="Arial" w:cs="Arial"/>
          <w:sz w:val="22"/>
          <w:szCs w:val="22"/>
        </w:rPr>
        <w:t xml:space="preserve"> counsel an</w:t>
      </w:r>
      <w:r>
        <w:rPr>
          <w:rFonts w:ascii="Arial" w:hAnsi="Arial" w:cs="Arial"/>
          <w:sz w:val="22"/>
          <w:szCs w:val="22"/>
        </w:rPr>
        <w:t>d advice to the President</w:t>
      </w:r>
      <w:r w:rsidRPr="00E56831">
        <w:rPr>
          <w:rFonts w:ascii="Arial" w:hAnsi="Arial" w:cs="Arial"/>
          <w:sz w:val="22"/>
          <w:szCs w:val="22"/>
        </w:rPr>
        <w:t xml:space="preserve"> and </w:t>
      </w:r>
      <w:r>
        <w:rPr>
          <w:rFonts w:ascii="Arial" w:hAnsi="Arial" w:cs="Arial"/>
          <w:sz w:val="22"/>
          <w:szCs w:val="22"/>
        </w:rPr>
        <w:t xml:space="preserve">provides </w:t>
      </w:r>
      <w:r w:rsidRPr="00E56831">
        <w:rPr>
          <w:rFonts w:ascii="Arial" w:hAnsi="Arial" w:cs="Arial"/>
          <w:sz w:val="22"/>
          <w:szCs w:val="22"/>
        </w:rPr>
        <w:t xml:space="preserve">direction to the </w:t>
      </w:r>
      <w:r>
        <w:rPr>
          <w:rFonts w:ascii="Arial" w:hAnsi="Arial" w:cs="Arial"/>
          <w:sz w:val="22"/>
          <w:szCs w:val="22"/>
        </w:rPr>
        <w:t>Executive Emergency Team on emergency</w:t>
      </w:r>
      <w:r w:rsidR="00CF1A89">
        <w:rPr>
          <w:rFonts w:ascii="Arial" w:hAnsi="Arial" w:cs="Arial"/>
          <w:sz w:val="22"/>
          <w:szCs w:val="22"/>
        </w:rPr>
        <w:t>-</w:t>
      </w:r>
      <w:r>
        <w:rPr>
          <w:rFonts w:ascii="Arial" w:hAnsi="Arial" w:cs="Arial"/>
          <w:sz w:val="22"/>
          <w:szCs w:val="22"/>
        </w:rPr>
        <w:t xml:space="preserve">related policy making such as </w:t>
      </w:r>
      <w:r w:rsidRPr="009D5FE7">
        <w:rPr>
          <w:rFonts w:ascii="Arial" w:hAnsi="Arial" w:cs="Arial"/>
          <w:sz w:val="22"/>
          <w:szCs w:val="22"/>
        </w:rPr>
        <w:t>closing facilities, moving services to alternat</w:t>
      </w:r>
      <w:r>
        <w:rPr>
          <w:rFonts w:ascii="Arial" w:hAnsi="Arial" w:cs="Arial"/>
          <w:sz w:val="22"/>
          <w:szCs w:val="22"/>
        </w:rPr>
        <w:t>e</w:t>
      </w:r>
      <w:r w:rsidRPr="009D5FE7">
        <w:rPr>
          <w:rFonts w:ascii="Arial" w:hAnsi="Arial" w:cs="Arial"/>
          <w:sz w:val="22"/>
          <w:szCs w:val="22"/>
        </w:rPr>
        <w:t xml:space="preserve"> locations, suspen</w:t>
      </w:r>
      <w:r>
        <w:rPr>
          <w:rFonts w:ascii="Arial" w:hAnsi="Arial" w:cs="Arial"/>
          <w:sz w:val="22"/>
          <w:szCs w:val="22"/>
        </w:rPr>
        <w:t>ding</w:t>
      </w:r>
      <w:r w:rsidRPr="009D5FE7">
        <w:rPr>
          <w:rFonts w:ascii="Arial" w:hAnsi="Arial" w:cs="Arial"/>
          <w:sz w:val="22"/>
          <w:szCs w:val="22"/>
        </w:rPr>
        <w:t xml:space="preserve"> academic and support service activities</w:t>
      </w:r>
      <w:r w:rsidR="00CF1A89">
        <w:rPr>
          <w:rFonts w:ascii="Arial" w:hAnsi="Arial" w:cs="Arial"/>
          <w:sz w:val="22"/>
          <w:szCs w:val="22"/>
        </w:rPr>
        <w:t>,</w:t>
      </w:r>
      <w:r w:rsidRPr="009D5FE7">
        <w:rPr>
          <w:rFonts w:ascii="Arial" w:hAnsi="Arial" w:cs="Arial"/>
          <w:sz w:val="22"/>
          <w:szCs w:val="22"/>
        </w:rPr>
        <w:t xml:space="preserve"> and resum</w:t>
      </w:r>
      <w:r>
        <w:rPr>
          <w:rFonts w:ascii="Arial" w:hAnsi="Arial" w:cs="Arial"/>
          <w:sz w:val="22"/>
          <w:szCs w:val="22"/>
        </w:rPr>
        <w:t>ing</w:t>
      </w:r>
      <w:r w:rsidRPr="009D5FE7">
        <w:rPr>
          <w:rFonts w:ascii="Arial" w:hAnsi="Arial" w:cs="Arial"/>
          <w:sz w:val="22"/>
          <w:szCs w:val="22"/>
        </w:rPr>
        <w:t xml:space="preserve"> normal operations</w:t>
      </w:r>
      <w:r w:rsidR="00CA50C9">
        <w:rPr>
          <w:rFonts w:ascii="Arial" w:hAnsi="Arial" w:cs="Arial"/>
          <w:sz w:val="22"/>
          <w:szCs w:val="22"/>
        </w:rPr>
        <w:t>.</w:t>
      </w:r>
    </w:p>
    <w:p w:rsidR="00CB15C2" w:rsidRDefault="00CB15C2" w:rsidP="00CB15C2">
      <w:pPr>
        <w:pStyle w:val="ListParagraph"/>
        <w:autoSpaceDE w:val="0"/>
        <w:autoSpaceDN w:val="0"/>
        <w:adjustRightInd w:val="0"/>
        <w:jc w:val="both"/>
        <w:rPr>
          <w:rFonts w:ascii="Arial" w:hAnsi="Arial" w:cs="Arial"/>
          <w:b/>
          <w:sz w:val="22"/>
          <w:szCs w:val="22"/>
        </w:rPr>
      </w:pPr>
    </w:p>
    <w:p w:rsidR="00CB15C2" w:rsidRDefault="00CB15C2" w:rsidP="00AE12A9">
      <w:pPr>
        <w:pStyle w:val="ListParagraph"/>
        <w:numPr>
          <w:ilvl w:val="0"/>
          <w:numId w:val="1"/>
        </w:numPr>
        <w:autoSpaceDE w:val="0"/>
        <w:autoSpaceDN w:val="0"/>
        <w:adjustRightInd w:val="0"/>
        <w:jc w:val="both"/>
        <w:rPr>
          <w:rFonts w:ascii="Arial" w:hAnsi="Arial" w:cs="Arial"/>
          <w:b/>
          <w:sz w:val="22"/>
          <w:szCs w:val="22"/>
        </w:rPr>
      </w:pPr>
      <w:r w:rsidRPr="009D5FE7">
        <w:rPr>
          <w:rFonts w:ascii="Arial" w:hAnsi="Arial" w:cs="Arial"/>
          <w:b/>
          <w:sz w:val="22"/>
          <w:szCs w:val="22"/>
        </w:rPr>
        <w:t>Executive Emergency Team (EET</w:t>
      </w:r>
      <w:r>
        <w:rPr>
          <w:rFonts w:ascii="Arial" w:hAnsi="Arial" w:cs="Arial"/>
          <w:b/>
          <w:sz w:val="22"/>
          <w:szCs w:val="22"/>
        </w:rPr>
        <w:t>)</w:t>
      </w:r>
    </w:p>
    <w:p w:rsidR="00CB15C2" w:rsidRDefault="00CB15C2" w:rsidP="00CB15C2">
      <w:pPr>
        <w:pStyle w:val="ListParagraph"/>
        <w:autoSpaceDE w:val="0"/>
        <w:autoSpaceDN w:val="0"/>
        <w:adjustRightInd w:val="0"/>
        <w:jc w:val="both"/>
        <w:rPr>
          <w:rFonts w:ascii="Arial" w:hAnsi="Arial" w:cs="Arial"/>
          <w:b/>
          <w:sz w:val="22"/>
          <w:szCs w:val="22"/>
        </w:rPr>
      </w:pPr>
    </w:p>
    <w:p w:rsidR="00CB15C2" w:rsidRDefault="00CB15C2" w:rsidP="00CB15C2">
      <w:pPr>
        <w:pStyle w:val="ListParagraph"/>
        <w:autoSpaceDE w:val="0"/>
        <w:autoSpaceDN w:val="0"/>
        <w:adjustRightInd w:val="0"/>
        <w:jc w:val="both"/>
        <w:rPr>
          <w:rFonts w:ascii="Arial" w:hAnsi="Arial" w:cs="Arial"/>
          <w:sz w:val="22"/>
          <w:szCs w:val="22"/>
        </w:rPr>
      </w:pPr>
      <w:r w:rsidRPr="009D5FE7">
        <w:rPr>
          <w:rFonts w:ascii="Arial" w:hAnsi="Arial" w:cs="Arial"/>
          <w:sz w:val="22"/>
          <w:szCs w:val="22"/>
        </w:rPr>
        <w:t>Th</w:t>
      </w:r>
      <w:r>
        <w:rPr>
          <w:rFonts w:ascii="Arial" w:hAnsi="Arial" w:cs="Arial"/>
          <w:sz w:val="22"/>
          <w:szCs w:val="22"/>
        </w:rPr>
        <w:t xml:space="preserve">is team </w:t>
      </w:r>
      <w:r w:rsidRPr="009D5FE7">
        <w:rPr>
          <w:rFonts w:ascii="Arial" w:hAnsi="Arial" w:cs="Arial"/>
          <w:sz w:val="22"/>
          <w:szCs w:val="22"/>
        </w:rPr>
        <w:t>provide</w:t>
      </w:r>
      <w:r>
        <w:rPr>
          <w:rFonts w:ascii="Arial" w:hAnsi="Arial" w:cs="Arial"/>
          <w:sz w:val="22"/>
          <w:szCs w:val="22"/>
        </w:rPr>
        <w:t xml:space="preserve">s </w:t>
      </w:r>
      <w:r w:rsidRPr="009D5FE7">
        <w:rPr>
          <w:rFonts w:ascii="Arial" w:hAnsi="Arial" w:cs="Arial"/>
          <w:sz w:val="22"/>
          <w:szCs w:val="22"/>
        </w:rPr>
        <w:t xml:space="preserve">situational awareness and other pertinent information to the </w:t>
      </w:r>
      <w:r>
        <w:rPr>
          <w:rFonts w:ascii="Arial" w:hAnsi="Arial" w:cs="Arial"/>
          <w:sz w:val="22"/>
          <w:szCs w:val="22"/>
        </w:rPr>
        <w:t>EEG</w:t>
      </w:r>
      <w:r w:rsidRPr="009D5FE7">
        <w:rPr>
          <w:rFonts w:ascii="Arial" w:hAnsi="Arial" w:cs="Arial"/>
          <w:sz w:val="22"/>
          <w:szCs w:val="22"/>
        </w:rPr>
        <w:t>. This team execute</w:t>
      </w:r>
      <w:r>
        <w:rPr>
          <w:rFonts w:ascii="Arial" w:hAnsi="Arial" w:cs="Arial"/>
          <w:sz w:val="22"/>
          <w:szCs w:val="22"/>
        </w:rPr>
        <w:t>s</w:t>
      </w:r>
      <w:r w:rsidRPr="009D5FE7">
        <w:rPr>
          <w:rFonts w:ascii="Arial" w:hAnsi="Arial" w:cs="Arial"/>
          <w:sz w:val="22"/>
          <w:szCs w:val="22"/>
        </w:rPr>
        <w:t xml:space="preserve"> the emergency-related policies determined by the </w:t>
      </w:r>
      <w:r>
        <w:rPr>
          <w:rFonts w:ascii="Arial" w:hAnsi="Arial" w:cs="Arial"/>
          <w:sz w:val="22"/>
          <w:szCs w:val="22"/>
        </w:rPr>
        <w:t xml:space="preserve">EEG and </w:t>
      </w:r>
      <w:r w:rsidRPr="008C608A">
        <w:rPr>
          <w:rFonts w:ascii="Arial" w:hAnsi="Arial" w:cs="Arial"/>
          <w:sz w:val="22"/>
          <w:szCs w:val="22"/>
        </w:rPr>
        <w:t>est</w:t>
      </w:r>
      <w:r>
        <w:rPr>
          <w:rFonts w:ascii="Arial" w:hAnsi="Arial" w:cs="Arial"/>
          <w:sz w:val="22"/>
          <w:szCs w:val="22"/>
        </w:rPr>
        <w:t>ablishes</w:t>
      </w:r>
      <w:r w:rsidRPr="008C608A">
        <w:rPr>
          <w:rFonts w:ascii="Arial" w:hAnsi="Arial" w:cs="Arial"/>
          <w:sz w:val="22"/>
          <w:szCs w:val="22"/>
        </w:rPr>
        <w:t xml:space="preserve"> response</w:t>
      </w:r>
      <w:r>
        <w:rPr>
          <w:rFonts w:ascii="Arial" w:hAnsi="Arial" w:cs="Arial"/>
          <w:sz w:val="22"/>
          <w:szCs w:val="22"/>
        </w:rPr>
        <w:t xml:space="preserve"> strategies and tactics, deploys resources, and initiates</w:t>
      </w:r>
      <w:r w:rsidRPr="008C608A">
        <w:rPr>
          <w:rFonts w:ascii="Arial" w:hAnsi="Arial" w:cs="Arial"/>
          <w:sz w:val="22"/>
          <w:szCs w:val="22"/>
        </w:rPr>
        <w:t xml:space="preserve"> the recovery process.</w:t>
      </w:r>
    </w:p>
    <w:p w:rsidR="003D73A4" w:rsidRDefault="003D73A4" w:rsidP="00CB15C2">
      <w:pPr>
        <w:pStyle w:val="ListParagraph"/>
        <w:autoSpaceDE w:val="0"/>
        <w:autoSpaceDN w:val="0"/>
        <w:adjustRightInd w:val="0"/>
        <w:jc w:val="both"/>
        <w:rPr>
          <w:rFonts w:ascii="Arial" w:hAnsi="Arial" w:cs="Arial"/>
          <w:sz w:val="22"/>
          <w:szCs w:val="22"/>
        </w:rPr>
      </w:pPr>
    </w:p>
    <w:p w:rsidR="003D73A4" w:rsidRDefault="003D73A4" w:rsidP="003D73A4">
      <w:pPr>
        <w:pStyle w:val="ListParagraph"/>
        <w:numPr>
          <w:ilvl w:val="0"/>
          <w:numId w:val="1"/>
        </w:numPr>
        <w:autoSpaceDE w:val="0"/>
        <w:autoSpaceDN w:val="0"/>
        <w:adjustRightInd w:val="0"/>
        <w:jc w:val="both"/>
        <w:rPr>
          <w:rFonts w:ascii="Arial" w:hAnsi="Arial" w:cs="Arial"/>
          <w:b/>
          <w:sz w:val="22"/>
          <w:szCs w:val="22"/>
        </w:rPr>
      </w:pPr>
      <w:r>
        <w:rPr>
          <w:rFonts w:ascii="Arial" w:hAnsi="Arial" w:cs="Arial"/>
          <w:b/>
          <w:sz w:val="22"/>
          <w:szCs w:val="22"/>
        </w:rPr>
        <w:t>FAU Alert Committee</w:t>
      </w:r>
    </w:p>
    <w:p w:rsidR="003D73A4" w:rsidRDefault="003D73A4" w:rsidP="003D73A4">
      <w:pPr>
        <w:autoSpaceDE w:val="0"/>
        <w:autoSpaceDN w:val="0"/>
        <w:adjustRightInd w:val="0"/>
        <w:jc w:val="both"/>
        <w:rPr>
          <w:rFonts w:ascii="Arial" w:hAnsi="Arial" w:cs="Arial"/>
          <w:b/>
          <w:sz w:val="22"/>
          <w:szCs w:val="22"/>
        </w:rPr>
      </w:pPr>
    </w:p>
    <w:p w:rsidR="003D73A4" w:rsidRPr="003D73A4" w:rsidRDefault="003D73A4" w:rsidP="003D73A4">
      <w:pPr>
        <w:autoSpaceDE w:val="0"/>
        <w:autoSpaceDN w:val="0"/>
        <w:adjustRightInd w:val="0"/>
        <w:ind w:left="720"/>
        <w:jc w:val="both"/>
        <w:rPr>
          <w:rFonts w:ascii="Arial" w:hAnsi="Arial" w:cs="Arial"/>
          <w:sz w:val="22"/>
          <w:szCs w:val="22"/>
        </w:rPr>
      </w:pPr>
      <w:r>
        <w:rPr>
          <w:rFonts w:ascii="Arial" w:hAnsi="Arial" w:cs="Arial"/>
          <w:sz w:val="22"/>
          <w:szCs w:val="22"/>
        </w:rPr>
        <w:t>This committee, a sub-committee of the University Safety Committee, is tasked with overseeing the University’s emergency alerting policies, procedures, and alert system components, which are used to notify</w:t>
      </w:r>
      <w:r w:rsidR="003D3807">
        <w:rPr>
          <w:rFonts w:ascii="Arial" w:hAnsi="Arial" w:cs="Arial"/>
          <w:sz w:val="22"/>
          <w:szCs w:val="22"/>
        </w:rPr>
        <w:t xml:space="preserve"> the University community in the event of an emergency situation.  </w:t>
      </w:r>
      <w:r>
        <w:rPr>
          <w:rFonts w:ascii="Arial" w:hAnsi="Arial" w:cs="Arial"/>
          <w:sz w:val="22"/>
          <w:szCs w:val="22"/>
        </w:rPr>
        <w:t>This committee is responsible for evaluating and recommending the implementation of alerting systems as well as specifying requirements and parameters for alerting systems with an eye toward compatibility with existing systems.</w:t>
      </w:r>
    </w:p>
    <w:p w:rsidR="003D73A4" w:rsidRDefault="003D73A4" w:rsidP="00CB15C2">
      <w:pPr>
        <w:pStyle w:val="ListParagraph"/>
        <w:autoSpaceDE w:val="0"/>
        <w:autoSpaceDN w:val="0"/>
        <w:adjustRightInd w:val="0"/>
        <w:jc w:val="both"/>
        <w:rPr>
          <w:rFonts w:ascii="Arial" w:hAnsi="Arial" w:cs="Arial"/>
          <w:b/>
          <w:sz w:val="22"/>
          <w:szCs w:val="22"/>
        </w:rPr>
      </w:pPr>
    </w:p>
    <w:p w:rsidR="00AE12A9" w:rsidRDefault="00AF69A3" w:rsidP="00AE12A9">
      <w:pPr>
        <w:pStyle w:val="ListParagraph"/>
        <w:numPr>
          <w:ilvl w:val="0"/>
          <w:numId w:val="1"/>
        </w:numPr>
        <w:autoSpaceDE w:val="0"/>
        <w:autoSpaceDN w:val="0"/>
        <w:adjustRightInd w:val="0"/>
        <w:jc w:val="both"/>
        <w:rPr>
          <w:rFonts w:ascii="Arial" w:hAnsi="Arial" w:cs="Arial"/>
          <w:b/>
          <w:sz w:val="22"/>
          <w:szCs w:val="22"/>
        </w:rPr>
      </w:pPr>
      <w:r w:rsidRPr="00814E0F">
        <w:rPr>
          <w:rFonts w:ascii="Arial" w:hAnsi="Arial" w:cs="Arial"/>
          <w:b/>
          <w:sz w:val="22"/>
          <w:szCs w:val="22"/>
        </w:rPr>
        <w:t>University Community</w:t>
      </w:r>
    </w:p>
    <w:p w:rsidR="00AF69A3" w:rsidRDefault="00AF69A3" w:rsidP="00AF69A3">
      <w:pPr>
        <w:pStyle w:val="ListParagraph"/>
        <w:autoSpaceDE w:val="0"/>
        <w:autoSpaceDN w:val="0"/>
        <w:adjustRightInd w:val="0"/>
        <w:jc w:val="both"/>
        <w:rPr>
          <w:rFonts w:ascii="Arial" w:hAnsi="Arial" w:cs="Arial"/>
          <w:b/>
          <w:sz w:val="22"/>
          <w:szCs w:val="22"/>
        </w:rPr>
      </w:pPr>
    </w:p>
    <w:p w:rsidR="00AF69A3" w:rsidRPr="00CB15C2" w:rsidRDefault="00AF69A3" w:rsidP="00AE4D1F">
      <w:pPr>
        <w:pStyle w:val="ListParagraph"/>
        <w:numPr>
          <w:ilvl w:val="0"/>
          <w:numId w:val="2"/>
        </w:numPr>
        <w:autoSpaceDE w:val="0"/>
        <w:autoSpaceDN w:val="0"/>
        <w:adjustRightInd w:val="0"/>
        <w:ind w:left="1080"/>
        <w:jc w:val="both"/>
        <w:rPr>
          <w:rFonts w:ascii="Arial" w:hAnsi="Arial" w:cs="Arial"/>
          <w:b/>
          <w:sz w:val="22"/>
          <w:szCs w:val="22"/>
        </w:rPr>
      </w:pPr>
      <w:r w:rsidRPr="005A2632">
        <w:rPr>
          <w:rFonts w:ascii="Arial" w:hAnsi="Arial" w:cs="Arial"/>
          <w:sz w:val="22"/>
          <w:szCs w:val="22"/>
        </w:rPr>
        <w:t>Each employee and</w:t>
      </w:r>
      <w:r w:rsidR="00914D83">
        <w:rPr>
          <w:rFonts w:ascii="Arial" w:hAnsi="Arial" w:cs="Arial"/>
          <w:sz w:val="22"/>
          <w:szCs w:val="22"/>
        </w:rPr>
        <w:t>/or</w:t>
      </w:r>
      <w:r w:rsidRPr="005A2632">
        <w:rPr>
          <w:rFonts w:ascii="Arial" w:hAnsi="Arial" w:cs="Arial"/>
          <w:sz w:val="22"/>
          <w:szCs w:val="22"/>
        </w:rPr>
        <w:t xml:space="preserve"> student shall immediately report a potential or actual emergency event or threat to the appropriate authorities (such as University Police or 911 call center) and to their immediate supervisor/housing official or designee</w:t>
      </w:r>
      <w:r>
        <w:rPr>
          <w:rFonts w:ascii="Arial" w:hAnsi="Arial" w:cs="Arial"/>
          <w:sz w:val="22"/>
          <w:szCs w:val="22"/>
        </w:rPr>
        <w:t xml:space="preserve">. </w:t>
      </w:r>
    </w:p>
    <w:p w:rsidR="00CB15C2" w:rsidRPr="00CB15C2" w:rsidRDefault="00CB15C2" w:rsidP="00AE4D1F">
      <w:pPr>
        <w:pStyle w:val="ListParagraph"/>
        <w:autoSpaceDE w:val="0"/>
        <w:autoSpaceDN w:val="0"/>
        <w:adjustRightInd w:val="0"/>
        <w:ind w:left="1080" w:hanging="360"/>
        <w:jc w:val="both"/>
        <w:rPr>
          <w:rFonts w:ascii="Arial" w:hAnsi="Arial" w:cs="Arial"/>
          <w:b/>
          <w:sz w:val="22"/>
          <w:szCs w:val="22"/>
        </w:rPr>
      </w:pPr>
    </w:p>
    <w:p w:rsidR="00CB15C2" w:rsidRPr="00CB15C2" w:rsidRDefault="00CB15C2" w:rsidP="00AE4D1F">
      <w:pPr>
        <w:pStyle w:val="ListParagraph"/>
        <w:numPr>
          <w:ilvl w:val="0"/>
          <w:numId w:val="2"/>
        </w:numPr>
        <w:autoSpaceDE w:val="0"/>
        <w:autoSpaceDN w:val="0"/>
        <w:adjustRightInd w:val="0"/>
        <w:ind w:left="1080"/>
        <w:jc w:val="both"/>
        <w:rPr>
          <w:rFonts w:ascii="Arial" w:hAnsi="Arial" w:cs="Arial"/>
          <w:b/>
          <w:sz w:val="22"/>
          <w:szCs w:val="22"/>
        </w:rPr>
      </w:pPr>
      <w:r w:rsidRPr="005A2632">
        <w:rPr>
          <w:rFonts w:ascii="Arial" w:hAnsi="Arial" w:cs="Arial"/>
          <w:sz w:val="22"/>
          <w:szCs w:val="22"/>
        </w:rPr>
        <w:t>All members of the University community are responsible within the limits of their abilities to assist those individuals requiring assistance prior to, during or after an emergency. Normally assistance is in the form of notifying emergency responders of the location of these individuals or by providing guidance to safe areas</w:t>
      </w:r>
      <w:r>
        <w:rPr>
          <w:rFonts w:ascii="Arial" w:hAnsi="Arial" w:cs="Arial"/>
          <w:sz w:val="22"/>
          <w:szCs w:val="22"/>
        </w:rPr>
        <w:t>.</w:t>
      </w:r>
    </w:p>
    <w:p w:rsidR="00CB15C2" w:rsidRPr="00CB15C2" w:rsidRDefault="00CB15C2" w:rsidP="00AE4D1F">
      <w:pPr>
        <w:pStyle w:val="ListParagraph"/>
        <w:ind w:left="1080" w:hanging="360"/>
        <w:rPr>
          <w:rFonts w:ascii="Arial" w:hAnsi="Arial" w:cs="Arial"/>
          <w:b/>
          <w:sz w:val="22"/>
          <w:szCs w:val="22"/>
        </w:rPr>
      </w:pPr>
    </w:p>
    <w:p w:rsidR="00CB15C2" w:rsidRPr="00CB15C2" w:rsidRDefault="00CB15C2" w:rsidP="00AE4D1F">
      <w:pPr>
        <w:pStyle w:val="ListParagraph"/>
        <w:numPr>
          <w:ilvl w:val="0"/>
          <w:numId w:val="2"/>
        </w:numPr>
        <w:autoSpaceDE w:val="0"/>
        <w:autoSpaceDN w:val="0"/>
        <w:adjustRightInd w:val="0"/>
        <w:ind w:left="1080"/>
        <w:jc w:val="both"/>
        <w:rPr>
          <w:rFonts w:ascii="Arial" w:hAnsi="Arial" w:cs="Arial"/>
          <w:b/>
          <w:sz w:val="22"/>
          <w:szCs w:val="22"/>
        </w:rPr>
      </w:pPr>
      <w:r>
        <w:rPr>
          <w:rFonts w:ascii="Arial" w:hAnsi="Arial" w:cs="Arial"/>
          <w:sz w:val="22"/>
          <w:szCs w:val="22"/>
        </w:rPr>
        <w:t xml:space="preserve">All employees and students shall respond to an emergency event or threat according to applicable plans and procedures. </w:t>
      </w:r>
    </w:p>
    <w:p w:rsidR="00CB15C2" w:rsidRPr="00CB15C2" w:rsidRDefault="00CB15C2" w:rsidP="00CB15C2">
      <w:pPr>
        <w:pStyle w:val="ListParagraph"/>
        <w:rPr>
          <w:rFonts w:ascii="Arial" w:hAnsi="Arial" w:cs="Arial"/>
          <w:b/>
          <w:sz w:val="22"/>
          <w:szCs w:val="22"/>
        </w:rPr>
      </w:pPr>
    </w:p>
    <w:p w:rsidR="00AF69A3" w:rsidRDefault="00CB15C2" w:rsidP="00AE12A9">
      <w:pPr>
        <w:pStyle w:val="ListParagraph"/>
        <w:numPr>
          <w:ilvl w:val="0"/>
          <w:numId w:val="1"/>
        </w:numPr>
        <w:autoSpaceDE w:val="0"/>
        <w:autoSpaceDN w:val="0"/>
        <w:adjustRightInd w:val="0"/>
        <w:jc w:val="both"/>
        <w:rPr>
          <w:rFonts w:ascii="Arial" w:hAnsi="Arial" w:cs="Arial"/>
          <w:b/>
          <w:sz w:val="22"/>
          <w:szCs w:val="22"/>
        </w:rPr>
      </w:pPr>
      <w:r>
        <w:rPr>
          <w:rFonts w:ascii="Arial" w:hAnsi="Arial" w:cs="Arial"/>
          <w:b/>
          <w:sz w:val="22"/>
          <w:szCs w:val="22"/>
        </w:rPr>
        <w:t xml:space="preserve">Campus and </w:t>
      </w:r>
      <w:r w:rsidRPr="001320D7">
        <w:rPr>
          <w:rFonts w:ascii="Arial" w:hAnsi="Arial" w:cs="Arial"/>
          <w:b/>
          <w:sz w:val="22"/>
          <w:szCs w:val="22"/>
        </w:rPr>
        <w:t>Organizational Unit</w:t>
      </w:r>
      <w:r>
        <w:rPr>
          <w:rFonts w:ascii="Arial" w:hAnsi="Arial" w:cs="Arial"/>
          <w:b/>
          <w:sz w:val="22"/>
          <w:szCs w:val="22"/>
        </w:rPr>
        <w:t>s</w:t>
      </w:r>
    </w:p>
    <w:p w:rsidR="00CB15C2" w:rsidRDefault="00CB15C2" w:rsidP="00CB15C2">
      <w:pPr>
        <w:pStyle w:val="ListParagraph"/>
        <w:autoSpaceDE w:val="0"/>
        <w:autoSpaceDN w:val="0"/>
        <w:adjustRightInd w:val="0"/>
        <w:jc w:val="both"/>
        <w:rPr>
          <w:rFonts w:ascii="Arial" w:hAnsi="Arial" w:cs="Arial"/>
          <w:b/>
          <w:sz w:val="22"/>
          <w:szCs w:val="22"/>
        </w:rPr>
      </w:pPr>
    </w:p>
    <w:p w:rsidR="00CB15C2" w:rsidRPr="00CB15C2" w:rsidRDefault="00CB15C2" w:rsidP="00CB15C2">
      <w:pPr>
        <w:pStyle w:val="ListParagraph"/>
        <w:numPr>
          <w:ilvl w:val="0"/>
          <w:numId w:val="3"/>
        </w:numPr>
        <w:autoSpaceDE w:val="0"/>
        <w:autoSpaceDN w:val="0"/>
        <w:adjustRightInd w:val="0"/>
        <w:jc w:val="both"/>
        <w:rPr>
          <w:rFonts w:ascii="Arial" w:hAnsi="Arial" w:cs="Arial"/>
          <w:b/>
          <w:sz w:val="22"/>
          <w:szCs w:val="22"/>
        </w:rPr>
      </w:pPr>
      <w:r>
        <w:rPr>
          <w:rFonts w:ascii="Arial" w:hAnsi="Arial" w:cs="Arial"/>
          <w:sz w:val="22"/>
          <w:szCs w:val="22"/>
        </w:rPr>
        <w:t>E</w:t>
      </w:r>
      <w:r w:rsidRPr="00CF10C9">
        <w:rPr>
          <w:rFonts w:ascii="Arial" w:hAnsi="Arial" w:cs="Arial"/>
          <w:sz w:val="22"/>
          <w:szCs w:val="22"/>
        </w:rPr>
        <w:t xml:space="preserve">ach vice president, dean, director, department chair, and supervisor </w:t>
      </w:r>
      <w:r>
        <w:rPr>
          <w:rFonts w:ascii="Arial" w:hAnsi="Arial" w:cs="Arial"/>
          <w:sz w:val="22"/>
          <w:szCs w:val="22"/>
        </w:rPr>
        <w:t>shall oversee</w:t>
      </w:r>
      <w:r w:rsidRPr="00CF10C9">
        <w:rPr>
          <w:rFonts w:ascii="Arial" w:hAnsi="Arial" w:cs="Arial"/>
          <w:sz w:val="22"/>
          <w:szCs w:val="22"/>
        </w:rPr>
        <w:t xml:space="preserve"> </w:t>
      </w:r>
      <w:r>
        <w:rPr>
          <w:rFonts w:ascii="Arial" w:hAnsi="Arial" w:cs="Arial"/>
          <w:sz w:val="22"/>
          <w:szCs w:val="22"/>
        </w:rPr>
        <w:t>emergency preparedness efforts in their respective units and provide assistance in emergency response and recovery efforts as directed.</w:t>
      </w:r>
    </w:p>
    <w:p w:rsidR="00CB15C2" w:rsidRPr="00CB15C2" w:rsidRDefault="00CB15C2" w:rsidP="00CB15C2">
      <w:pPr>
        <w:pStyle w:val="ListParagraph"/>
        <w:autoSpaceDE w:val="0"/>
        <w:autoSpaceDN w:val="0"/>
        <w:adjustRightInd w:val="0"/>
        <w:ind w:left="1440"/>
        <w:jc w:val="both"/>
        <w:rPr>
          <w:rFonts w:ascii="Arial" w:hAnsi="Arial" w:cs="Arial"/>
          <w:b/>
          <w:sz w:val="22"/>
          <w:szCs w:val="22"/>
        </w:rPr>
      </w:pPr>
    </w:p>
    <w:p w:rsidR="00CB15C2" w:rsidRPr="00AE4D1F" w:rsidRDefault="00CB15C2" w:rsidP="00CB15C2">
      <w:pPr>
        <w:pStyle w:val="ListParagraph"/>
        <w:numPr>
          <w:ilvl w:val="0"/>
          <w:numId w:val="3"/>
        </w:numPr>
        <w:autoSpaceDE w:val="0"/>
        <w:autoSpaceDN w:val="0"/>
        <w:adjustRightInd w:val="0"/>
        <w:jc w:val="both"/>
        <w:rPr>
          <w:rFonts w:ascii="Arial" w:hAnsi="Arial" w:cs="Arial"/>
          <w:b/>
          <w:sz w:val="22"/>
          <w:szCs w:val="22"/>
        </w:rPr>
      </w:pPr>
      <w:r w:rsidRPr="00AE4D1F">
        <w:rPr>
          <w:rFonts w:ascii="Arial" w:hAnsi="Arial" w:cs="Arial"/>
          <w:sz w:val="22"/>
          <w:szCs w:val="22"/>
        </w:rPr>
        <w:t xml:space="preserve">All University units are required to have </w:t>
      </w:r>
      <w:r w:rsidR="001D0BD1" w:rsidRPr="00AE4D1F">
        <w:rPr>
          <w:rFonts w:ascii="Arial" w:hAnsi="Arial" w:cs="Arial"/>
          <w:sz w:val="22"/>
          <w:szCs w:val="22"/>
        </w:rPr>
        <w:t>Emergency Response P</w:t>
      </w:r>
      <w:r w:rsidRPr="00AE4D1F">
        <w:rPr>
          <w:rFonts w:ascii="Arial" w:hAnsi="Arial" w:cs="Arial"/>
          <w:sz w:val="22"/>
          <w:szCs w:val="22"/>
        </w:rPr>
        <w:t>lans</w:t>
      </w:r>
      <w:r w:rsidR="002B3CC6">
        <w:rPr>
          <w:rFonts w:ascii="Arial" w:hAnsi="Arial" w:cs="Arial"/>
          <w:sz w:val="22"/>
          <w:szCs w:val="22"/>
        </w:rPr>
        <w:t xml:space="preserve"> </w:t>
      </w:r>
      <w:r w:rsidR="001D0BD1" w:rsidRPr="00AE4D1F">
        <w:rPr>
          <w:rFonts w:ascii="Arial" w:hAnsi="Arial" w:cs="Arial"/>
          <w:sz w:val="22"/>
          <w:szCs w:val="22"/>
        </w:rPr>
        <w:t xml:space="preserve">and </w:t>
      </w:r>
      <w:r w:rsidRPr="00AE4D1F">
        <w:rPr>
          <w:rFonts w:ascii="Arial" w:hAnsi="Arial" w:cs="Arial"/>
          <w:sz w:val="22"/>
          <w:szCs w:val="22"/>
        </w:rPr>
        <w:t>Continuity of Operations Plans</w:t>
      </w:r>
      <w:r w:rsidR="001D0BD1" w:rsidRPr="00AE4D1F">
        <w:rPr>
          <w:rFonts w:ascii="Arial" w:hAnsi="Arial" w:cs="Arial"/>
          <w:sz w:val="22"/>
          <w:szCs w:val="22"/>
        </w:rPr>
        <w:t>.  Some University units may also be required to have additional or more specific plans in place such as Pandemic Flu Plans</w:t>
      </w:r>
      <w:r w:rsidR="00811A2B">
        <w:rPr>
          <w:rFonts w:ascii="Arial" w:hAnsi="Arial" w:cs="Arial"/>
          <w:sz w:val="22"/>
          <w:szCs w:val="22"/>
        </w:rPr>
        <w:t xml:space="preserve"> and</w:t>
      </w:r>
      <w:r w:rsidR="001D0BD1" w:rsidRPr="00AE4D1F">
        <w:rPr>
          <w:rFonts w:ascii="Arial" w:hAnsi="Arial" w:cs="Arial"/>
          <w:sz w:val="22"/>
          <w:szCs w:val="22"/>
        </w:rPr>
        <w:t xml:space="preserve"> Stadium Emergency Operations Plans.  </w:t>
      </w:r>
      <w:r w:rsidR="00C67D80">
        <w:rPr>
          <w:rFonts w:ascii="Arial" w:hAnsi="Arial" w:cs="Arial"/>
          <w:sz w:val="22"/>
          <w:szCs w:val="22"/>
        </w:rPr>
        <w:t xml:space="preserve">Details regarding these plans may be found </w:t>
      </w:r>
      <w:r w:rsidR="00E7272C">
        <w:rPr>
          <w:rFonts w:ascii="Arial" w:hAnsi="Arial" w:cs="Arial"/>
          <w:sz w:val="22"/>
          <w:szCs w:val="22"/>
        </w:rPr>
        <w:t>on</w:t>
      </w:r>
      <w:r w:rsidR="00C67D80">
        <w:rPr>
          <w:rFonts w:ascii="Arial" w:hAnsi="Arial" w:cs="Arial"/>
          <w:sz w:val="22"/>
          <w:szCs w:val="22"/>
        </w:rPr>
        <w:t xml:space="preserve"> the </w:t>
      </w:r>
      <w:hyperlink r:id="rId9" w:history="1">
        <w:r w:rsidR="00E7272C">
          <w:rPr>
            <w:rStyle w:val="Hyperlink"/>
            <w:rFonts w:ascii="Arial" w:hAnsi="Arial" w:cs="Arial"/>
            <w:sz w:val="22"/>
            <w:szCs w:val="22"/>
          </w:rPr>
          <w:t xml:space="preserve">EH&amp;S </w:t>
        </w:r>
        <w:r w:rsidR="00C67D80" w:rsidRPr="00812E9F">
          <w:rPr>
            <w:rStyle w:val="Hyperlink"/>
            <w:rFonts w:ascii="Arial" w:hAnsi="Arial" w:cs="Arial"/>
            <w:sz w:val="22"/>
            <w:szCs w:val="22"/>
          </w:rPr>
          <w:t>web</w:t>
        </w:r>
        <w:r w:rsidR="00E7272C">
          <w:rPr>
            <w:rStyle w:val="Hyperlink"/>
            <w:rFonts w:ascii="Arial" w:hAnsi="Arial" w:cs="Arial"/>
            <w:sz w:val="22"/>
            <w:szCs w:val="22"/>
          </w:rPr>
          <w:t xml:space="preserve"> </w:t>
        </w:r>
        <w:r w:rsidR="00C67D80" w:rsidRPr="00812E9F">
          <w:rPr>
            <w:rStyle w:val="Hyperlink"/>
            <w:rFonts w:ascii="Arial" w:hAnsi="Arial" w:cs="Arial"/>
            <w:sz w:val="22"/>
            <w:szCs w:val="22"/>
          </w:rPr>
          <w:t>site</w:t>
        </w:r>
      </w:hyperlink>
      <w:r w:rsidR="00C67D80">
        <w:rPr>
          <w:rFonts w:ascii="Arial" w:hAnsi="Arial" w:cs="Arial"/>
          <w:sz w:val="22"/>
          <w:szCs w:val="22"/>
        </w:rPr>
        <w:t xml:space="preserve">.  </w:t>
      </w:r>
      <w:r w:rsidR="001D0BD1" w:rsidRPr="00AE4D1F">
        <w:rPr>
          <w:rFonts w:ascii="Arial" w:hAnsi="Arial" w:cs="Arial"/>
          <w:sz w:val="22"/>
          <w:szCs w:val="22"/>
        </w:rPr>
        <w:t>At a minimum, all plans should cover</w:t>
      </w:r>
      <w:r w:rsidR="002B3CC6">
        <w:rPr>
          <w:rFonts w:ascii="Arial" w:hAnsi="Arial" w:cs="Arial"/>
          <w:sz w:val="22"/>
          <w:szCs w:val="22"/>
        </w:rPr>
        <w:t xml:space="preserve"> </w:t>
      </w:r>
      <w:r w:rsidRPr="00AE4D1F">
        <w:rPr>
          <w:rFonts w:ascii="Arial" w:hAnsi="Arial" w:cs="Arial"/>
          <w:sz w:val="22"/>
          <w:szCs w:val="22"/>
        </w:rPr>
        <w:t>the following</w:t>
      </w:r>
      <w:r w:rsidR="001D0BD1" w:rsidRPr="00AE4D1F">
        <w:rPr>
          <w:rFonts w:ascii="Arial" w:hAnsi="Arial" w:cs="Arial"/>
          <w:sz w:val="22"/>
          <w:szCs w:val="22"/>
        </w:rPr>
        <w:t xml:space="preserve"> items</w:t>
      </w:r>
      <w:r w:rsidRPr="00AE4D1F">
        <w:rPr>
          <w:rFonts w:ascii="Arial" w:hAnsi="Arial" w:cs="Arial"/>
          <w:sz w:val="22"/>
          <w:szCs w:val="22"/>
        </w:rPr>
        <w:t xml:space="preserve">: </w:t>
      </w:r>
    </w:p>
    <w:p w:rsidR="00C67D80" w:rsidRPr="00AE4D1F" w:rsidRDefault="00C67D80" w:rsidP="00AE4D1F">
      <w:pPr>
        <w:autoSpaceDE w:val="0"/>
        <w:autoSpaceDN w:val="0"/>
        <w:adjustRightInd w:val="0"/>
        <w:jc w:val="both"/>
        <w:rPr>
          <w:rFonts w:ascii="Arial" w:hAnsi="Arial" w:cs="Arial"/>
          <w:b/>
          <w:sz w:val="22"/>
          <w:szCs w:val="22"/>
        </w:rPr>
      </w:pPr>
    </w:p>
    <w:p w:rsidR="00CB15C2" w:rsidRPr="00AE4D1F" w:rsidRDefault="00CB15C2" w:rsidP="00CB15C2">
      <w:pPr>
        <w:pStyle w:val="ListParagraph"/>
        <w:numPr>
          <w:ilvl w:val="1"/>
          <w:numId w:val="3"/>
        </w:numPr>
        <w:autoSpaceDE w:val="0"/>
        <w:autoSpaceDN w:val="0"/>
        <w:adjustRightInd w:val="0"/>
        <w:jc w:val="both"/>
        <w:rPr>
          <w:rFonts w:ascii="Arial" w:hAnsi="Arial" w:cs="Arial"/>
          <w:b/>
          <w:sz w:val="22"/>
          <w:szCs w:val="22"/>
        </w:rPr>
      </w:pPr>
      <w:r>
        <w:rPr>
          <w:rFonts w:ascii="Arial" w:hAnsi="Arial" w:cs="Arial"/>
          <w:sz w:val="22"/>
          <w:szCs w:val="22"/>
        </w:rPr>
        <w:t>Preparing for emergency events; updating notification trees, identifying and stocking emergency supplies etc.</w:t>
      </w:r>
      <w:r w:rsidR="00C67D80">
        <w:rPr>
          <w:rFonts w:ascii="Arial" w:hAnsi="Arial" w:cs="Arial"/>
          <w:sz w:val="22"/>
          <w:szCs w:val="22"/>
        </w:rPr>
        <w:t>;</w:t>
      </w:r>
    </w:p>
    <w:p w:rsidR="00C67D80" w:rsidRPr="00AE4D1F" w:rsidRDefault="00C67D80" w:rsidP="00AE4D1F">
      <w:pPr>
        <w:autoSpaceDE w:val="0"/>
        <w:autoSpaceDN w:val="0"/>
        <w:adjustRightInd w:val="0"/>
        <w:jc w:val="both"/>
        <w:rPr>
          <w:rFonts w:ascii="Arial" w:hAnsi="Arial" w:cs="Arial"/>
          <w:b/>
          <w:sz w:val="22"/>
          <w:szCs w:val="22"/>
        </w:rPr>
      </w:pPr>
    </w:p>
    <w:p w:rsidR="00C67D80" w:rsidRPr="00AE4D1F" w:rsidRDefault="00CB15C2" w:rsidP="00AE4D1F">
      <w:pPr>
        <w:pStyle w:val="ListParagraph"/>
        <w:numPr>
          <w:ilvl w:val="1"/>
          <w:numId w:val="3"/>
        </w:numPr>
        <w:autoSpaceDE w:val="0"/>
        <w:autoSpaceDN w:val="0"/>
        <w:adjustRightInd w:val="0"/>
        <w:jc w:val="both"/>
        <w:rPr>
          <w:rFonts w:ascii="Arial" w:hAnsi="Arial" w:cs="Arial"/>
          <w:b/>
          <w:sz w:val="22"/>
          <w:szCs w:val="22"/>
        </w:rPr>
      </w:pPr>
      <w:r>
        <w:rPr>
          <w:rFonts w:ascii="Arial" w:hAnsi="Arial" w:cs="Arial"/>
          <w:sz w:val="22"/>
          <w:szCs w:val="22"/>
        </w:rPr>
        <w:t>Evacuating</w:t>
      </w:r>
      <w:r w:rsidRPr="00170E22">
        <w:rPr>
          <w:rFonts w:ascii="Arial" w:hAnsi="Arial" w:cs="Arial"/>
          <w:sz w:val="22"/>
          <w:szCs w:val="22"/>
        </w:rPr>
        <w:t xml:space="preserve"> </w:t>
      </w:r>
      <w:r>
        <w:rPr>
          <w:rFonts w:ascii="Arial" w:hAnsi="Arial" w:cs="Arial"/>
          <w:sz w:val="22"/>
          <w:szCs w:val="22"/>
        </w:rPr>
        <w:t xml:space="preserve">and sheltering-in-place procedures </w:t>
      </w:r>
      <w:r w:rsidRPr="00170E22">
        <w:rPr>
          <w:rFonts w:ascii="Arial" w:hAnsi="Arial" w:cs="Arial"/>
          <w:sz w:val="22"/>
          <w:szCs w:val="22"/>
        </w:rPr>
        <w:t xml:space="preserve">in an emergency and for response to fires, bomb threats, chemical spills, </w:t>
      </w:r>
      <w:r>
        <w:rPr>
          <w:rFonts w:ascii="Arial" w:hAnsi="Arial" w:cs="Arial"/>
          <w:sz w:val="22"/>
          <w:szCs w:val="22"/>
        </w:rPr>
        <w:t>hurricanes</w:t>
      </w:r>
      <w:r w:rsidRPr="00170E22">
        <w:rPr>
          <w:rFonts w:ascii="Arial" w:hAnsi="Arial" w:cs="Arial"/>
          <w:sz w:val="22"/>
          <w:szCs w:val="22"/>
        </w:rPr>
        <w:t>, etc</w:t>
      </w:r>
      <w:r>
        <w:rPr>
          <w:rFonts w:ascii="Arial" w:hAnsi="Arial" w:cs="Arial"/>
          <w:sz w:val="22"/>
          <w:szCs w:val="22"/>
        </w:rPr>
        <w:t>.</w:t>
      </w:r>
      <w:r w:rsidR="00C67D80">
        <w:rPr>
          <w:rFonts w:ascii="Arial" w:hAnsi="Arial" w:cs="Arial"/>
          <w:sz w:val="22"/>
          <w:szCs w:val="22"/>
        </w:rPr>
        <w:t>;</w:t>
      </w:r>
    </w:p>
    <w:p w:rsidR="00C67D80" w:rsidRPr="00AE4D1F" w:rsidRDefault="00C67D80" w:rsidP="00AE4D1F">
      <w:pPr>
        <w:autoSpaceDE w:val="0"/>
        <w:autoSpaceDN w:val="0"/>
        <w:adjustRightInd w:val="0"/>
        <w:jc w:val="both"/>
        <w:rPr>
          <w:rFonts w:ascii="Arial" w:hAnsi="Arial" w:cs="Arial"/>
          <w:b/>
          <w:sz w:val="22"/>
          <w:szCs w:val="22"/>
        </w:rPr>
      </w:pPr>
    </w:p>
    <w:p w:rsidR="00CB15C2" w:rsidRPr="00AE4D1F" w:rsidRDefault="00CB15C2" w:rsidP="00CB15C2">
      <w:pPr>
        <w:pStyle w:val="ListParagraph"/>
        <w:numPr>
          <w:ilvl w:val="1"/>
          <w:numId w:val="3"/>
        </w:numPr>
        <w:autoSpaceDE w:val="0"/>
        <w:autoSpaceDN w:val="0"/>
        <w:adjustRightInd w:val="0"/>
        <w:jc w:val="both"/>
        <w:rPr>
          <w:rFonts w:ascii="Arial" w:hAnsi="Arial" w:cs="Arial"/>
          <w:b/>
          <w:sz w:val="22"/>
          <w:szCs w:val="22"/>
        </w:rPr>
      </w:pPr>
      <w:r>
        <w:rPr>
          <w:rFonts w:ascii="Arial" w:hAnsi="Arial" w:cs="Arial"/>
          <w:sz w:val="22"/>
          <w:szCs w:val="22"/>
        </w:rPr>
        <w:t>Assessing damage to facilities and equipment and resources</w:t>
      </w:r>
      <w:r w:rsidR="00C67D80">
        <w:rPr>
          <w:rFonts w:ascii="Arial" w:hAnsi="Arial" w:cs="Arial"/>
          <w:sz w:val="22"/>
          <w:szCs w:val="22"/>
        </w:rPr>
        <w:t>; and</w:t>
      </w:r>
      <w:r>
        <w:rPr>
          <w:rFonts w:ascii="Arial" w:hAnsi="Arial" w:cs="Arial"/>
          <w:sz w:val="22"/>
          <w:szCs w:val="22"/>
        </w:rPr>
        <w:t xml:space="preserve"> </w:t>
      </w:r>
    </w:p>
    <w:p w:rsidR="00C67D80" w:rsidRPr="00AE4D1F" w:rsidRDefault="00C67D80" w:rsidP="00AE4D1F">
      <w:pPr>
        <w:autoSpaceDE w:val="0"/>
        <w:autoSpaceDN w:val="0"/>
        <w:adjustRightInd w:val="0"/>
        <w:jc w:val="both"/>
        <w:rPr>
          <w:rFonts w:ascii="Arial" w:hAnsi="Arial" w:cs="Arial"/>
          <w:b/>
          <w:sz w:val="22"/>
          <w:szCs w:val="22"/>
        </w:rPr>
      </w:pPr>
    </w:p>
    <w:p w:rsidR="00CB15C2" w:rsidRPr="00CB15C2" w:rsidRDefault="00CB15C2" w:rsidP="00CB15C2">
      <w:pPr>
        <w:pStyle w:val="ListParagraph"/>
        <w:numPr>
          <w:ilvl w:val="1"/>
          <w:numId w:val="3"/>
        </w:numPr>
        <w:autoSpaceDE w:val="0"/>
        <w:autoSpaceDN w:val="0"/>
        <w:adjustRightInd w:val="0"/>
        <w:jc w:val="both"/>
        <w:rPr>
          <w:rFonts w:ascii="Arial" w:hAnsi="Arial" w:cs="Arial"/>
          <w:b/>
          <w:sz w:val="22"/>
          <w:szCs w:val="22"/>
        </w:rPr>
      </w:pPr>
      <w:r w:rsidRPr="00BE0255">
        <w:rPr>
          <w:rFonts w:ascii="Arial" w:hAnsi="Arial" w:cs="Arial"/>
          <w:sz w:val="22"/>
          <w:szCs w:val="22"/>
        </w:rPr>
        <w:t>Activating continuity of operations plans and performing mission essential functions either at the primary or an alternate site</w:t>
      </w:r>
      <w:r>
        <w:rPr>
          <w:rFonts w:ascii="Arial" w:hAnsi="Arial" w:cs="Arial"/>
          <w:sz w:val="22"/>
          <w:szCs w:val="22"/>
        </w:rPr>
        <w:t xml:space="preserve">. </w:t>
      </w:r>
    </w:p>
    <w:p w:rsidR="00CB15C2" w:rsidRPr="00CB15C2" w:rsidRDefault="00CB15C2" w:rsidP="00CB15C2">
      <w:pPr>
        <w:pStyle w:val="ListParagraph"/>
        <w:autoSpaceDE w:val="0"/>
        <w:autoSpaceDN w:val="0"/>
        <w:adjustRightInd w:val="0"/>
        <w:ind w:left="2160"/>
        <w:jc w:val="both"/>
        <w:rPr>
          <w:rFonts w:ascii="Arial" w:hAnsi="Arial" w:cs="Arial"/>
          <w:b/>
          <w:sz w:val="22"/>
          <w:szCs w:val="22"/>
        </w:rPr>
      </w:pPr>
    </w:p>
    <w:p w:rsidR="00CB15C2" w:rsidRPr="00CB15C2" w:rsidRDefault="00CB15C2" w:rsidP="00CB15C2">
      <w:pPr>
        <w:pStyle w:val="ListParagraph"/>
        <w:numPr>
          <w:ilvl w:val="0"/>
          <w:numId w:val="3"/>
        </w:numPr>
        <w:autoSpaceDE w:val="0"/>
        <w:autoSpaceDN w:val="0"/>
        <w:adjustRightInd w:val="0"/>
        <w:jc w:val="both"/>
        <w:rPr>
          <w:rFonts w:ascii="Arial" w:hAnsi="Arial" w:cs="Arial"/>
          <w:b/>
          <w:sz w:val="22"/>
          <w:szCs w:val="22"/>
        </w:rPr>
      </w:pPr>
      <w:r>
        <w:rPr>
          <w:rFonts w:ascii="Arial" w:hAnsi="Arial" w:cs="Arial"/>
          <w:sz w:val="22"/>
          <w:szCs w:val="22"/>
        </w:rPr>
        <w:t>All plans must be consistent with upper</w:t>
      </w:r>
      <w:r w:rsidR="00C46039">
        <w:rPr>
          <w:rFonts w:ascii="Arial" w:hAnsi="Arial" w:cs="Arial"/>
          <w:sz w:val="22"/>
          <w:szCs w:val="22"/>
        </w:rPr>
        <w:t>-</w:t>
      </w:r>
      <w:r>
        <w:rPr>
          <w:rFonts w:ascii="Arial" w:hAnsi="Arial" w:cs="Arial"/>
          <w:sz w:val="22"/>
          <w:szCs w:val="22"/>
        </w:rPr>
        <w:t>level plans and must adhere to current templates. Each unit is responsible for reviewing and testing plans at least annually.</w:t>
      </w:r>
    </w:p>
    <w:p w:rsidR="00CB15C2" w:rsidRPr="00CB15C2" w:rsidRDefault="00CB15C2" w:rsidP="00CB15C2">
      <w:pPr>
        <w:pStyle w:val="ListParagraph"/>
        <w:autoSpaceDE w:val="0"/>
        <w:autoSpaceDN w:val="0"/>
        <w:adjustRightInd w:val="0"/>
        <w:ind w:left="1440"/>
        <w:jc w:val="both"/>
        <w:rPr>
          <w:rFonts w:ascii="Arial" w:hAnsi="Arial" w:cs="Arial"/>
          <w:b/>
          <w:sz w:val="22"/>
          <w:szCs w:val="22"/>
        </w:rPr>
      </w:pPr>
    </w:p>
    <w:p w:rsidR="00CB15C2" w:rsidRPr="00CB15C2" w:rsidRDefault="00CB15C2" w:rsidP="00CB15C2">
      <w:pPr>
        <w:pStyle w:val="ListParagraph"/>
        <w:numPr>
          <w:ilvl w:val="0"/>
          <w:numId w:val="3"/>
        </w:numPr>
        <w:autoSpaceDE w:val="0"/>
        <w:autoSpaceDN w:val="0"/>
        <w:adjustRightInd w:val="0"/>
        <w:jc w:val="both"/>
        <w:rPr>
          <w:rFonts w:ascii="Arial" w:hAnsi="Arial" w:cs="Arial"/>
          <w:b/>
          <w:sz w:val="22"/>
          <w:szCs w:val="22"/>
        </w:rPr>
      </w:pPr>
      <w:r>
        <w:rPr>
          <w:rFonts w:ascii="Arial" w:hAnsi="Arial" w:cs="Arial"/>
          <w:sz w:val="22"/>
          <w:szCs w:val="22"/>
        </w:rPr>
        <w:t>Unit heads shall ensure that their staffs are knowledgeable regarding their units’ emergency plans and procedures.</w:t>
      </w:r>
    </w:p>
    <w:p w:rsidR="00CB15C2" w:rsidRPr="00CB15C2" w:rsidRDefault="00CB15C2" w:rsidP="00CB15C2">
      <w:pPr>
        <w:pStyle w:val="ListParagraph"/>
        <w:rPr>
          <w:rFonts w:ascii="Arial" w:hAnsi="Arial" w:cs="Arial"/>
          <w:b/>
          <w:sz w:val="22"/>
          <w:szCs w:val="22"/>
        </w:rPr>
      </w:pPr>
    </w:p>
    <w:p w:rsidR="00CB15C2" w:rsidRPr="00CB15C2" w:rsidRDefault="00CB15C2" w:rsidP="00CB15C2">
      <w:pPr>
        <w:pStyle w:val="ListParagraph"/>
        <w:numPr>
          <w:ilvl w:val="0"/>
          <w:numId w:val="3"/>
        </w:numPr>
        <w:autoSpaceDE w:val="0"/>
        <w:autoSpaceDN w:val="0"/>
        <w:adjustRightInd w:val="0"/>
        <w:jc w:val="both"/>
        <w:rPr>
          <w:rFonts w:ascii="Arial" w:hAnsi="Arial" w:cs="Arial"/>
          <w:b/>
          <w:sz w:val="22"/>
          <w:szCs w:val="22"/>
        </w:rPr>
      </w:pPr>
      <w:r>
        <w:rPr>
          <w:rFonts w:ascii="Arial" w:hAnsi="Arial" w:cs="Arial"/>
          <w:sz w:val="22"/>
          <w:szCs w:val="22"/>
        </w:rPr>
        <w:t xml:space="preserve">Unit heads shall determine the extent to which their units should participate in emergency management programs such as the Building Safety Personnel Program and the Essential Personnel Program and shall provide appropriate representation as necessary or required. </w:t>
      </w:r>
    </w:p>
    <w:p w:rsidR="00CB15C2" w:rsidRDefault="00CB15C2" w:rsidP="00CB15C2">
      <w:pPr>
        <w:pStyle w:val="ListParagraph"/>
        <w:autoSpaceDE w:val="0"/>
        <w:autoSpaceDN w:val="0"/>
        <w:adjustRightInd w:val="0"/>
        <w:ind w:left="1440"/>
        <w:jc w:val="both"/>
        <w:rPr>
          <w:rFonts w:ascii="Arial" w:hAnsi="Arial" w:cs="Arial"/>
          <w:b/>
          <w:sz w:val="22"/>
          <w:szCs w:val="22"/>
        </w:rPr>
      </w:pPr>
    </w:p>
    <w:p w:rsidR="00474E29" w:rsidRDefault="00474E29" w:rsidP="00CA50C9">
      <w:pPr>
        <w:rPr>
          <w:rFonts w:ascii="Arial" w:hAnsi="Arial" w:cs="Arial"/>
          <w:b/>
          <w:sz w:val="22"/>
          <w:szCs w:val="22"/>
        </w:rPr>
      </w:pPr>
    </w:p>
    <w:p w:rsidR="00CA50C9" w:rsidRDefault="00CA50C9" w:rsidP="00CA50C9">
      <w:pPr>
        <w:rPr>
          <w:rFonts w:ascii="Arial" w:hAnsi="Arial" w:cs="Arial"/>
          <w:sz w:val="22"/>
          <w:szCs w:val="22"/>
        </w:rPr>
      </w:pPr>
      <w:r w:rsidRPr="003A0CEE">
        <w:rPr>
          <w:rFonts w:ascii="Arial" w:hAnsi="Arial" w:cs="Arial"/>
          <w:b/>
          <w:sz w:val="22"/>
          <w:szCs w:val="22"/>
        </w:rPr>
        <w:t xml:space="preserve">INITIATING </w:t>
      </w:r>
      <w:r w:rsidR="00C46039" w:rsidRPr="003A0CEE">
        <w:rPr>
          <w:rFonts w:ascii="Arial" w:hAnsi="Arial" w:cs="Arial"/>
          <w:b/>
          <w:sz w:val="22"/>
          <w:szCs w:val="22"/>
        </w:rPr>
        <w:t>AUTHORIT</w:t>
      </w:r>
      <w:r w:rsidR="00C46039">
        <w:rPr>
          <w:rFonts w:ascii="Arial" w:hAnsi="Arial" w:cs="Arial"/>
          <w:b/>
          <w:sz w:val="22"/>
          <w:szCs w:val="22"/>
        </w:rPr>
        <w:t>Y</w:t>
      </w:r>
      <w:r w:rsidRPr="003A0CEE">
        <w:rPr>
          <w:rFonts w:ascii="Arial" w:hAnsi="Arial" w:cs="Arial"/>
          <w:b/>
          <w:sz w:val="22"/>
          <w:szCs w:val="22"/>
        </w:rPr>
        <w:t>:</w:t>
      </w:r>
      <w:r>
        <w:rPr>
          <w:rFonts w:ascii="Arial" w:hAnsi="Arial" w:cs="Arial"/>
          <w:b/>
          <w:sz w:val="22"/>
          <w:szCs w:val="22"/>
        </w:rPr>
        <w:t xml:space="preserve"> </w:t>
      </w:r>
      <w:r w:rsidR="00C46039">
        <w:rPr>
          <w:rFonts w:ascii="Arial" w:hAnsi="Arial" w:cs="Arial"/>
          <w:b/>
          <w:sz w:val="22"/>
          <w:szCs w:val="22"/>
        </w:rPr>
        <w:tab/>
      </w:r>
      <w:r>
        <w:rPr>
          <w:rFonts w:ascii="Arial" w:hAnsi="Arial" w:cs="Arial"/>
          <w:sz w:val="22"/>
          <w:szCs w:val="22"/>
        </w:rPr>
        <w:t>Vice President for Facilities and University Architect</w:t>
      </w:r>
    </w:p>
    <w:p w:rsidR="00CA50C9" w:rsidRDefault="00CA50C9" w:rsidP="00CA50C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CA50C9" w:rsidRDefault="00CA50C9" w:rsidP="00CA50C9">
      <w:pPr>
        <w:pStyle w:val="Default"/>
        <w:jc w:val="both"/>
        <w:rPr>
          <w:rFonts w:ascii="Arial" w:hAnsi="Arial" w:cs="Arial"/>
          <w:color w:val="auto"/>
          <w:sz w:val="22"/>
          <w:szCs w:val="22"/>
        </w:rPr>
      </w:pPr>
      <w:r>
        <w:rPr>
          <w:rFonts w:ascii="Arial" w:hAnsi="Arial" w:cs="Arial"/>
          <w:color w:val="auto"/>
          <w:sz w:val="22"/>
          <w:szCs w:val="22"/>
        </w:rPr>
        <w:t>____________________________________________________________________________</w:t>
      </w:r>
    </w:p>
    <w:p w:rsidR="00CA50C9" w:rsidRDefault="00CA50C9" w:rsidP="00CA50C9">
      <w:pPr>
        <w:pStyle w:val="Default"/>
        <w:rPr>
          <w:rFonts w:ascii="Arial" w:hAnsi="Arial" w:cs="Arial"/>
          <w:color w:val="auto"/>
          <w:sz w:val="18"/>
          <w:szCs w:val="18"/>
        </w:rPr>
      </w:pPr>
    </w:p>
    <w:p w:rsidR="00CA50C9" w:rsidRPr="00344504" w:rsidRDefault="00CA50C9" w:rsidP="00CA50C9">
      <w:pPr>
        <w:pStyle w:val="Default"/>
        <w:jc w:val="center"/>
        <w:rPr>
          <w:rFonts w:ascii="Arial" w:hAnsi="Arial" w:cs="Arial"/>
          <w:color w:val="auto"/>
          <w:sz w:val="18"/>
          <w:szCs w:val="18"/>
        </w:rPr>
      </w:pPr>
      <w:r w:rsidRPr="00344504">
        <w:rPr>
          <w:rFonts w:ascii="Arial" w:hAnsi="Arial" w:cs="Arial"/>
          <w:color w:val="auto"/>
          <w:sz w:val="18"/>
          <w:szCs w:val="18"/>
        </w:rPr>
        <w:t>POLICY APPROVAL</w:t>
      </w:r>
    </w:p>
    <w:p w:rsidR="00CA50C9" w:rsidRPr="00344504" w:rsidRDefault="00CA50C9" w:rsidP="00CA50C9">
      <w:pPr>
        <w:pStyle w:val="Default"/>
        <w:jc w:val="center"/>
        <w:rPr>
          <w:rFonts w:ascii="Arial" w:hAnsi="Arial" w:cs="Arial"/>
          <w:color w:val="auto"/>
          <w:sz w:val="18"/>
          <w:szCs w:val="18"/>
        </w:rPr>
      </w:pPr>
      <w:r w:rsidRPr="00344504">
        <w:rPr>
          <w:rFonts w:ascii="Arial" w:hAnsi="Arial" w:cs="Arial"/>
          <w:color w:val="auto"/>
          <w:sz w:val="18"/>
          <w:szCs w:val="18"/>
        </w:rPr>
        <w:t>(For use by the Office of the President)</w:t>
      </w:r>
    </w:p>
    <w:p w:rsidR="00CA50C9" w:rsidRPr="00344504" w:rsidRDefault="00CA50C9" w:rsidP="00CA50C9">
      <w:pPr>
        <w:pStyle w:val="Default"/>
        <w:jc w:val="both"/>
        <w:rPr>
          <w:rFonts w:ascii="Arial" w:hAnsi="Arial" w:cs="Arial"/>
          <w:color w:val="auto"/>
          <w:sz w:val="18"/>
          <w:szCs w:val="18"/>
        </w:rPr>
      </w:pPr>
      <w:r w:rsidRPr="00344504">
        <w:rPr>
          <w:rFonts w:ascii="Arial" w:hAnsi="Arial" w:cs="Arial"/>
          <w:color w:val="auto"/>
          <w:sz w:val="18"/>
          <w:szCs w:val="18"/>
        </w:rPr>
        <w:t xml:space="preserve">Policy Number:  </w:t>
      </w:r>
      <w:r>
        <w:rPr>
          <w:rFonts w:ascii="Arial" w:hAnsi="Arial" w:cs="Arial"/>
          <w:color w:val="auto"/>
          <w:sz w:val="18"/>
          <w:szCs w:val="18"/>
        </w:rPr>
        <w:t>_</w:t>
      </w:r>
      <w:r w:rsidR="00D55A70" w:rsidRPr="00D55A70">
        <w:rPr>
          <w:rFonts w:ascii="Arial" w:hAnsi="Arial" w:cs="Arial"/>
          <w:color w:val="auto"/>
          <w:sz w:val="18"/>
          <w:szCs w:val="18"/>
          <w:u w:val="single"/>
        </w:rPr>
        <w:t>4.1.1</w:t>
      </w:r>
      <w:r>
        <w:rPr>
          <w:rFonts w:ascii="Arial" w:hAnsi="Arial" w:cs="Arial"/>
          <w:color w:val="auto"/>
          <w:sz w:val="18"/>
          <w:szCs w:val="18"/>
        </w:rPr>
        <w:t>__</w:t>
      </w:r>
    </w:p>
    <w:p w:rsidR="00CA50C9" w:rsidRPr="00344504" w:rsidRDefault="00CA50C9" w:rsidP="00CA50C9">
      <w:pPr>
        <w:pStyle w:val="Default"/>
        <w:jc w:val="both"/>
        <w:rPr>
          <w:rFonts w:ascii="Arial" w:hAnsi="Arial" w:cs="Arial"/>
          <w:color w:val="auto"/>
          <w:sz w:val="18"/>
          <w:szCs w:val="18"/>
        </w:rPr>
      </w:pPr>
    </w:p>
    <w:p w:rsidR="00CA50C9" w:rsidRPr="00236E18" w:rsidRDefault="00CA50C9" w:rsidP="00CA50C9">
      <w:pPr>
        <w:pStyle w:val="Default"/>
        <w:jc w:val="both"/>
        <w:rPr>
          <w:rFonts w:ascii="Arial" w:hAnsi="Arial" w:cs="Arial"/>
          <w:i/>
          <w:color w:val="auto"/>
          <w:sz w:val="18"/>
          <w:szCs w:val="18"/>
        </w:rPr>
      </w:pPr>
      <w:r w:rsidRPr="00236E18">
        <w:rPr>
          <w:rFonts w:ascii="Arial" w:hAnsi="Arial" w:cs="Arial"/>
          <w:i/>
          <w:color w:val="auto"/>
          <w:sz w:val="18"/>
          <w:szCs w:val="18"/>
        </w:rPr>
        <w:t xml:space="preserve">Initiating Authority  </w:t>
      </w:r>
    </w:p>
    <w:p w:rsidR="00CA50C9" w:rsidRPr="00344504" w:rsidRDefault="00CA50C9" w:rsidP="00CA50C9">
      <w:pPr>
        <w:pStyle w:val="Default"/>
        <w:jc w:val="both"/>
        <w:rPr>
          <w:rFonts w:ascii="Arial" w:hAnsi="Arial" w:cs="Arial"/>
          <w:color w:val="auto"/>
          <w:sz w:val="18"/>
          <w:szCs w:val="18"/>
        </w:rPr>
      </w:pPr>
      <w:r>
        <w:rPr>
          <w:rFonts w:ascii="Arial" w:hAnsi="Arial" w:cs="Arial"/>
          <w:color w:val="auto"/>
          <w:sz w:val="18"/>
          <w:szCs w:val="18"/>
        </w:rPr>
        <w:t xml:space="preserve">Signature:  </w:t>
      </w:r>
      <w:r w:rsidRPr="00344504">
        <w:rPr>
          <w:rFonts w:ascii="Arial" w:hAnsi="Arial" w:cs="Arial"/>
          <w:color w:val="auto"/>
          <w:sz w:val="18"/>
          <w:szCs w:val="18"/>
        </w:rPr>
        <w:t>________________</w:t>
      </w:r>
      <w:r>
        <w:rPr>
          <w:rFonts w:ascii="Arial" w:hAnsi="Arial" w:cs="Arial"/>
          <w:color w:val="auto"/>
          <w:sz w:val="18"/>
          <w:szCs w:val="18"/>
        </w:rPr>
        <w:t>___________</w:t>
      </w:r>
      <w:r w:rsidRPr="00344504">
        <w:rPr>
          <w:rFonts w:ascii="Arial" w:hAnsi="Arial" w:cs="Arial"/>
          <w:color w:val="auto"/>
          <w:sz w:val="18"/>
          <w:szCs w:val="18"/>
        </w:rPr>
        <w:t>_______</w:t>
      </w:r>
      <w:r>
        <w:rPr>
          <w:rFonts w:ascii="Arial" w:hAnsi="Arial" w:cs="Arial"/>
          <w:color w:val="auto"/>
          <w:sz w:val="18"/>
          <w:szCs w:val="18"/>
        </w:rPr>
        <w:t>___________________</w:t>
      </w:r>
      <w:r>
        <w:rPr>
          <w:rFonts w:ascii="Arial" w:hAnsi="Arial" w:cs="Arial"/>
          <w:color w:val="auto"/>
          <w:sz w:val="18"/>
          <w:szCs w:val="18"/>
        </w:rPr>
        <w:tab/>
        <w:t>Date: ___________</w:t>
      </w:r>
    </w:p>
    <w:p w:rsidR="00CA50C9" w:rsidRDefault="00CA50C9" w:rsidP="00CA50C9">
      <w:pPr>
        <w:pStyle w:val="Default"/>
        <w:jc w:val="both"/>
        <w:rPr>
          <w:rFonts w:ascii="Arial" w:hAnsi="Arial" w:cs="Arial"/>
          <w:color w:val="auto"/>
          <w:sz w:val="18"/>
          <w:szCs w:val="18"/>
        </w:rPr>
      </w:pPr>
      <w:r>
        <w:rPr>
          <w:rFonts w:ascii="Arial" w:hAnsi="Arial" w:cs="Arial"/>
          <w:color w:val="auto"/>
          <w:sz w:val="18"/>
          <w:szCs w:val="18"/>
        </w:rPr>
        <w:t>Name: ________________________________________________________</w:t>
      </w:r>
    </w:p>
    <w:p w:rsidR="00CA50C9" w:rsidRDefault="00CA50C9" w:rsidP="00CA50C9">
      <w:pPr>
        <w:pStyle w:val="Default"/>
        <w:jc w:val="both"/>
        <w:rPr>
          <w:rFonts w:ascii="Arial" w:hAnsi="Arial" w:cs="Arial"/>
          <w:color w:val="auto"/>
          <w:sz w:val="18"/>
          <w:szCs w:val="18"/>
        </w:rPr>
      </w:pPr>
    </w:p>
    <w:p w:rsidR="00CA50C9" w:rsidRPr="00236E18" w:rsidRDefault="00CA50C9" w:rsidP="00CA50C9">
      <w:pPr>
        <w:pStyle w:val="Default"/>
        <w:jc w:val="both"/>
        <w:rPr>
          <w:rFonts w:ascii="Arial" w:hAnsi="Arial" w:cs="Arial"/>
          <w:i/>
          <w:color w:val="auto"/>
          <w:sz w:val="18"/>
          <w:szCs w:val="18"/>
        </w:rPr>
      </w:pPr>
      <w:r w:rsidRPr="00236E18">
        <w:rPr>
          <w:rFonts w:ascii="Arial" w:hAnsi="Arial" w:cs="Arial"/>
          <w:i/>
          <w:color w:val="auto"/>
          <w:sz w:val="18"/>
          <w:szCs w:val="18"/>
        </w:rPr>
        <w:t>Policies and Procedures</w:t>
      </w:r>
    </w:p>
    <w:p w:rsidR="00CA50C9" w:rsidRPr="00236E18" w:rsidRDefault="00CA50C9" w:rsidP="00CA50C9">
      <w:pPr>
        <w:pStyle w:val="Default"/>
        <w:jc w:val="both"/>
        <w:rPr>
          <w:rFonts w:ascii="Arial" w:hAnsi="Arial" w:cs="Arial"/>
          <w:i/>
          <w:color w:val="auto"/>
          <w:sz w:val="18"/>
          <w:szCs w:val="18"/>
        </w:rPr>
      </w:pPr>
      <w:r>
        <w:rPr>
          <w:rFonts w:ascii="Arial" w:hAnsi="Arial" w:cs="Arial"/>
          <w:i/>
          <w:color w:val="auto"/>
          <w:sz w:val="18"/>
          <w:szCs w:val="18"/>
        </w:rPr>
        <w:t>Review Committee Chair</w:t>
      </w:r>
      <w:r w:rsidRPr="00236E18">
        <w:rPr>
          <w:rFonts w:ascii="Arial" w:hAnsi="Arial" w:cs="Arial"/>
          <w:i/>
          <w:color w:val="auto"/>
          <w:sz w:val="18"/>
          <w:szCs w:val="18"/>
        </w:rPr>
        <w:t xml:space="preserve"> </w:t>
      </w:r>
    </w:p>
    <w:p w:rsidR="00CA50C9" w:rsidRPr="00344504" w:rsidRDefault="00CA50C9" w:rsidP="00CA50C9">
      <w:pPr>
        <w:pStyle w:val="Default"/>
        <w:jc w:val="both"/>
        <w:rPr>
          <w:rFonts w:ascii="Arial" w:hAnsi="Arial" w:cs="Arial"/>
          <w:color w:val="auto"/>
          <w:sz w:val="18"/>
          <w:szCs w:val="18"/>
        </w:rPr>
      </w:pPr>
      <w:r>
        <w:rPr>
          <w:rFonts w:ascii="Arial" w:hAnsi="Arial" w:cs="Arial"/>
          <w:color w:val="auto"/>
          <w:sz w:val="18"/>
          <w:szCs w:val="18"/>
        </w:rPr>
        <w:t xml:space="preserve">Signature: </w:t>
      </w:r>
      <w:r w:rsidRPr="00344504">
        <w:rPr>
          <w:rFonts w:ascii="Arial" w:hAnsi="Arial" w:cs="Arial"/>
          <w:color w:val="auto"/>
          <w:sz w:val="18"/>
          <w:szCs w:val="18"/>
        </w:rPr>
        <w:t>________________________</w:t>
      </w:r>
      <w:r>
        <w:rPr>
          <w:rFonts w:ascii="Arial" w:hAnsi="Arial" w:cs="Arial"/>
          <w:color w:val="auto"/>
          <w:sz w:val="18"/>
          <w:szCs w:val="18"/>
        </w:rPr>
        <w:t>___________</w:t>
      </w:r>
      <w:r w:rsidRPr="00344504">
        <w:rPr>
          <w:rFonts w:ascii="Arial" w:hAnsi="Arial" w:cs="Arial"/>
          <w:color w:val="auto"/>
          <w:sz w:val="18"/>
          <w:szCs w:val="18"/>
        </w:rPr>
        <w:t>_</w:t>
      </w:r>
      <w:r>
        <w:rPr>
          <w:rFonts w:ascii="Arial" w:hAnsi="Arial" w:cs="Arial"/>
          <w:color w:val="auto"/>
          <w:sz w:val="18"/>
          <w:szCs w:val="18"/>
        </w:rPr>
        <w:t>_______</w:t>
      </w:r>
      <w:r w:rsidRPr="00344504">
        <w:rPr>
          <w:rFonts w:ascii="Arial" w:hAnsi="Arial" w:cs="Arial"/>
          <w:color w:val="auto"/>
          <w:sz w:val="18"/>
          <w:szCs w:val="18"/>
        </w:rPr>
        <w:t>____</w:t>
      </w:r>
      <w:r>
        <w:rPr>
          <w:rFonts w:ascii="Arial" w:hAnsi="Arial" w:cs="Arial"/>
          <w:color w:val="auto"/>
          <w:sz w:val="18"/>
          <w:szCs w:val="18"/>
        </w:rPr>
        <w:t>_____</w:t>
      </w:r>
      <w:r w:rsidRPr="00344504">
        <w:rPr>
          <w:rFonts w:ascii="Arial" w:hAnsi="Arial" w:cs="Arial"/>
          <w:color w:val="auto"/>
          <w:sz w:val="18"/>
          <w:szCs w:val="18"/>
        </w:rPr>
        <w:t>__</w:t>
      </w:r>
      <w:r w:rsidRPr="00344504">
        <w:rPr>
          <w:rFonts w:ascii="Arial" w:hAnsi="Arial" w:cs="Arial"/>
          <w:color w:val="auto"/>
          <w:sz w:val="18"/>
          <w:szCs w:val="18"/>
        </w:rPr>
        <w:tab/>
        <w:t xml:space="preserve">Date: ____________ </w:t>
      </w:r>
    </w:p>
    <w:p w:rsidR="00CA50C9" w:rsidRPr="00344504" w:rsidRDefault="00CA50C9" w:rsidP="00CA50C9">
      <w:pPr>
        <w:pStyle w:val="Default"/>
        <w:jc w:val="both"/>
        <w:rPr>
          <w:rFonts w:ascii="Arial" w:hAnsi="Arial" w:cs="Arial"/>
          <w:color w:val="auto"/>
          <w:sz w:val="18"/>
          <w:szCs w:val="18"/>
        </w:rPr>
      </w:pPr>
      <w:r>
        <w:rPr>
          <w:rFonts w:ascii="Arial" w:hAnsi="Arial" w:cs="Arial"/>
          <w:color w:val="auto"/>
          <w:sz w:val="18"/>
          <w:szCs w:val="18"/>
        </w:rPr>
        <w:t>Name: _________________________________________________________</w:t>
      </w:r>
    </w:p>
    <w:p w:rsidR="00CA50C9" w:rsidRDefault="00CA50C9" w:rsidP="00CA50C9">
      <w:pPr>
        <w:pStyle w:val="Default"/>
        <w:rPr>
          <w:rFonts w:ascii="Arial" w:hAnsi="Arial" w:cs="Arial"/>
          <w:i/>
          <w:color w:val="auto"/>
          <w:sz w:val="18"/>
          <w:szCs w:val="18"/>
        </w:rPr>
      </w:pPr>
    </w:p>
    <w:p w:rsidR="00CA50C9" w:rsidRPr="00236E18" w:rsidRDefault="00CA50C9" w:rsidP="00CA50C9">
      <w:pPr>
        <w:pStyle w:val="Default"/>
        <w:rPr>
          <w:rFonts w:ascii="Arial" w:hAnsi="Arial" w:cs="Arial"/>
          <w:i/>
          <w:color w:val="auto"/>
          <w:sz w:val="18"/>
          <w:szCs w:val="18"/>
        </w:rPr>
      </w:pPr>
      <w:r>
        <w:rPr>
          <w:rFonts w:ascii="Arial" w:hAnsi="Arial" w:cs="Arial"/>
          <w:i/>
          <w:color w:val="auto"/>
          <w:sz w:val="18"/>
          <w:szCs w:val="18"/>
        </w:rPr>
        <w:t>President</w:t>
      </w:r>
    </w:p>
    <w:p w:rsidR="00CA50C9" w:rsidRDefault="00CA50C9" w:rsidP="00CA50C9">
      <w:pPr>
        <w:pStyle w:val="Default"/>
        <w:rPr>
          <w:rFonts w:ascii="Arial" w:hAnsi="Arial" w:cs="Arial"/>
          <w:color w:val="auto"/>
          <w:sz w:val="18"/>
          <w:szCs w:val="18"/>
        </w:rPr>
      </w:pPr>
      <w:r>
        <w:rPr>
          <w:rFonts w:ascii="Arial" w:hAnsi="Arial" w:cs="Arial"/>
          <w:color w:val="auto"/>
          <w:sz w:val="18"/>
          <w:szCs w:val="18"/>
        </w:rPr>
        <w:t xml:space="preserve">Signature: </w:t>
      </w:r>
      <w:r w:rsidRPr="00344504">
        <w:rPr>
          <w:rFonts w:ascii="Arial" w:hAnsi="Arial" w:cs="Arial"/>
          <w:color w:val="auto"/>
          <w:sz w:val="18"/>
          <w:szCs w:val="18"/>
        </w:rPr>
        <w:t>________________________________</w:t>
      </w:r>
      <w:r>
        <w:rPr>
          <w:rFonts w:ascii="Arial" w:hAnsi="Arial" w:cs="Arial"/>
          <w:color w:val="auto"/>
          <w:sz w:val="18"/>
          <w:szCs w:val="18"/>
        </w:rPr>
        <w:t>___________</w:t>
      </w:r>
      <w:r w:rsidRPr="00344504">
        <w:rPr>
          <w:rFonts w:ascii="Arial" w:hAnsi="Arial" w:cs="Arial"/>
          <w:color w:val="auto"/>
          <w:sz w:val="18"/>
          <w:szCs w:val="18"/>
        </w:rPr>
        <w:t>___________</w:t>
      </w:r>
      <w:r w:rsidRPr="00344504">
        <w:rPr>
          <w:rFonts w:ascii="Arial" w:hAnsi="Arial" w:cs="Arial"/>
          <w:color w:val="auto"/>
          <w:sz w:val="18"/>
          <w:szCs w:val="18"/>
        </w:rPr>
        <w:tab/>
        <w:t>Date: ____________</w:t>
      </w:r>
    </w:p>
    <w:p w:rsidR="00782609" w:rsidRDefault="00CA50C9" w:rsidP="00CA50C9">
      <w:pPr>
        <w:pStyle w:val="Default"/>
        <w:rPr>
          <w:rFonts w:ascii="Arial" w:hAnsi="Arial" w:cs="Arial"/>
          <w:color w:val="auto"/>
          <w:sz w:val="18"/>
          <w:szCs w:val="18"/>
        </w:rPr>
      </w:pPr>
      <w:r>
        <w:rPr>
          <w:rFonts w:ascii="Arial" w:hAnsi="Arial" w:cs="Arial"/>
          <w:color w:val="auto"/>
          <w:sz w:val="18"/>
          <w:szCs w:val="18"/>
        </w:rPr>
        <w:t>Name: _________________________________________________________</w:t>
      </w:r>
    </w:p>
    <w:p w:rsidR="00836206" w:rsidRDefault="00836206" w:rsidP="00CA50C9">
      <w:pPr>
        <w:pStyle w:val="Default"/>
        <w:rPr>
          <w:rFonts w:ascii="Arial" w:hAnsi="Arial" w:cs="Arial"/>
          <w:color w:val="auto"/>
          <w:sz w:val="18"/>
          <w:szCs w:val="18"/>
        </w:rPr>
      </w:pPr>
    </w:p>
    <w:p w:rsidR="00836206" w:rsidRDefault="00836206" w:rsidP="00CA50C9">
      <w:pPr>
        <w:pStyle w:val="Default"/>
        <w:rPr>
          <w:rFonts w:ascii="Arial" w:hAnsi="Arial" w:cs="Arial"/>
          <w:color w:val="auto"/>
          <w:sz w:val="18"/>
          <w:szCs w:val="18"/>
        </w:rPr>
      </w:pPr>
    </w:p>
    <w:p w:rsidR="00836206" w:rsidRPr="00AE4D1F" w:rsidRDefault="00836206" w:rsidP="00AE4D1F">
      <w:pPr>
        <w:pStyle w:val="Default"/>
        <w:jc w:val="both"/>
        <w:rPr>
          <w:rFonts w:ascii="Arial" w:hAnsi="Arial" w:cs="Arial"/>
          <w:color w:val="auto"/>
          <w:sz w:val="22"/>
          <w:szCs w:val="22"/>
        </w:rPr>
      </w:pPr>
      <w:r>
        <w:rPr>
          <w:rFonts w:ascii="Arial" w:hAnsi="Arial" w:cs="Arial"/>
          <w:color w:val="auto"/>
          <w:sz w:val="22"/>
          <w:szCs w:val="22"/>
        </w:rPr>
        <w:t>____________________________________________________________________________</w:t>
      </w:r>
    </w:p>
    <w:sectPr w:rsidR="00836206" w:rsidRPr="00AE4D1F" w:rsidSect="00CA50C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279" w:rsidRDefault="00780279" w:rsidP="00AE12A9">
      <w:r>
        <w:separator/>
      </w:r>
    </w:p>
  </w:endnote>
  <w:endnote w:type="continuationSeparator" w:id="0">
    <w:p w:rsidR="00780279" w:rsidRDefault="00780279" w:rsidP="00AE1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279" w:rsidRDefault="00780279" w:rsidP="00AE12A9">
      <w:r>
        <w:separator/>
      </w:r>
    </w:p>
  </w:footnote>
  <w:footnote w:type="continuationSeparator" w:id="0">
    <w:p w:rsidR="00780279" w:rsidRDefault="00780279" w:rsidP="00AE12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2A9" w:rsidRDefault="00AE1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C365C"/>
    <w:multiLevelType w:val="hybridMultilevel"/>
    <w:tmpl w:val="1458B848"/>
    <w:lvl w:ilvl="0" w:tplc="A97222D4">
      <w:start w:val="1"/>
      <w:numFmt w:val="lowerLetter"/>
      <w:lvlText w:val="%1."/>
      <w:lvlJc w:val="left"/>
      <w:pPr>
        <w:ind w:left="720" w:hanging="360"/>
      </w:pPr>
      <w:rPr>
        <w:rFonts w:hint="default"/>
        <w:b/>
      </w:rPr>
    </w:lvl>
    <w:lvl w:ilvl="1" w:tplc="48541B74">
      <w:start w:val="1"/>
      <w:numFmt w:val="decimal"/>
      <w:lvlText w:val="%2."/>
      <w:lvlJc w:val="left"/>
      <w:pPr>
        <w:ind w:left="1440" w:hanging="360"/>
      </w:pPr>
      <w:rPr>
        <w:b/>
      </w:rPr>
    </w:lvl>
    <w:lvl w:ilvl="2" w:tplc="80B62D28">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04622"/>
    <w:multiLevelType w:val="hybridMultilevel"/>
    <w:tmpl w:val="190A14B2"/>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7D514A"/>
    <w:multiLevelType w:val="hybridMultilevel"/>
    <w:tmpl w:val="98DC99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EBE4E57"/>
    <w:multiLevelType w:val="hybridMultilevel"/>
    <w:tmpl w:val="5192E23C"/>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B654A3"/>
    <w:multiLevelType w:val="hybridMultilevel"/>
    <w:tmpl w:val="0ECE3D30"/>
    <w:lvl w:ilvl="0" w:tplc="BC64F758">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rawingGridHorizontalSpacing w:val="120"/>
  <w:displayHorizontalDrawingGridEvery w:val="2"/>
  <w:characterSpacingControl w:val="doNotCompress"/>
  <w:hdrShapeDefaults>
    <o:shapedefaults v:ext="edit" spidmax="9217"/>
  </w:hdrShapeDefaults>
  <w:footnotePr>
    <w:footnote w:id="-1"/>
    <w:footnote w:id="0"/>
  </w:footnotePr>
  <w:endnotePr>
    <w:endnote w:id="-1"/>
    <w:endnote w:id="0"/>
  </w:endnotePr>
  <w:compat/>
  <w:rsids>
    <w:rsidRoot w:val="00AE12A9"/>
    <w:rsid w:val="0011025E"/>
    <w:rsid w:val="00120A70"/>
    <w:rsid w:val="00161FCC"/>
    <w:rsid w:val="001D0BD1"/>
    <w:rsid w:val="001E6CD9"/>
    <w:rsid w:val="002B3CC6"/>
    <w:rsid w:val="002B6748"/>
    <w:rsid w:val="003874B6"/>
    <w:rsid w:val="00390298"/>
    <w:rsid w:val="003D3807"/>
    <w:rsid w:val="003D73A4"/>
    <w:rsid w:val="00440240"/>
    <w:rsid w:val="00474E29"/>
    <w:rsid w:val="004D0286"/>
    <w:rsid w:val="004F12F6"/>
    <w:rsid w:val="004F6507"/>
    <w:rsid w:val="005A350F"/>
    <w:rsid w:val="005A3BA5"/>
    <w:rsid w:val="006A6A7F"/>
    <w:rsid w:val="006B5825"/>
    <w:rsid w:val="007250C9"/>
    <w:rsid w:val="00780279"/>
    <w:rsid w:val="00782609"/>
    <w:rsid w:val="007904C1"/>
    <w:rsid w:val="007D061B"/>
    <w:rsid w:val="00811A2B"/>
    <w:rsid w:val="00812E9F"/>
    <w:rsid w:val="00836206"/>
    <w:rsid w:val="00860BF5"/>
    <w:rsid w:val="008D6F0C"/>
    <w:rsid w:val="00914D83"/>
    <w:rsid w:val="00A44799"/>
    <w:rsid w:val="00A642BB"/>
    <w:rsid w:val="00AE12A9"/>
    <w:rsid w:val="00AE4D1F"/>
    <w:rsid w:val="00AF69A3"/>
    <w:rsid w:val="00B106A1"/>
    <w:rsid w:val="00B224CA"/>
    <w:rsid w:val="00B51ACC"/>
    <w:rsid w:val="00B864F4"/>
    <w:rsid w:val="00BC3CE2"/>
    <w:rsid w:val="00C07EE6"/>
    <w:rsid w:val="00C46039"/>
    <w:rsid w:val="00C67D80"/>
    <w:rsid w:val="00CA50C9"/>
    <w:rsid w:val="00CB15C2"/>
    <w:rsid w:val="00CB67AB"/>
    <w:rsid w:val="00CF1A89"/>
    <w:rsid w:val="00D40146"/>
    <w:rsid w:val="00D55A70"/>
    <w:rsid w:val="00D61B35"/>
    <w:rsid w:val="00D62666"/>
    <w:rsid w:val="00E7272C"/>
    <w:rsid w:val="00E91485"/>
    <w:rsid w:val="00FC3977"/>
    <w:rsid w:val="00FC3C0C"/>
    <w:rsid w:val="00FC6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2A9"/>
    <w:rPr>
      <w:sz w:val="24"/>
      <w:szCs w:val="24"/>
    </w:rPr>
  </w:style>
  <w:style w:type="paragraph" w:styleId="Heading2">
    <w:name w:val="heading 2"/>
    <w:basedOn w:val="Normal"/>
    <w:next w:val="Normal"/>
    <w:link w:val="Heading2Char"/>
    <w:qFormat/>
    <w:rsid w:val="00AE12A9"/>
    <w:pPr>
      <w:keepNext/>
      <w:widowControl w:val="0"/>
      <w:autoSpaceDE w:val="0"/>
      <w:autoSpaceDN w:val="0"/>
      <w:adjustRightInd w:val="0"/>
      <w:outlineLvl w:val="1"/>
    </w:pPr>
    <w:rPr>
      <w:b/>
      <w:bCs/>
      <w:sz w:val="18"/>
      <w:szCs w:val="20"/>
    </w:rPr>
  </w:style>
  <w:style w:type="paragraph" w:styleId="Heading4">
    <w:name w:val="heading 4"/>
    <w:basedOn w:val="Normal"/>
    <w:next w:val="Normal"/>
    <w:link w:val="Heading4Char"/>
    <w:qFormat/>
    <w:rsid w:val="00AE12A9"/>
    <w:pPr>
      <w:keepNext/>
      <w:widowControl w:val="0"/>
      <w:autoSpaceDE w:val="0"/>
      <w:autoSpaceDN w:val="0"/>
      <w:adjustRightInd w:val="0"/>
      <w:jc w:val="center"/>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E12A9"/>
    <w:rPr>
      <w:b/>
      <w:bCs/>
      <w:sz w:val="18"/>
    </w:rPr>
  </w:style>
  <w:style w:type="character" w:customStyle="1" w:styleId="Heading4Char">
    <w:name w:val="Heading 4 Char"/>
    <w:basedOn w:val="DefaultParagraphFont"/>
    <w:link w:val="Heading4"/>
    <w:rsid w:val="00AE12A9"/>
    <w:rPr>
      <w:b/>
      <w:bCs/>
    </w:rPr>
  </w:style>
  <w:style w:type="paragraph" w:customStyle="1" w:styleId="Default">
    <w:name w:val="Default"/>
    <w:rsid w:val="00AE12A9"/>
    <w:pPr>
      <w:autoSpaceDE w:val="0"/>
      <w:autoSpaceDN w:val="0"/>
      <w:adjustRightInd w:val="0"/>
    </w:pPr>
    <w:rPr>
      <w:rFonts w:ascii="Garamond" w:hAnsi="Garamond" w:cs="Garamond"/>
      <w:color w:val="000000"/>
      <w:sz w:val="24"/>
      <w:szCs w:val="24"/>
    </w:rPr>
  </w:style>
  <w:style w:type="paragraph" w:styleId="Footer">
    <w:name w:val="footer"/>
    <w:basedOn w:val="Normal"/>
    <w:link w:val="FooterChar"/>
    <w:rsid w:val="00AE12A9"/>
    <w:pPr>
      <w:tabs>
        <w:tab w:val="center" w:pos="4320"/>
        <w:tab w:val="right" w:pos="8640"/>
      </w:tabs>
    </w:pPr>
  </w:style>
  <w:style w:type="character" w:customStyle="1" w:styleId="FooterChar">
    <w:name w:val="Footer Char"/>
    <w:basedOn w:val="DefaultParagraphFont"/>
    <w:link w:val="Footer"/>
    <w:rsid w:val="00AE12A9"/>
    <w:rPr>
      <w:sz w:val="24"/>
      <w:szCs w:val="24"/>
    </w:rPr>
  </w:style>
  <w:style w:type="paragraph" w:styleId="ListParagraph">
    <w:name w:val="List Paragraph"/>
    <w:basedOn w:val="Normal"/>
    <w:uiPriority w:val="34"/>
    <w:qFormat/>
    <w:rsid w:val="00AE12A9"/>
    <w:pPr>
      <w:ind w:left="720"/>
      <w:contextualSpacing/>
    </w:pPr>
  </w:style>
  <w:style w:type="paragraph" w:styleId="Header">
    <w:name w:val="header"/>
    <w:basedOn w:val="Normal"/>
    <w:link w:val="HeaderChar"/>
    <w:rsid w:val="00AE12A9"/>
    <w:pPr>
      <w:tabs>
        <w:tab w:val="center" w:pos="4680"/>
        <w:tab w:val="right" w:pos="9360"/>
      </w:tabs>
    </w:pPr>
  </w:style>
  <w:style w:type="character" w:customStyle="1" w:styleId="HeaderChar">
    <w:name w:val="Header Char"/>
    <w:basedOn w:val="DefaultParagraphFont"/>
    <w:link w:val="Header"/>
    <w:rsid w:val="00AE12A9"/>
    <w:rPr>
      <w:sz w:val="24"/>
      <w:szCs w:val="24"/>
    </w:rPr>
  </w:style>
  <w:style w:type="paragraph" w:customStyle="1" w:styleId="level11">
    <w:name w:val="level11"/>
    <w:basedOn w:val="Normal"/>
    <w:rsid w:val="00CB15C2"/>
    <w:pPr>
      <w:spacing w:before="100" w:beforeAutospacing="1" w:after="100" w:afterAutospacing="1" w:line="300" w:lineRule="atLeast"/>
      <w:ind w:left="480"/>
    </w:pPr>
    <w:rPr>
      <w:rFonts w:ascii="Verdana" w:hAnsi="Verdana"/>
      <w:sz w:val="20"/>
      <w:szCs w:val="20"/>
    </w:rPr>
  </w:style>
  <w:style w:type="character" w:styleId="Hyperlink">
    <w:name w:val="Hyperlink"/>
    <w:basedOn w:val="DefaultParagraphFont"/>
    <w:rsid w:val="00812E9F"/>
    <w:rPr>
      <w:color w:val="0000FF" w:themeColor="hyperlink"/>
      <w:u w:val="single"/>
    </w:rPr>
  </w:style>
  <w:style w:type="character" w:styleId="CommentReference">
    <w:name w:val="annotation reference"/>
    <w:basedOn w:val="DefaultParagraphFont"/>
    <w:rsid w:val="00440240"/>
    <w:rPr>
      <w:sz w:val="16"/>
      <w:szCs w:val="16"/>
    </w:rPr>
  </w:style>
  <w:style w:type="paragraph" w:styleId="CommentText">
    <w:name w:val="annotation text"/>
    <w:basedOn w:val="Normal"/>
    <w:link w:val="CommentTextChar"/>
    <w:rsid w:val="00440240"/>
    <w:rPr>
      <w:sz w:val="20"/>
      <w:szCs w:val="20"/>
    </w:rPr>
  </w:style>
  <w:style w:type="character" w:customStyle="1" w:styleId="CommentTextChar">
    <w:name w:val="Comment Text Char"/>
    <w:basedOn w:val="DefaultParagraphFont"/>
    <w:link w:val="CommentText"/>
    <w:rsid w:val="00440240"/>
  </w:style>
  <w:style w:type="paragraph" w:styleId="CommentSubject">
    <w:name w:val="annotation subject"/>
    <w:basedOn w:val="CommentText"/>
    <w:next w:val="CommentText"/>
    <w:link w:val="CommentSubjectChar"/>
    <w:rsid w:val="00440240"/>
    <w:rPr>
      <w:b/>
      <w:bCs/>
    </w:rPr>
  </w:style>
  <w:style w:type="character" w:customStyle="1" w:styleId="CommentSubjectChar">
    <w:name w:val="Comment Subject Char"/>
    <w:basedOn w:val="CommentTextChar"/>
    <w:link w:val="CommentSubject"/>
    <w:rsid w:val="00440240"/>
    <w:rPr>
      <w:b/>
      <w:bCs/>
    </w:rPr>
  </w:style>
  <w:style w:type="paragraph" w:styleId="BalloonText">
    <w:name w:val="Balloon Text"/>
    <w:basedOn w:val="Normal"/>
    <w:link w:val="BalloonTextChar"/>
    <w:rsid w:val="00440240"/>
    <w:rPr>
      <w:rFonts w:ascii="Tahoma" w:hAnsi="Tahoma" w:cs="Tahoma"/>
      <w:sz w:val="16"/>
      <w:szCs w:val="16"/>
    </w:rPr>
  </w:style>
  <w:style w:type="character" w:customStyle="1" w:styleId="BalloonTextChar">
    <w:name w:val="Balloon Text Char"/>
    <w:basedOn w:val="DefaultParagraphFont"/>
    <w:link w:val="BalloonText"/>
    <w:rsid w:val="004402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2A9"/>
    <w:rPr>
      <w:sz w:val="24"/>
      <w:szCs w:val="24"/>
    </w:rPr>
  </w:style>
  <w:style w:type="paragraph" w:styleId="Heading2">
    <w:name w:val="heading 2"/>
    <w:basedOn w:val="Normal"/>
    <w:next w:val="Normal"/>
    <w:link w:val="Heading2Char"/>
    <w:qFormat/>
    <w:rsid w:val="00AE12A9"/>
    <w:pPr>
      <w:keepNext/>
      <w:widowControl w:val="0"/>
      <w:autoSpaceDE w:val="0"/>
      <w:autoSpaceDN w:val="0"/>
      <w:adjustRightInd w:val="0"/>
      <w:outlineLvl w:val="1"/>
    </w:pPr>
    <w:rPr>
      <w:b/>
      <w:bCs/>
      <w:sz w:val="18"/>
      <w:szCs w:val="20"/>
    </w:rPr>
  </w:style>
  <w:style w:type="paragraph" w:styleId="Heading4">
    <w:name w:val="heading 4"/>
    <w:basedOn w:val="Normal"/>
    <w:next w:val="Normal"/>
    <w:link w:val="Heading4Char"/>
    <w:qFormat/>
    <w:rsid w:val="00AE12A9"/>
    <w:pPr>
      <w:keepNext/>
      <w:widowControl w:val="0"/>
      <w:autoSpaceDE w:val="0"/>
      <w:autoSpaceDN w:val="0"/>
      <w:adjustRightInd w:val="0"/>
      <w:jc w:val="center"/>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E12A9"/>
    <w:rPr>
      <w:b/>
      <w:bCs/>
      <w:sz w:val="18"/>
    </w:rPr>
  </w:style>
  <w:style w:type="character" w:customStyle="1" w:styleId="Heading4Char">
    <w:name w:val="Heading 4 Char"/>
    <w:basedOn w:val="DefaultParagraphFont"/>
    <w:link w:val="Heading4"/>
    <w:rsid w:val="00AE12A9"/>
    <w:rPr>
      <w:b/>
      <w:bCs/>
    </w:rPr>
  </w:style>
  <w:style w:type="paragraph" w:customStyle="1" w:styleId="Default">
    <w:name w:val="Default"/>
    <w:rsid w:val="00AE12A9"/>
    <w:pPr>
      <w:autoSpaceDE w:val="0"/>
      <w:autoSpaceDN w:val="0"/>
      <w:adjustRightInd w:val="0"/>
    </w:pPr>
    <w:rPr>
      <w:rFonts w:ascii="Garamond" w:hAnsi="Garamond" w:cs="Garamond"/>
      <w:color w:val="000000"/>
      <w:sz w:val="24"/>
      <w:szCs w:val="24"/>
    </w:rPr>
  </w:style>
  <w:style w:type="paragraph" w:styleId="Footer">
    <w:name w:val="footer"/>
    <w:basedOn w:val="Normal"/>
    <w:link w:val="FooterChar"/>
    <w:rsid w:val="00AE12A9"/>
    <w:pPr>
      <w:tabs>
        <w:tab w:val="center" w:pos="4320"/>
        <w:tab w:val="right" w:pos="8640"/>
      </w:tabs>
    </w:pPr>
  </w:style>
  <w:style w:type="character" w:customStyle="1" w:styleId="FooterChar">
    <w:name w:val="Footer Char"/>
    <w:basedOn w:val="DefaultParagraphFont"/>
    <w:link w:val="Footer"/>
    <w:rsid w:val="00AE12A9"/>
    <w:rPr>
      <w:sz w:val="24"/>
      <w:szCs w:val="24"/>
    </w:rPr>
  </w:style>
  <w:style w:type="paragraph" w:styleId="ListParagraph">
    <w:name w:val="List Paragraph"/>
    <w:basedOn w:val="Normal"/>
    <w:uiPriority w:val="34"/>
    <w:qFormat/>
    <w:rsid w:val="00AE12A9"/>
    <w:pPr>
      <w:ind w:left="720"/>
      <w:contextualSpacing/>
    </w:pPr>
  </w:style>
  <w:style w:type="paragraph" w:styleId="Header">
    <w:name w:val="header"/>
    <w:basedOn w:val="Normal"/>
    <w:link w:val="HeaderChar"/>
    <w:rsid w:val="00AE12A9"/>
    <w:pPr>
      <w:tabs>
        <w:tab w:val="center" w:pos="4680"/>
        <w:tab w:val="right" w:pos="9360"/>
      </w:tabs>
    </w:pPr>
  </w:style>
  <w:style w:type="character" w:customStyle="1" w:styleId="HeaderChar">
    <w:name w:val="Header Char"/>
    <w:basedOn w:val="DefaultParagraphFont"/>
    <w:link w:val="Header"/>
    <w:rsid w:val="00AE12A9"/>
    <w:rPr>
      <w:sz w:val="24"/>
      <w:szCs w:val="24"/>
    </w:rPr>
  </w:style>
  <w:style w:type="paragraph" w:customStyle="1" w:styleId="level11">
    <w:name w:val="level11"/>
    <w:basedOn w:val="Normal"/>
    <w:rsid w:val="00CB15C2"/>
    <w:pPr>
      <w:spacing w:before="100" w:beforeAutospacing="1" w:after="100" w:afterAutospacing="1" w:line="300" w:lineRule="atLeast"/>
      <w:ind w:left="480"/>
    </w:pPr>
    <w:rPr>
      <w:rFonts w:ascii="Verdana" w:hAnsi="Verdana"/>
      <w:sz w:val="20"/>
      <w:szCs w:val="20"/>
    </w:rPr>
  </w:style>
  <w:style w:type="character" w:styleId="Hyperlink">
    <w:name w:val="Hyperlink"/>
    <w:basedOn w:val="DefaultParagraphFont"/>
    <w:rsid w:val="00812E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au.edu/facilities/ehs/safety/Emergency-Plann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EFAC6-2244-48BB-9E1B-21750DF6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1061</Words>
  <Characters>7018</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ssookhoo</dc:creator>
  <cp:lastModifiedBy>dashtaki</cp:lastModifiedBy>
  <cp:revision>2</cp:revision>
  <dcterms:created xsi:type="dcterms:W3CDTF">2012-05-22T13:39:00Z</dcterms:created>
  <dcterms:modified xsi:type="dcterms:W3CDTF">2012-05-22T13:39:00Z</dcterms:modified>
</cp:coreProperties>
</file>