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C01" w:rsidRDefault="00400811" w:rsidP="009E5C01">
      <w:pPr>
        <w:jc w:val="center"/>
      </w:pPr>
      <w:r>
        <w:t>Christine E</w:t>
      </w:r>
      <w:r w:rsidR="009E5C01">
        <w:t>. Lynn</w:t>
      </w:r>
      <w:r w:rsidR="00C833C4">
        <w:t xml:space="preserve"> C</w:t>
      </w:r>
      <w:r w:rsidR="009E5C01">
        <w:t>ollege of Nursing</w:t>
      </w:r>
    </w:p>
    <w:p w:rsidR="009E5C01" w:rsidRDefault="009E5C01" w:rsidP="009E5C01">
      <w:pPr>
        <w:jc w:val="center"/>
      </w:pPr>
      <w:r>
        <w:t xml:space="preserve">Florida </w:t>
      </w:r>
      <w:smartTag w:uri="urn:schemas-microsoft-com:office:smarttags" w:element="PlaceName">
        <w:r>
          <w:t>Atlantic</w:t>
        </w:r>
      </w:smartTag>
      <w:r>
        <w:t xml:space="preserve"> </w:t>
      </w:r>
      <w:smartTag w:uri="urn:schemas-microsoft-com:office:smarttags" w:element="PlaceType">
        <w:r>
          <w:t>University</w:t>
        </w:r>
      </w:smartTag>
    </w:p>
    <w:p w:rsidR="009E5C01" w:rsidRDefault="0031049A" w:rsidP="009E5C01">
      <w:pPr>
        <w:jc w:val="center"/>
      </w:pPr>
      <w:r>
        <w:t>Graduate Practice Programs</w:t>
      </w:r>
      <w:r w:rsidR="009E5C01">
        <w:t xml:space="preserve"> Committee Minutes</w:t>
      </w:r>
    </w:p>
    <w:p w:rsidR="009E5C01" w:rsidRDefault="00502FA2" w:rsidP="009E5C01">
      <w:pPr>
        <w:jc w:val="center"/>
      </w:pPr>
      <w:r>
        <w:t>November 21</w:t>
      </w:r>
      <w:r w:rsidR="0031049A">
        <w:t>th</w:t>
      </w:r>
      <w:r w:rsidR="00763EBD">
        <w:t xml:space="preserve">, </w:t>
      </w:r>
      <w:r w:rsidR="002172AF">
        <w:t>2</w:t>
      </w:r>
      <w:r w:rsidR="00446EB4">
        <w:t>011</w:t>
      </w:r>
    </w:p>
    <w:p w:rsidR="006D12B9" w:rsidRDefault="006D12B9" w:rsidP="009E5C01">
      <w:pPr>
        <w:jc w:val="center"/>
      </w:pPr>
      <w:r>
        <w:t>Approved January 23, 2012</w:t>
      </w:r>
    </w:p>
    <w:p w:rsidR="006D12B9" w:rsidRDefault="006D12B9" w:rsidP="009E5C01">
      <w:pPr>
        <w:jc w:val="center"/>
      </w:pPr>
    </w:p>
    <w:p w:rsidR="009E5C01" w:rsidRDefault="009E5C01" w:rsidP="009E5C01">
      <w:pPr>
        <w:jc w:val="center"/>
      </w:pPr>
    </w:p>
    <w:p w:rsidR="00601F4A" w:rsidRDefault="009E5C01" w:rsidP="00601F4A">
      <w:r w:rsidRPr="0070228F">
        <w:rPr>
          <w:b/>
        </w:rPr>
        <w:t>Members Present</w:t>
      </w:r>
      <w:r>
        <w:t xml:space="preserve">: </w:t>
      </w:r>
      <w:r w:rsidR="00315FBA">
        <w:t xml:space="preserve">Lynne Palma, </w:t>
      </w:r>
      <w:r w:rsidR="00D10821">
        <w:t>Rosario</w:t>
      </w:r>
      <w:r w:rsidR="00274461">
        <w:t xml:space="preserve"> Medina Shepherd, </w:t>
      </w:r>
      <w:r w:rsidR="004A5726">
        <w:t>S</w:t>
      </w:r>
      <w:r w:rsidR="0025506B">
        <w:t>hirley Gordon</w:t>
      </w:r>
      <w:r w:rsidR="004A5726">
        <w:t>,</w:t>
      </w:r>
      <w:r w:rsidR="00890CF3">
        <w:t xml:space="preserve"> </w:t>
      </w:r>
      <w:r w:rsidR="00601F4A">
        <w:t>Rh</w:t>
      </w:r>
      <w:r w:rsidR="00BB160C">
        <w:t>onda Goodman</w:t>
      </w:r>
      <w:proofErr w:type="gramStart"/>
      <w:r w:rsidR="00175415">
        <w:t xml:space="preserve">, </w:t>
      </w:r>
      <w:r w:rsidR="004958AD">
        <w:t xml:space="preserve"> Margue</w:t>
      </w:r>
      <w:r w:rsidR="00601F4A">
        <w:t>rite</w:t>
      </w:r>
      <w:proofErr w:type="gramEnd"/>
      <w:r w:rsidR="00601F4A">
        <w:t xml:space="preserve"> Purnell, Cynthia Blum</w:t>
      </w:r>
      <w:r w:rsidR="009E478A">
        <w:t>, Rose Sherman, Marlaine Smith</w:t>
      </w:r>
    </w:p>
    <w:p w:rsidR="005175FC" w:rsidRDefault="000044B3" w:rsidP="00F60E91">
      <w:r>
        <w:t>By poly-com</w:t>
      </w:r>
      <w:r w:rsidR="00DB076B">
        <w:t xml:space="preserve">: </w:t>
      </w:r>
      <w:r w:rsidR="00F55631">
        <w:t>Josie Weiss</w:t>
      </w:r>
      <w:proofErr w:type="gramStart"/>
      <w:r w:rsidR="00FC7441">
        <w:t xml:space="preserve">, </w:t>
      </w:r>
      <w:r w:rsidR="001C3905">
        <w:t xml:space="preserve"> Ann</w:t>
      </w:r>
      <w:proofErr w:type="gramEnd"/>
      <w:r w:rsidR="001C3905">
        <w:t xml:space="preserve"> Vital</w:t>
      </w:r>
      <w:r w:rsidR="00FC7441">
        <w:t>e</w:t>
      </w:r>
      <w:r w:rsidR="004958AD">
        <w:t>, Susan Dyess</w:t>
      </w:r>
      <w:r w:rsidR="009E478A">
        <w:t xml:space="preserve">, Ruth </w:t>
      </w:r>
      <w:proofErr w:type="spellStart"/>
      <w:r w:rsidR="009E478A">
        <w:t>McCaffery</w:t>
      </w:r>
      <w:proofErr w:type="spellEnd"/>
      <w:r w:rsidR="009E478A">
        <w:t>, Charlotte Barry</w:t>
      </w:r>
    </w:p>
    <w:tbl>
      <w:tblPr>
        <w:tblW w:w="127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70"/>
        <w:gridCol w:w="4770"/>
        <w:gridCol w:w="4140"/>
      </w:tblGrid>
      <w:tr w:rsidR="00BD2798" w:rsidTr="00A02C07">
        <w:tc>
          <w:tcPr>
            <w:tcW w:w="12780" w:type="dxa"/>
            <w:gridSpan w:val="3"/>
          </w:tcPr>
          <w:p w:rsidR="00BD2798" w:rsidRPr="001673AE" w:rsidRDefault="00BD2798" w:rsidP="001673AE">
            <w:pPr>
              <w:jc w:val="center"/>
              <w:rPr>
                <w:b/>
              </w:rPr>
            </w:pPr>
            <w:r>
              <w:rPr>
                <w:b/>
              </w:rPr>
              <w:t>NP Faculty Meeting</w:t>
            </w:r>
          </w:p>
        </w:tc>
      </w:tr>
      <w:tr w:rsidR="00220480" w:rsidTr="00A02C07">
        <w:tc>
          <w:tcPr>
            <w:tcW w:w="3870" w:type="dxa"/>
          </w:tcPr>
          <w:p w:rsidR="009E5C01" w:rsidRPr="001673AE" w:rsidRDefault="009E5C01" w:rsidP="001673AE">
            <w:pPr>
              <w:jc w:val="center"/>
              <w:rPr>
                <w:b/>
              </w:rPr>
            </w:pPr>
            <w:r w:rsidRPr="001673AE">
              <w:rPr>
                <w:b/>
              </w:rPr>
              <w:t>Item</w:t>
            </w:r>
          </w:p>
        </w:tc>
        <w:tc>
          <w:tcPr>
            <w:tcW w:w="4770" w:type="dxa"/>
          </w:tcPr>
          <w:p w:rsidR="009E5C01" w:rsidRPr="001673AE" w:rsidRDefault="009E5C01" w:rsidP="001673AE">
            <w:pPr>
              <w:jc w:val="center"/>
              <w:rPr>
                <w:b/>
              </w:rPr>
            </w:pPr>
            <w:r w:rsidRPr="001673AE">
              <w:rPr>
                <w:b/>
              </w:rPr>
              <w:t>Discussion</w:t>
            </w:r>
          </w:p>
        </w:tc>
        <w:tc>
          <w:tcPr>
            <w:tcW w:w="4140" w:type="dxa"/>
          </w:tcPr>
          <w:p w:rsidR="009E5C01" w:rsidRPr="001673AE" w:rsidRDefault="009E5C01" w:rsidP="001673AE">
            <w:pPr>
              <w:jc w:val="center"/>
              <w:rPr>
                <w:b/>
              </w:rPr>
            </w:pPr>
            <w:r w:rsidRPr="001673AE">
              <w:rPr>
                <w:b/>
              </w:rPr>
              <w:t>Action</w:t>
            </w:r>
          </w:p>
        </w:tc>
      </w:tr>
      <w:tr w:rsidR="00446EB4" w:rsidTr="00A02C07">
        <w:tc>
          <w:tcPr>
            <w:tcW w:w="3870" w:type="dxa"/>
          </w:tcPr>
          <w:p w:rsidR="00446EB4" w:rsidRPr="001673AE" w:rsidRDefault="00446EB4" w:rsidP="001673AE">
            <w:pPr>
              <w:jc w:val="center"/>
              <w:rPr>
                <w:b/>
              </w:rPr>
            </w:pPr>
            <w:r>
              <w:rPr>
                <w:b/>
              </w:rPr>
              <w:t>OLD BUSINESS</w:t>
            </w:r>
          </w:p>
        </w:tc>
        <w:tc>
          <w:tcPr>
            <w:tcW w:w="4770" w:type="dxa"/>
          </w:tcPr>
          <w:p w:rsidR="00446EB4" w:rsidRPr="00601F4A" w:rsidRDefault="00446EB4" w:rsidP="001673AE">
            <w:pPr>
              <w:jc w:val="center"/>
            </w:pPr>
          </w:p>
        </w:tc>
        <w:tc>
          <w:tcPr>
            <w:tcW w:w="4140" w:type="dxa"/>
          </w:tcPr>
          <w:p w:rsidR="00446EB4" w:rsidRPr="001673AE" w:rsidRDefault="00446EB4" w:rsidP="001673AE">
            <w:pPr>
              <w:jc w:val="center"/>
              <w:rPr>
                <w:b/>
              </w:rPr>
            </w:pPr>
          </w:p>
        </w:tc>
      </w:tr>
      <w:tr w:rsidR="00446EB4" w:rsidTr="00A02C07">
        <w:tc>
          <w:tcPr>
            <w:tcW w:w="3870" w:type="dxa"/>
          </w:tcPr>
          <w:p w:rsidR="00446EB4" w:rsidRPr="00956C95" w:rsidRDefault="00446EB4" w:rsidP="00136BE2">
            <w:pPr>
              <w:jc w:val="center"/>
            </w:pPr>
            <w:r w:rsidRPr="00956C95">
              <w:t>Alumni Survey</w:t>
            </w:r>
          </w:p>
        </w:tc>
        <w:tc>
          <w:tcPr>
            <w:tcW w:w="4770" w:type="dxa"/>
          </w:tcPr>
          <w:p w:rsidR="00FC7441" w:rsidRPr="00515B55" w:rsidRDefault="002A02F5" w:rsidP="002A02F5">
            <w:r>
              <w:t xml:space="preserve">Data </w:t>
            </w:r>
            <w:proofErr w:type="gramStart"/>
            <w:r>
              <w:t>analysis  is</w:t>
            </w:r>
            <w:proofErr w:type="gramEnd"/>
            <w:r>
              <w:t xml:space="preserve"> </w:t>
            </w:r>
            <w:r w:rsidR="00464E3C">
              <w:t>not completely finished</w:t>
            </w:r>
            <w:r>
              <w:t xml:space="preserve">. </w:t>
            </w:r>
          </w:p>
        </w:tc>
        <w:tc>
          <w:tcPr>
            <w:tcW w:w="4140" w:type="dxa"/>
          </w:tcPr>
          <w:p w:rsidR="00446EB4" w:rsidRPr="0079351E" w:rsidRDefault="00464E3C" w:rsidP="0079351E">
            <w:pPr>
              <w:jc w:val="both"/>
            </w:pPr>
            <w:r>
              <w:t xml:space="preserve">It will </w:t>
            </w:r>
            <w:r w:rsidR="00956C95">
              <w:t>be emailed when it is completed</w:t>
            </w:r>
            <w:r w:rsidR="002A02F5">
              <w:t xml:space="preserve"> – to be discussed at the January Meeting.</w:t>
            </w:r>
          </w:p>
        </w:tc>
      </w:tr>
      <w:tr w:rsidR="00446EB4" w:rsidTr="00A02C07">
        <w:tc>
          <w:tcPr>
            <w:tcW w:w="3870" w:type="dxa"/>
          </w:tcPr>
          <w:p w:rsidR="002172AF" w:rsidRPr="00956C95" w:rsidRDefault="00175415" w:rsidP="00136BE2">
            <w:pPr>
              <w:pStyle w:val="ListParagraph"/>
              <w:ind w:left="0"/>
              <w:jc w:val="center"/>
              <w:rPr>
                <w:color w:val="000000"/>
              </w:rPr>
            </w:pPr>
            <w:r w:rsidRPr="00956C95">
              <w:t>ANP/G</w:t>
            </w:r>
            <w:r w:rsidR="00446EB4" w:rsidRPr="00956C95">
              <w:t>NP Update</w:t>
            </w:r>
          </w:p>
          <w:p w:rsidR="00446EB4" w:rsidRPr="00956C95" w:rsidRDefault="00446EB4" w:rsidP="00136BE2">
            <w:pPr>
              <w:jc w:val="center"/>
            </w:pPr>
          </w:p>
          <w:p w:rsidR="002172AF" w:rsidRPr="00956C95" w:rsidRDefault="002172AF" w:rsidP="00136BE2">
            <w:pPr>
              <w:jc w:val="center"/>
            </w:pPr>
          </w:p>
        </w:tc>
        <w:tc>
          <w:tcPr>
            <w:tcW w:w="4770" w:type="dxa"/>
          </w:tcPr>
          <w:p w:rsidR="00956C95" w:rsidRDefault="002A02F5" w:rsidP="00956C95">
            <w:pPr>
              <w:pStyle w:val="ListParagraph"/>
              <w:ind w:left="0"/>
            </w:pPr>
            <w:r>
              <w:t xml:space="preserve">ANP/GNP Task Force met </w:t>
            </w:r>
            <w:r w:rsidR="00464E3C">
              <w:t>and there was consensus about the final course</w:t>
            </w:r>
            <w:r>
              <w:t>s</w:t>
            </w:r>
            <w:r w:rsidR="00956C95">
              <w:t xml:space="preserve"> for the ANP/GNP program. </w:t>
            </w:r>
            <w:r>
              <w:t>S</w:t>
            </w:r>
            <w:r w:rsidR="00956C95">
              <w:t>yllab</w:t>
            </w:r>
            <w:r>
              <w:t>i were reviewed for the didactic and practicum courses</w:t>
            </w:r>
            <w:r w:rsidR="00464E3C">
              <w:t xml:space="preserve"> </w:t>
            </w:r>
            <w:r w:rsidR="00956C95">
              <w:t xml:space="preserve">(see attached). </w:t>
            </w:r>
            <w:r w:rsidR="00464E3C">
              <w:t xml:space="preserve"> </w:t>
            </w:r>
            <w:r>
              <w:t xml:space="preserve">Dr. McCaffrey </w:t>
            </w:r>
            <w:proofErr w:type="gramStart"/>
            <w:r>
              <w:t xml:space="preserve">suggested </w:t>
            </w:r>
            <w:r w:rsidR="00464E3C">
              <w:t xml:space="preserve"> we</w:t>
            </w:r>
            <w:proofErr w:type="gramEnd"/>
            <w:r w:rsidR="00464E3C">
              <w:t xml:space="preserve"> need to dem</w:t>
            </w:r>
            <w:r w:rsidR="00956C95">
              <w:t xml:space="preserve">onstrate how </w:t>
            </w:r>
            <w:proofErr w:type="spellStart"/>
            <w:r w:rsidR="00956C95">
              <w:t>gero</w:t>
            </w:r>
            <w:proofErr w:type="spellEnd"/>
            <w:r w:rsidR="00956C95">
              <w:t xml:space="preserve"> content is</w:t>
            </w:r>
            <w:r w:rsidR="00464E3C">
              <w:t xml:space="preserve"> infused throughout the entire </w:t>
            </w:r>
            <w:r>
              <w:t xml:space="preserve">NP </w:t>
            </w:r>
            <w:r w:rsidR="00464E3C">
              <w:t xml:space="preserve">program. </w:t>
            </w:r>
            <w:r>
              <w:t>Dr. McCaffrey</w:t>
            </w:r>
            <w:r w:rsidR="00956C95">
              <w:t xml:space="preserve"> will ask faculty </w:t>
            </w:r>
            <w:r>
              <w:t xml:space="preserve">teaching the NP courses </w:t>
            </w:r>
            <w:r w:rsidR="00956C95">
              <w:t xml:space="preserve">make sure the </w:t>
            </w:r>
            <w:proofErr w:type="spellStart"/>
            <w:r w:rsidR="00956C95">
              <w:t>gero</w:t>
            </w:r>
            <w:proofErr w:type="spellEnd"/>
            <w:r w:rsidR="00956C95">
              <w:t xml:space="preserve"> content is v</w:t>
            </w:r>
            <w:r>
              <w:t xml:space="preserve">isible on their topical outline and will convene a subcommittee to </w:t>
            </w:r>
            <w:proofErr w:type="spellStart"/>
            <w:r>
              <w:t>reciew</w:t>
            </w:r>
            <w:proofErr w:type="spellEnd"/>
            <w:r>
              <w:t xml:space="preserve"> syllabi prior to the January Meeting.</w:t>
            </w:r>
          </w:p>
          <w:p w:rsidR="00464E3C" w:rsidRPr="00495433" w:rsidRDefault="00464E3C" w:rsidP="00C07F63">
            <w:pPr>
              <w:pStyle w:val="ListParagraph"/>
              <w:ind w:left="0"/>
            </w:pPr>
            <w:r>
              <w:t>There wa</w:t>
            </w:r>
            <w:r w:rsidR="00C07F63">
              <w:t>s a motion to accept the syllabus. The motion</w:t>
            </w:r>
            <w:r>
              <w:t xml:space="preserve"> passed.</w:t>
            </w:r>
          </w:p>
        </w:tc>
        <w:tc>
          <w:tcPr>
            <w:tcW w:w="4140" w:type="dxa"/>
          </w:tcPr>
          <w:p w:rsidR="00E81AC1" w:rsidRPr="00ED7679" w:rsidRDefault="00464E3C" w:rsidP="002A02F5">
            <w:r>
              <w:t>The sylla</w:t>
            </w:r>
            <w:r w:rsidR="002A02F5">
              <w:t>bi for the ANP/GNP didactic and practicum courses</w:t>
            </w:r>
            <w:r w:rsidR="00956C95">
              <w:t xml:space="preserve"> will be forwarded to the </w:t>
            </w:r>
            <w:r w:rsidR="002A02F5">
              <w:t>C</w:t>
            </w:r>
            <w:r w:rsidR="00812174">
              <w:t>ommit</w:t>
            </w:r>
            <w:r w:rsidR="00956C95">
              <w:t>tee</w:t>
            </w:r>
            <w:r w:rsidR="002A02F5">
              <w:t xml:space="preserve"> on Programs</w:t>
            </w:r>
            <w:r w:rsidR="00956C95">
              <w:t>.</w:t>
            </w:r>
          </w:p>
        </w:tc>
      </w:tr>
      <w:tr w:rsidR="00C630BD" w:rsidTr="00A02C07">
        <w:tc>
          <w:tcPr>
            <w:tcW w:w="3870" w:type="dxa"/>
          </w:tcPr>
          <w:p w:rsidR="00C630BD" w:rsidRPr="00956C95" w:rsidRDefault="00C630BD" w:rsidP="00136BE2">
            <w:pPr>
              <w:pStyle w:val="ListParagraph"/>
              <w:ind w:left="0"/>
              <w:jc w:val="center"/>
            </w:pPr>
            <w:r w:rsidRPr="00956C95">
              <w:t>Electronic logs</w:t>
            </w:r>
          </w:p>
        </w:tc>
        <w:tc>
          <w:tcPr>
            <w:tcW w:w="4770" w:type="dxa"/>
          </w:tcPr>
          <w:p w:rsidR="00C630BD" w:rsidRPr="00495433" w:rsidRDefault="002A02F5" w:rsidP="002A02F5">
            <w:pPr>
              <w:pStyle w:val="ListParagraph"/>
              <w:ind w:left="0"/>
            </w:pPr>
            <w:r>
              <w:t xml:space="preserve">Faculty agreed there were no programs reviewed that would meet the needs of the graduate and undergraduate programs. NP Faculty </w:t>
            </w:r>
            <w:r w:rsidR="00812174">
              <w:t xml:space="preserve">will look at the venders again at NONPF and </w:t>
            </w:r>
            <w:r>
              <w:t xml:space="preserve">recommend </w:t>
            </w:r>
            <w:r w:rsidR="00812174">
              <w:t>adopt</w:t>
            </w:r>
            <w:r>
              <w:t>ing</w:t>
            </w:r>
            <w:r w:rsidR="00812174">
              <w:t xml:space="preserve"> </w:t>
            </w:r>
            <w:r w:rsidR="00956C95">
              <w:t xml:space="preserve">one of the </w:t>
            </w:r>
            <w:r w:rsidR="00956C95">
              <w:lastRenderedPageBreak/>
              <w:t xml:space="preserve">programs to start using it in the </w:t>
            </w:r>
            <w:r>
              <w:t>F</w:t>
            </w:r>
            <w:r w:rsidR="00956C95">
              <w:t>all of 2012.</w:t>
            </w:r>
          </w:p>
        </w:tc>
        <w:tc>
          <w:tcPr>
            <w:tcW w:w="4140" w:type="dxa"/>
          </w:tcPr>
          <w:p w:rsidR="00C630BD" w:rsidRPr="002F5319" w:rsidRDefault="00C630BD" w:rsidP="00EB112F"/>
        </w:tc>
      </w:tr>
      <w:tr w:rsidR="00763EBD" w:rsidTr="00A02C07">
        <w:tc>
          <w:tcPr>
            <w:tcW w:w="3870" w:type="dxa"/>
          </w:tcPr>
          <w:p w:rsidR="00763EBD" w:rsidRDefault="00763EBD" w:rsidP="002172AF">
            <w:pPr>
              <w:pStyle w:val="ListParagraph"/>
              <w:ind w:left="0"/>
              <w:jc w:val="center"/>
              <w:rPr>
                <w:b/>
              </w:rPr>
            </w:pPr>
            <w:r>
              <w:rPr>
                <w:b/>
              </w:rPr>
              <w:lastRenderedPageBreak/>
              <w:t>NEW BUSINESS</w:t>
            </w:r>
          </w:p>
        </w:tc>
        <w:tc>
          <w:tcPr>
            <w:tcW w:w="4770" w:type="dxa"/>
          </w:tcPr>
          <w:p w:rsidR="00763EBD" w:rsidRPr="00495433" w:rsidRDefault="00763EBD" w:rsidP="00175415">
            <w:pPr>
              <w:pStyle w:val="ListParagraph"/>
              <w:ind w:left="0"/>
            </w:pPr>
          </w:p>
        </w:tc>
        <w:tc>
          <w:tcPr>
            <w:tcW w:w="4140" w:type="dxa"/>
          </w:tcPr>
          <w:p w:rsidR="00763EBD" w:rsidRDefault="00763EBD" w:rsidP="00EB112F"/>
        </w:tc>
      </w:tr>
      <w:tr w:rsidR="00C630BD" w:rsidTr="00A02C07">
        <w:tc>
          <w:tcPr>
            <w:tcW w:w="3870" w:type="dxa"/>
          </w:tcPr>
          <w:p w:rsidR="00C630BD" w:rsidRPr="00956C95" w:rsidRDefault="00327A7D" w:rsidP="00136BE2">
            <w:pPr>
              <w:pStyle w:val="ListParagraph"/>
              <w:ind w:left="0"/>
              <w:jc w:val="center"/>
            </w:pPr>
            <w:r w:rsidRPr="00956C95">
              <w:t>Curriculum P</w:t>
            </w:r>
            <w:r w:rsidR="00763EBD" w:rsidRPr="00956C95">
              <w:t>lan for DNP Students Entering in Spring</w:t>
            </w:r>
          </w:p>
        </w:tc>
        <w:tc>
          <w:tcPr>
            <w:tcW w:w="4770" w:type="dxa"/>
          </w:tcPr>
          <w:p w:rsidR="00C630BD" w:rsidRPr="00495433" w:rsidRDefault="00812174" w:rsidP="002A02F5">
            <w:pPr>
              <w:pStyle w:val="ListParagraph"/>
              <w:ind w:left="0"/>
            </w:pPr>
            <w:r>
              <w:t xml:space="preserve">Ruth gave an update on the program. </w:t>
            </w:r>
            <w:r w:rsidR="002A02F5">
              <w:t>A concern was raised about students not having epidemiology before the population course.  Dr, Gordon</w:t>
            </w:r>
            <w:r>
              <w:t xml:space="preserve"> </w:t>
            </w:r>
            <w:r w:rsidR="002A02F5">
              <w:t xml:space="preserve">is talking with </w:t>
            </w:r>
            <w:r>
              <w:t xml:space="preserve">an </w:t>
            </w:r>
            <w:proofErr w:type="gramStart"/>
            <w:r>
              <w:t xml:space="preserve">MD </w:t>
            </w:r>
            <w:r w:rsidR="00956C95">
              <w:t xml:space="preserve"> (</w:t>
            </w:r>
            <w:proofErr w:type="gramEnd"/>
            <w:r>
              <w:t>Dr. Kumar</w:t>
            </w:r>
            <w:r w:rsidR="00956C95">
              <w:t>)</w:t>
            </w:r>
            <w:r w:rsidR="00C07F63">
              <w:t xml:space="preserve"> from the H</w:t>
            </w:r>
            <w:r>
              <w:t>eal</w:t>
            </w:r>
            <w:r w:rsidR="00C07F63">
              <w:t>th D</w:t>
            </w:r>
            <w:r>
              <w:t xml:space="preserve">epartment </w:t>
            </w:r>
            <w:r w:rsidR="002A02F5">
              <w:t>to</w:t>
            </w:r>
            <w:r>
              <w:t xml:space="preserve"> teach the epidemiology</w:t>
            </w:r>
            <w:r w:rsidR="00C07F63">
              <w:t xml:space="preserve"> course.</w:t>
            </w:r>
            <w:r>
              <w:t xml:space="preserve"> Dr. Peck </w:t>
            </w:r>
            <w:r w:rsidR="00956C95">
              <w:t xml:space="preserve">who currently teaches the course </w:t>
            </w:r>
            <w:r>
              <w:t xml:space="preserve">does not have a terminal degree and has accepted another job. It is not a </w:t>
            </w:r>
            <w:proofErr w:type="spellStart"/>
            <w:r>
              <w:t>prereq</w:t>
            </w:r>
            <w:proofErr w:type="spellEnd"/>
            <w:r>
              <w:t xml:space="preserve"> for the population class.</w:t>
            </w:r>
          </w:p>
        </w:tc>
        <w:tc>
          <w:tcPr>
            <w:tcW w:w="4140" w:type="dxa"/>
          </w:tcPr>
          <w:p w:rsidR="00C630BD" w:rsidRPr="001673AE" w:rsidRDefault="002A02F5" w:rsidP="00EB112F">
            <w:pPr>
              <w:rPr>
                <w:b/>
              </w:rPr>
            </w:pPr>
            <w:r w:rsidRPr="00956C95">
              <w:t>Curriculum Plan for DNP Students Entering in Spring</w:t>
            </w:r>
            <w:r>
              <w:t xml:space="preserve"> approved.</w:t>
            </w:r>
          </w:p>
        </w:tc>
      </w:tr>
      <w:tr w:rsidR="00812174" w:rsidTr="00A02C07">
        <w:tc>
          <w:tcPr>
            <w:tcW w:w="3870" w:type="dxa"/>
          </w:tcPr>
          <w:p w:rsidR="00812174" w:rsidRPr="00956C95" w:rsidRDefault="00812174" w:rsidP="00812174">
            <w:pPr>
              <w:pStyle w:val="ListParagraph"/>
              <w:ind w:left="0"/>
              <w:jc w:val="center"/>
            </w:pPr>
            <w:r w:rsidRPr="00956C95">
              <w:t xml:space="preserve">Interdisciplinary </w:t>
            </w:r>
            <w:r w:rsidR="00C07F63">
              <w:t>(IPE)</w:t>
            </w:r>
            <w:r w:rsidRPr="00956C95">
              <w:t xml:space="preserve"> </w:t>
            </w:r>
            <w:r w:rsidR="00C07F63">
              <w:t>Report</w:t>
            </w:r>
          </w:p>
        </w:tc>
        <w:tc>
          <w:tcPr>
            <w:tcW w:w="4770" w:type="dxa"/>
          </w:tcPr>
          <w:p w:rsidR="002A02F5" w:rsidRDefault="00812174" w:rsidP="00037C1F">
            <w:pPr>
              <w:pStyle w:val="ListParagraph"/>
              <w:ind w:left="0"/>
            </w:pPr>
            <w:r>
              <w:t xml:space="preserve">There was a suggestion that the NPs were further advanced in clinical and the </w:t>
            </w:r>
            <w:r w:rsidR="00C07F63">
              <w:t xml:space="preserve">combination was not idea. </w:t>
            </w:r>
            <w:proofErr w:type="gramStart"/>
            <w:r w:rsidR="002A02F5">
              <w:t>Faculty agree</w:t>
            </w:r>
            <w:proofErr w:type="gramEnd"/>
            <w:r w:rsidR="002A02F5">
              <w:t xml:space="preserve"> it is important for NP students to have interdisciplinary experiences.  Dr. McCaffrey suggested the NP students might be a better fit with M4 rather than M1 students. </w:t>
            </w:r>
          </w:p>
          <w:p w:rsidR="002A02F5" w:rsidRDefault="002A02F5" w:rsidP="00037C1F">
            <w:pPr>
              <w:pStyle w:val="ListParagraph"/>
              <w:ind w:left="0"/>
            </w:pPr>
          </w:p>
          <w:p w:rsidR="00812174" w:rsidRDefault="00C07F63" w:rsidP="00037C1F">
            <w:pPr>
              <w:pStyle w:val="ListParagraph"/>
              <w:ind w:left="0"/>
            </w:pPr>
            <w:r>
              <w:t>Another event</w:t>
            </w:r>
            <w:r w:rsidR="00812174">
              <w:t xml:space="preserve"> is planned for Feb 7</w:t>
            </w:r>
            <w:r w:rsidR="00812174" w:rsidRPr="00812174">
              <w:rPr>
                <w:vertAlign w:val="superscript"/>
              </w:rPr>
              <w:t>th</w:t>
            </w:r>
            <w:r w:rsidR="00812174">
              <w:t xml:space="preserve"> and 9</w:t>
            </w:r>
            <w:r w:rsidR="00812174" w:rsidRPr="00812174">
              <w:rPr>
                <w:vertAlign w:val="superscript"/>
              </w:rPr>
              <w:t>th</w:t>
            </w:r>
            <w:r w:rsidR="00812174">
              <w:t xml:space="preserve">. </w:t>
            </w:r>
            <w:r w:rsidR="003D2587">
              <w:t>The work will continue</w:t>
            </w:r>
            <w:r>
              <w:t xml:space="preserve"> with different levels of all students.</w:t>
            </w:r>
          </w:p>
        </w:tc>
        <w:tc>
          <w:tcPr>
            <w:tcW w:w="4140" w:type="dxa"/>
          </w:tcPr>
          <w:p w:rsidR="00812174" w:rsidRPr="002A02F5" w:rsidRDefault="002A02F5" w:rsidP="002A02F5">
            <w:r w:rsidRPr="002A02F5">
              <w:t xml:space="preserve">Dr. </w:t>
            </w:r>
            <w:proofErr w:type="gramStart"/>
            <w:r w:rsidRPr="002A02F5">
              <w:t>Gordon  will</w:t>
            </w:r>
            <w:proofErr w:type="gramEnd"/>
            <w:r w:rsidRPr="002A02F5">
              <w:t xml:space="preserve"> report</w:t>
            </w:r>
            <w:r>
              <w:t xml:space="preserve"> suggestions to the steering committee.</w:t>
            </w:r>
          </w:p>
        </w:tc>
      </w:tr>
      <w:tr w:rsidR="006A64E3" w:rsidTr="00A02C07">
        <w:tc>
          <w:tcPr>
            <w:tcW w:w="3870" w:type="dxa"/>
          </w:tcPr>
          <w:p w:rsidR="006A64E3" w:rsidRPr="00956C95" w:rsidRDefault="006A64E3" w:rsidP="00136BE2">
            <w:pPr>
              <w:pStyle w:val="ListParagraph"/>
              <w:ind w:left="0"/>
              <w:jc w:val="center"/>
            </w:pPr>
            <w:r w:rsidRPr="00956C95">
              <w:t>Admission for DNP</w:t>
            </w:r>
          </w:p>
        </w:tc>
        <w:tc>
          <w:tcPr>
            <w:tcW w:w="4770" w:type="dxa"/>
          </w:tcPr>
          <w:p w:rsidR="005038F4" w:rsidRDefault="003D2587" w:rsidP="00037C1F">
            <w:pPr>
              <w:pStyle w:val="ListParagraph"/>
              <w:ind w:left="0"/>
            </w:pPr>
            <w:r>
              <w:t>The plans are to admit in the fall and in the spring for that program</w:t>
            </w:r>
            <w:r w:rsidR="002A02F5">
              <w:t>.</w:t>
            </w:r>
          </w:p>
        </w:tc>
        <w:tc>
          <w:tcPr>
            <w:tcW w:w="4140" w:type="dxa"/>
          </w:tcPr>
          <w:p w:rsidR="007A6770" w:rsidRPr="005038F4" w:rsidRDefault="007A6770" w:rsidP="00EB112F"/>
        </w:tc>
      </w:tr>
      <w:tr w:rsidR="00136BE2" w:rsidTr="00A02C07">
        <w:tc>
          <w:tcPr>
            <w:tcW w:w="3870" w:type="dxa"/>
          </w:tcPr>
          <w:p w:rsidR="00136BE2" w:rsidRPr="00136BE2" w:rsidRDefault="00136BE2" w:rsidP="00136BE2">
            <w:pPr>
              <w:pStyle w:val="ListParagraph"/>
              <w:ind w:left="0"/>
              <w:jc w:val="center"/>
              <w:rPr>
                <w:b/>
              </w:rPr>
            </w:pPr>
            <w:r w:rsidRPr="00136BE2">
              <w:rPr>
                <w:b/>
              </w:rPr>
              <w:t>GENERAL MEETING</w:t>
            </w:r>
          </w:p>
        </w:tc>
        <w:tc>
          <w:tcPr>
            <w:tcW w:w="4770" w:type="dxa"/>
          </w:tcPr>
          <w:p w:rsidR="00136BE2" w:rsidRPr="00495433" w:rsidRDefault="00136BE2" w:rsidP="00037C1F">
            <w:pPr>
              <w:pStyle w:val="ListParagraph"/>
              <w:ind w:left="0"/>
            </w:pPr>
          </w:p>
        </w:tc>
        <w:tc>
          <w:tcPr>
            <w:tcW w:w="4140" w:type="dxa"/>
          </w:tcPr>
          <w:p w:rsidR="00136BE2" w:rsidRPr="001673AE" w:rsidRDefault="00136BE2" w:rsidP="00EB112F">
            <w:pPr>
              <w:rPr>
                <w:b/>
              </w:rPr>
            </w:pPr>
          </w:p>
        </w:tc>
      </w:tr>
      <w:tr w:rsidR="00446EB4" w:rsidTr="00A02C07">
        <w:tc>
          <w:tcPr>
            <w:tcW w:w="3870" w:type="dxa"/>
          </w:tcPr>
          <w:p w:rsidR="00446EB4" w:rsidRPr="00F579B2" w:rsidRDefault="00446EB4" w:rsidP="00136BE2">
            <w:pPr>
              <w:jc w:val="center"/>
            </w:pPr>
            <w:r w:rsidRPr="00F579B2">
              <w:t>Minutes</w:t>
            </w:r>
          </w:p>
        </w:tc>
        <w:tc>
          <w:tcPr>
            <w:tcW w:w="4770" w:type="dxa"/>
          </w:tcPr>
          <w:p w:rsidR="00446EB4" w:rsidRPr="00843113" w:rsidRDefault="002F5319" w:rsidP="002A02F5">
            <w:r>
              <w:t>The</w:t>
            </w:r>
            <w:r w:rsidR="002A02F5">
              <w:t xml:space="preserve"> </w:t>
            </w:r>
            <w:r w:rsidR="00110B4D">
              <w:t>October minutes</w:t>
            </w:r>
            <w:r>
              <w:t xml:space="preserve"> </w:t>
            </w:r>
            <w:r w:rsidR="002A02F5">
              <w:t>were reviewed.</w:t>
            </w:r>
          </w:p>
        </w:tc>
        <w:tc>
          <w:tcPr>
            <w:tcW w:w="4140" w:type="dxa"/>
          </w:tcPr>
          <w:p w:rsidR="00446EB4" w:rsidRPr="00843113" w:rsidRDefault="002A02F5" w:rsidP="002A02F5">
            <w:r>
              <w:t>Minutes approved as read.</w:t>
            </w:r>
          </w:p>
        </w:tc>
      </w:tr>
      <w:tr w:rsidR="00446EB4" w:rsidTr="00A02C07">
        <w:tc>
          <w:tcPr>
            <w:tcW w:w="3870" w:type="dxa"/>
          </w:tcPr>
          <w:p w:rsidR="00E52012" w:rsidRPr="00F579B2" w:rsidRDefault="00412E67" w:rsidP="00136BE2">
            <w:pPr>
              <w:jc w:val="center"/>
            </w:pPr>
            <w:r>
              <w:t>Student Petitions</w:t>
            </w:r>
          </w:p>
        </w:tc>
        <w:tc>
          <w:tcPr>
            <w:tcW w:w="4770" w:type="dxa"/>
          </w:tcPr>
          <w:p w:rsidR="00FC6024" w:rsidRPr="00843113" w:rsidRDefault="00C07F63" w:rsidP="00FC6024">
            <w:r>
              <w:t>None</w:t>
            </w:r>
          </w:p>
        </w:tc>
        <w:tc>
          <w:tcPr>
            <w:tcW w:w="4140" w:type="dxa"/>
          </w:tcPr>
          <w:p w:rsidR="0070050E" w:rsidRPr="00843113" w:rsidRDefault="00110B4D" w:rsidP="00215D9C">
            <w:r>
              <w:t>Petition day scheduled for December 12</w:t>
            </w:r>
            <w:r w:rsidRPr="00110B4D">
              <w:rPr>
                <w:vertAlign w:val="superscript"/>
              </w:rPr>
              <w:t>th</w:t>
            </w:r>
            <w:r>
              <w:t xml:space="preserve"> at 11:00 am.</w:t>
            </w:r>
          </w:p>
        </w:tc>
      </w:tr>
      <w:tr w:rsidR="00412E67" w:rsidTr="00A02C07">
        <w:tc>
          <w:tcPr>
            <w:tcW w:w="3870" w:type="dxa"/>
          </w:tcPr>
          <w:p w:rsidR="00412E67" w:rsidRDefault="00412E67" w:rsidP="00136BE2">
            <w:pPr>
              <w:jc w:val="center"/>
            </w:pPr>
          </w:p>
        </w:tc>
        <w:tc>
          <w:tcPr>
            <w:tcW w:w="4770" w:type="dxa"/>
          </w:tcPr>
          <w:p w:rsidR="00601F4A" w:rsidRPr="00843113" w:rsidRDefault="00601F4A" w:rsidP="00601F4A">
            <w:pPr>
              <w:ind w:left="720"/>
            </w:pPr>
          </w:p>
        </w:tc>
        <w:tc>
          <w:tcPr>
            <w:tcW w:w="4140" w:type="dxa"/>
          </w:tcPr>
          <w:p w:rsidR="00327A7D" w:rsidRPr="00843113" w:rsidRDefault="00327A7D" w:rsidP="00E52012"/>
        </w:tc>
      </w:tr>
      <w:tr w:rsidR="00446EB4" w:rsidTr="00A02C07">
        <w:tc>
          <w:tcPr>
            <w:tcW w:w="3870" w:type="dxa"/>
          </w:tcPr>
          <w:p w:rsidR="00446EB4" w:rsidRDefault="00956C95" w:rsidP="001673AE">
            <w:pPr>
              <w:jc w:val="center"/>
              <w:rPr>
                <w:b/>
              </w:rPr>
            </w:pPr>
            <w:r>
              <w:rPr>
                <w:b/>
              </w:rPr>
              <w:t>OLD BUSINESS</w:t>
            </w:r>
          </w:p>
        </w:tc>
        <w:tc>
          <w:tcPr>
            <w:tcW w:w="4770" w:type="dxa"/>
          </w:tcPr>
          <w:p w:rsidR="00446EB4" w:rsidRPr="00843113" w:rsidRDefault="00446EB4" w:rsidP="00843113"/>
        </w:tc>
        <w:tc>
          <w:tcPr>
            <w:tcW w:w="4140" w:type="dxa"/>
          </w:tcPr>
          <w:p w:rsidR="00446EB4" w:rsidRPr="00843113" w:rsidRDefault="00446EB4" w:rsidP="00843113"/>
        </w:tc>
      </w:tr>
      <w:tr w:rsidR="00843113" w:rsidTr="00A02C07">
        <w:tc>
          <w:tcPr>
            <w:tcW w:w="3870" w:type="dxa"/>
          </w:tcPr>
          <w:p w:rsidR="00843113" w:rsidRPr="00F579B2" w:rsidRDefault="00215D9C" w:rsidP="00327A7D">
            <w:pPr>
              <w:jc w:val="center"/>
            </w:pPr>
            <w:r>
              <w:lastRenderedPageBreak/>
              <w:t>CCNE Recommendations</w:t>
            </w:r>
            <w:r w:rsidR="0031049A">
              <w:t xml:space="preserve"> from Master’s Retreat</w:t>
            </w:r>
          </w:p>
        </w:tc>
        <w:tc>
          <w:tcPr>
            <w:tcW w:w="4770" w:type="dxa"/>
          </w:tcPr>
          <w:p w:rsidR="0031049A" w:rsidRPr="00843113" w:rsidRDefault="00CE2B37" w:rsidP="006C4164">
            <w:r>
              <w:t>Tabled</w:t>
            </w:r>
            <w:r w:rsidR="00110B4D">
              <w:t xml:space="preserve"> until January</w:t>
            </w:r>
          </w:p>
        </w:tc>
        <w:tc>
          <w:tcPr>
            <w:tcW w:w="4140" w:type="dxa"/>
          </w:tcPr>
          <w:p w:rsidR="00843113" w:rsidRPr="00843113" w:rsidRDefault="00843113" w:rsidP="00843113"/>
        </w:tc>
      </w:tr>
      <w:tr w:rsidR="004F6976" w:rsidTr="00C802C9">
        <w:trPr>
          <w:trHeight w:val="1142"/>
        </w:trPr>
        <w:tc>
          <w:tcPr>
            <w:tcW w:w="3870" w:type="dxa"/>
          </w:tcPr>
          <w:p w:rsidR="004F6976" w:rsidRDefault="00136BE2" w:rsidP="00327A7D">
            <w:pPr>
              <w:tabs>
                <w:tab w:val="left" w:pos="72"/>
              </w:tabs>
              <w:ind w:left="72"/>
              <w:jc w:val="center"/>
            </w:pPr>
            <w:r>
              <w:t>Student Readiness for Advanced Sources: Survey</w:t>
            </w:r>
          </w:p>
        </w:tc>
        <w:tc>
          <w:tcPr>
            <w:tcW w:w="4770" w:type="dxa"/>
          </w:tcPr>
          <w:p w:rsidR="004F6976" w:rsidRDefault="00110B4D" w:rsidP="00110B4D">
            <w:r>
              <w:t xml:space="preserve">Survey being placed on Survey Monkey. </w:t>
            </w:r>
          </w:p>
        </w:tc>
        <w:tc>
          <w:tcPr>
            <w:tcW w:w="4140" w:type="dxa"/>
          </w:tcPr>
          <w:p w:rsidR="004F6976" w:rsidRPr="00843113" w:rsidRDefault="00110B4D" w:rsidP="006F6C39">
            <w:r>
              <w:t xml:space="preserve">Plan to send out before end of the semester. </w:t>
            </w:r>
          </w:p>
        </w:tc>
      </w:tr>
      <w:tr w:rsidR="00215D9C" w:rsidTr="00C802C9">
        <w:trPr>
          <w:trHeight w:val="1142"/>
        </w:trPr>
        <w:tc>
          <w:tcPr>
            <w:tcW w:w="3870" w:type="dxa"/>
          </w:tcPr>
          <w:p w:rsidR="00215D9C" w:rsidRDefault="00215D9C" w:rsidP="00327A7D">
            <w:pPr>
              <w:tabs>
                <w:tab w:val="left" w:pos="72"/>
              </w:tabs>
              <w:ind w:left="72"/>
              <w:jc w:val="center"/>
            </w:pPr>
            <w:r>
              <w:t>Release of Spring 2012 Schedule</w:t>
            </w:r>
          </w:p>
        </w:tc>
        <w:tc>
          <w:tcPr>
            <w:tcW w:w="4770" w:type="dxa"/>
          </w:tcPr>
          <w:p w:rsidR="00215D9C" w:rsidRDefault="00CE2B37" w:rsidP="00E52012">
            <w:r>
              <w:t>Some vacancies</w:t>
            </w:r>
            <w:r w:rsidR="00CA6731">
              <w:t xml:space="preserve"> exist for clinical faculty mostly in the NP program</w:t>
            </w:r>
            <w:r w:rsidR="00110B4D">
              <w:t>.</w:t>
            </w:r>
          </w:p>
        </w:tc>
        <w:tc>
          <w:tcPr>
            <w:tcW w:w="4140" w:type="dxa"/>
          </w:tcPr>
          <w:p w:rsidR="00215D9C" w:rsidRPr="00843113" w:rsidRDefault="00110B4D" w:rsidP="006F6C39">
            <w:r>
              <w:t>No committee action.</w:t>
            </w:r>
          </w:p>
        </w:tc>
      </w:tr>
      <w:tr w:rsidR="00215D9C" w:rsidTr="00C802C9">
        <w:trPr>
          <w:trHeight w:val="1142"/>
        </w:trPr>
        <w:tc>
          <w:tcPr>
            <w:tcW w:w="3870" w:type="dxa"/>
          </w:tcPr>
          <w:p w:rsidR="00215D9C" w:rsidRDefault="00215D9C" w:rsidP="00327A7D">
            <w:pPr>
              <w:tabs>
                <w:tab w:val="left" w:pos="72"/>
              </w:tabs>
              <w:ind w:left="72"/>
              <w:jc w:val="center"/>
            </w:pPr>
            <w:r>
              <w:t>Review of Direct Car</w:t>
            </w:r>
            <w:r w:rsidR="00956C95">
              <w:t>e</w:t>
            </w:r>
            <w:r>
              <w:t xml:space="preserve"> Core pre/co requisites and syllabi-Dr. Weiss</w:t>
            </w:r>
          </w:p>
        </w:tc>
        <w:tc>
          <w:tcPr>
            <w:tcW w:w="4770" w:type="dxa"/>
          </w:tcPr>
          <w:p w:rsidR="00110B4D" w:rsidRDefault="003D2587" w:rsidP="00110B4D">
            <w:r>
              <w:t>Dr. Weiss looked into other programs and found that</w:t>
            </w:r>
            <w:r w:rsidR="00C07F63">
              <w:t xml:space="preserve"> there were not prerequisites for the 3 Ps. </w:t>
            </w:r>
            <w:proofErr w:type="gramStart"/>
            <w:r w:rsidR="00B25838">
              <w:t>See  handout</w:t>
            </w:r>
            <w:proofErr w:type="gramEnd"/>
            <w:r w:rsidR="00993310">
              <w:t xml:space="preserve"> on the changes for the </w:t>
            </w:r>
            <w:proofErr w:type="spellStart"/>
            <w:r w:rsidR="00993310">
              <w:t>prereqs</w:t>
            </w:r>
            <w:proofErr w:type="spellEnd"/>
            <w:r w:rsidR="00993310">
              <w:t xml:space="preserve"> and co-requisites</w:t>
            </w:r>
            <w:r w:rsidR="00110B4D">
              <w:t xml:space="preserve"> consistent with area schools and earlier decision to remove  </w:t>
            </w:r>
            <w:proofErr w:type="spellStart"/>
            <w:r w:rsidR="00110B4D">
              <w:t>pharm</w:t>
            </w:r>
            <w:proofErr w:type="spellEnd"/>
            <w:r w:rsidR="00110B4D">
              <w:t xml:space="preserve"> and HA as admission requirements and recommend that </w:t>
            </w:r>
            <w:proofErr w:type="spellStart"/>
            <w:r w:rsidR="00110B4D">
              <w:t>patho</w:t>
            </w:r>
            <w:proofErr w:type="spellEnd"/>
            <w:r w:rsidR="00110B4D">
              <w:t xml:space="preserve"> and </w:t>
            </w:r>
            <w:proofErr w:type="spellStart"/>
            <w:r w:rsidR="00110B4D">
              <w:t>pharm</w:t>
            </w:r>
            <w:proofErr w:type="spellEnd"/>
            <w:r w:rsidR="00110B4D">
              <w:t xml:space="preserve"> be taken for the NP and advanced holistic students.</w:t>
            </w:r>
          </w:p>
          <w:p w:rsidR="00B25838" w:rsidRDefault="00B25838" w:rsidP="00E52012"/>
          <w:p w:rsidR="00B25838" w:rsidRDefault="00110B4D" w:rsidP="00DF63F2">
            <w:r>
              <w:t xml:space="preserve">Dr. Weiss raised </w:t>
            </w:r>
            <w:r w:rsidR="00B25838">
              <w:t>a suggestion that there coul</w:t>
            </w:r>
            <w:r w:rsidR="00DF63F2">
              <w:t xml:space="preserve">d be a combined course for CNL &amp; </w:t>
            </w:r>
            <w:proofErr w:type="gramStart"/>
            <w:r w:rsidR="00B25838">
              <w:t xml:space="preserve">educators, that covered advanced </w:t>
            </w:r>
            <w:proofErr w:type="spellStart"/>
            <w:r w:rsidR="00B25838">
              <w:t>pharm</w:t>
            </w:r>
            <w:proofErr w:type="spellEnd"/>
            <w:r w:rsidR="00B25838">
              <w:t xml:space="preserve">, </w:t>
            </w:r>
            <w:proofErr w:type="spellStart"/>
            <w:r w:rsidR="00B25838">
              <w:t>patho</w:t>
            </w:r>
            <w:proofErr w:type="spellEnd"/>
            <w:r w:rsidR="00B25838">
              <w:t>,</w:t>
            </w:r>
            <w:proofErr w:type="gramEnd"/>
            <w:r w:rsidR="00B25838">
              <w:t xml:space="preserve"> and HA</w:t>
            </w:r>
            <w:r w:rsidR="00DF63F2">
              <w:t xml:space="preserve"> that might better suite their needs</w:t>
            </w:r>
            <w:r w:rsidR="00B25838">
              <w:t>.  Dr. S</w:t>
            </w:r>
            <w:r w:rsidR="00C07F63">
              <w:t xml:space="preserve">mith did not think it would be </w:t>
            </w:r>
            <w:r w:rsidR="00B25838">
              <w:t>a very meaningful course.</w:t>
            </w:r>
          </w:p>
        </w:tc>
        <w:tc>
          <w:tcPr>
            <w:tcW w:w="4140" w:type="dxa"/>
          </w:tcPr>
          <w:p w:rsidR="00215D9C" w:rsidRPr="00843113" w:rsidRDefault="00110B4D" w:rsidP="00DF63F2">
            <w:r>
              <w:t>Recommendations</w:t>
            </w:r>
            <w:r w:rsidR="00DF63F2">
              <w:t xml:space="preserve"> approved with changes </w:t>
            </w:r>
            <w:proofErr w:type="gramStart"/>
            <w:r w:rsidR="00DF63F2">
              <w:t>( see</w:t>
            </w:r>
            <w:proofErr w:type="gramEnd"/>
            <w:r w:rsidR="00DF63F2">
              <w:t xml:space="preserve"> attached ) to go forward to the Committee on Programs.</w:t>
            </w:r>
          </w:p>
        </w:tc>
      </w:tr>
      <w:tr w:rsidR="00215D9C" w:rsidTr="00C802C9">
        <w:trPr>
          <w:trHeight w:val="1142"/>
        </w:trPr>
        <w:tc>
          <w:tcPr>
            <w:tcW w:w="3870" w:type="dxa"/>
          </w:tcPr>
          <w:p w:rsidR="00215D9C" w:rsidRPr="00C07F63" w:rsidRDefault="00215D9C" w:rsidP="00327A7D">
            <w:pPr>
              <w:tabs>
                <w:tab w:val="left" w:pos="72"/>
              </w:tabs>
              <w:ind w:left="72"/>
              <w:jc w:val="center"/>
            </w:pPr>
            <w:r w:rsidRPr="00C07F63">
              <w:t>Plan t</w:t>
            </w:r>
            <w:r w:rsidR="00956C95" w:rsidRPr="00C07F63">
              <w:t>o P</w:t>
            </w:r>
            <w:r w:rsidRPr="00C07F63">
              <w:t>lace Direct Care Courses in online format</w:t>
            </w:r>
          </w:p>
        </w:tc>
        <w:tc>
          <w:tcPr>
            <w:tcW w:w="4770" w:type="dxa"/>
          </w:tcPr>
          <w:p w:rsidR="00215D9C" w:rsidRDefault="00215D9C" w:rsidP="00E52012">
            <w:r>
              <w:t>Advanced Pharmacology-Palma Summer 2012</w:t>
            </w:r>
          </w:p>
          <w:p w:rsidR="00215D9C" w:rsidRDefault="00280CD0" w:rsidP="00E52012">
            <w:r>
              <w:t xml:space="preserve">Advanced </w:t>
            </w:r>
            <w:proofErr w:type="spellStart"/>
            <w:r>
              <w:t>Patho</w:t>
            </w:r>
            <w:proofErr w:type="spellEnd"/>
            <w:r>
              <w:t xml:space="preserve">-Dr. Hain </w:t>
            </w:r>
            <w:r w:rsidR="00215D9C">
              <w:t xml:space="preserve"> </w:t>
            </w:r>
            <w:r w:rsidR="00DF63F2">
              <w:t xml:space="preserve">to be developed </w:t>
            </w:r>
            <w:r w:rsidR="00215D9C">
              <w:t>Spring 2012</w:t>
            </w:r>
          </w:p>
          <w:p w:rsidR="00215D9C" w:rsidRDefault="00215D9C" w:rsidP="00E52012">
            <w:r>
              <w:t>Advanced Health Assessment-</w:t>
            </w:r>
            <w:r w:rsidR="00DF63F2">
              <w:t xml:space="preserve">Goodman to be developed </w:t>
            </w:r>
            <w:r>
              <w:t>Spring 2012</w:t>
            </w:r>
          </w:p>
          <w:p w:rsidR="00935A9C" w:rsidRDefault="00935A9C" w:rsidP="00E52012">
            <w:r>
              <w:lastRenderedPageBreak/>
              <w:t>There was discussion regarding HA lab onl</w:t>
            </w:r>
            <w:r w:rsidR="00DF63F2">
              <w:t xml:space="preserve">ine. Challenges and concerns were discussed along with impact on distance tracks if HA lab is not available in a distance format. Dr. Vitale will look </w:t>
            </w:r>
            <w:proofErr w:type="gramStart"/>
            <w:r w:rsidR="00DF63F2">
              <w:t xml:space="preserve">into </w:t>
            </w:r>
            <w:r>
              <w:t xml:space="preserve"> model</w:t>
            </w:r>
            <w:r w:rsidR="00DF63F2">
              <w:t>s</w:t>
            </w:r>
            <w:proofErr w:type="gramEnd"/>
            <w:r w:rsidR="00DF63F2">
              <w:t xml:space="preserve"> for teaching the lab online or in a hybrid format. </w:t>
            </w:r>
          </w:p>
          <w:p w:rsidR="00215D9C" w:rsidRDefault="00215D9C" w:rsidP="00E52012">
            <w:r>
              <w:t>Roles Polic</w:t>
            </w:r>
            <w:r w:rsidR="00464E3C">
              <w:t>y</w:t>
            </w:r>
            <w:r w:rsidR="00993310">
              <w:t xml:space="preserve"> and F</w:t>
            </w:r>
            <w:r>
              <w:t>inance</w:t>
            </w:r>
            <w:r w:rsidR="00280CD0">
              <w:t xml:space="preserve"> is already online</w:t>
            </w:r>
          </w:p>
        </w:tc>
        <w:tc>
          <w:tcPr>
            <w:tcW w:w="4140" w:type="dxa"/>
          </w:tcPr>
          <w:p w:rsidR="00215D9C" w:rsidRDefault="0043098B" w:rsidP="006F6C39">
            <w:r>
              <w:lastRenderedPageBreak/>
              <w:t>Shirley will put out an email to remind students that the HA course in the spring is available in and every other week format on Thursday.</w:t>
            </w:r>
          </w:p>
          <w:p w:rsidR="00DF63F2" w:rsidRPr="00843113" w:rsidRDefault="00DF63F2" w:rsidP="006F6C39">
            <w:r>
              <w:t xml:space="preserve">Dr. Vitale will report back to committee </w:t>
            </w:r>
            <w:r>
              <w:lastRenderedPageBreak/>
              <w:t>in January</w:t>
            </w:r>
          </w:p>
        </w:tc>
      </w:tr>
      <w:tr w:rsidR="0043098B" w:rsidTr="00DF63F2">
        <w:trPr>
          <w:trHeight w:val="467"/>
        </w:trPr>
        <w:tc>
          <w:tcPr>
            <w:tcW w:w="3870" w:type="dxa"/>
          </w:tcPr>
          <w:p w:rsidR="0043098B" w:rsidRPr="00C07F63" w:rsidRDefault="0043098B" w:rsidP="00327A7D">
            <w:pPr>
              <w:tabs>
                <w:tab w:val="left" w:pos="72"/>
              </w:tabs>
              <w:ind w:left="72"/>
              <w:jc w:val="center"/>
            </w:pPr>
          </w:p>
        </w:tc>
        <w:tc>
          <w:tcPr>
            <w:tcW w:w="4770" w:type="dxa"/>
          </w:tcPr>
          <w:p w:rsidR="0043098B" w:rsidRDefault="0043098B" w:rsidP="0043098B"/>
        </w:tc>
        <w:tc>
          <w:tcPr>
            <w:tcW w:w="4140" w:type="dxa"/>
          </w:tcPr>
          <w:p w:rsidR="0043098B" w:rsidRDefault="0043098B" w:rsidP="006F6C39"/>
        </w:tc>
      </w:tr>
      <w:tr w:rsidR="00CE2B37" w:rsidTr="00DF63F2">
        <w:trPr>
          <w:trHeight w:val="350"/>
        </w:trPr>
        <w:tc>
          <w:tcPr>
            <w:tcW w:w="3870" w:type="dxa"/>
          </w:tcPr>
          <w:p w:rsidR="00CE2B37" w:rsidRPr="00C07F63" w:rsidRDefault="00CE2B37" w:rsidP="00327A7D">
            <w:pPr>
              <w:tabs>
                <w:tab w:val="left" w:pos="72"/>
              </w:tabs>
              <w:ind w:left="72"/>
              <w:jc w:val="center"/>
            </w:pPr>
          </w:p>
        </w:tc>
        <w:tc>
          <w:tcPr>
            <w:tcW w:w="4770" w:type="dxa"/>
          </w:tcPr>
          <w:p w:rsidR="00CE2B37" w:rsidRDefault="00CE2B37" w:rsidP="00CE2B37"/>
        </w:tc>
        <w:tc>
          <w:tcPr>
            <w:tcW w:w="4140" w:type="dxa"/>
          </w:tcPr>
          <w:p w:rsidR="00CE2B37" w:rsidRDefault="00CE2B37" w:rsidP="006F6C39"/>
        </w:tc>
      </w:tr>
      <w:tr w:rsidR="00CE2B37" w:rsidTr="00C802C9">
        <w:trPr>
          <w:trHeight w:val="1142"/>
        </w:trPr>
        <w:tc>
          <w:tcPr>
            <w:tcW w:w="3870" w:type="dxa"/>
          </w:tcPr>
          <w:p w:rsidR="00CE2B37" w:rsidRPr="00C07F63" w:rsidRDefault="00CE2B37" w:rsidP="00DF63F2">
            <w:pPr>
              <w:tabs>
                <w:tab w:val="left" w:pos="72"/>
              </w:tabs>
              <w:ind w:left="72"/>
              <w:jc w:val="center"/>
            </w:pPr>
            <w:r w:rsidRPr="00C07F63">
              <w:t>Recommendations f</w:t>
            </w:r>
            <w:r w:rsidR="00DF63F2">
              <w:t>rom</w:t>
            </w:r>
            <w:r w:rsidRPr="00C07F63">
              <w:t xml:space="preserve"> Education</w:t>
            </w:r>
            <w:r w:rsidR="009E478A" w:rsidRPr="00C07F63">
              <w:t xml:space="preserve"> Track Subcommittee</w:t>
            </w:r>
          </w:p>
        </w:tc>
        <w:tc>
          <w:tcPr>
            <w:tcW w:w="4770" w:type="dxa"/>
          </w:tcPr>
          <w:p w:rsidR="00CE2B37" w:rsidRDefault="00CE2B37" w:rsidP="0003791F">
            <w:r>
              <w:t>Dr.</w:t>
            </w:r>
            <w:r w:rsidR="00280CD0">
              <w:t xml:space="preserve"> </w:t>
            </w:r>
            <w:r>
              <w:t>Barry gave a report elaborating courses that would have a direct focus for the education students</w:t>
            </w:r>
            <w:r w:rsidR="00DF63F2">
              <w:t xml:space="preserve"> as required by the new CCNE Essentials</w:t>
            </w:r>
            <w:r>
              <w:t>.</w:t>
            </w:r>
            <w:r w:rsidR="00DD12F5">
              <w:t xml:space="preserve"> </w:t>
            </w:r>
            <w:r w:rsidR="00DF63F2">
              <w:t xml:space="preserve">Faculty would </w:t>
            </w:r>
            <w:r w:rsidR="0003791F">
              <w:t>guide students</w:t>
            </w:r>
            <w:r>
              <w:t xml:space="preserve"> </w:t>
            </w:r>
            <w:r w:rsidR="00DF63F2">
              <w:t>as they work with approved clinical</w:t>
            </w:r>
            <w:r w:rsidR="0003791F">
              <w:t xml:space="preserve">, masters prepared </w:t>
            </w:r>
            <w:r w:rsidR="00DF63F2">
              <w:t>experts</w:t>
            </w:r>
            <w:r w:rsidR="0003791F">
              <w:t xml:space="preserve"> to</w:t>
            </w:r>
            <w:r w:rsidR="00DF63F2">
              <w:t xml:space="preserve"> develop advanced knowledge in selected</w:t>
            </w:r>
            <w:r w:rsidR="0003791F">
              <w:t xml:space="preserve"> direct care clinical</w:t>
            </w:r>
            <w:r w:rsidR="00DF63F2">
              <w:t xml:space="preserve"> </w:t>
            </w:r>
            <w:r w:rsidR="00DD12F5">
              <w:t>focus area</w:t>
            </w:r>
            <w:r w:rsidR="00DF63F2">
              <w:t>s</w:t>
            </w:r>
            <w:r w:rsidR="00DD12F5">
              <w:t>.</w:t>
            </w:r>
            <w:r>
              <w:t xml:space="preserve"> </w:t>
            </w:r>
            <w:r w:rsidR="0003791F">
              <w:t>The nurse educator track will include a</w:t>
            </w:r>
            <w:r w:rsidR="00DF63F2">
              <w:t xml:space="preserve"> 3credit</w:t>
            </w:r>
            <w:r>
              <w:t xml:space="preserve"> didactic </w:t>
            </w:r>
            <w:r w:rsidR="00DF63F2">
              <w:t xml:space="preserve">and 3 credit practicum </w:t>
            </w:r>
            <w:r>
              <w:t xml:space="preserve">course in the focus area. </w:t>
            </w:r>
            <w:r w:rsidR="0003791F">
              <w:t xml:space="preserve">The didactic course will take the place of the current adult health course that was developed for Nurse Educator students. </w:t>
            </w:r>
            <w:r>
              <w:t>There would be 39 credits for the program</w:t>
            </w:r>
            <w:r w:rsidR="00280CD0">
              <w:t>. A</w:t>
            </w:r>
            <w:r>
              <w:t xml:space="preserve">ll would have the 3 Ps. Rose </w:t>
            </w:r>
            <w:r w:rsidR="00280CD0">
              <w:t xml:space="preserve">suggested that </w:t>
            </w:r>
            <w:r w:rsidR="00DF63F2">
              <w:t xml:space="preserve">students </w:t>
            </w:r>
            <w:r w:rsidR="00DD12F5">
              <w:t xml:space="preserve"> may</w:t>
            </w:r>
            <w:r w:rsidR="00280CD0">
              <w:t xml:space="preserve"> need more direction</w:t>
            </w:r>
            <w:r w:rsidR="00DF63F2">
              <w:t xml:space="preserve"> and suggested adding development of their clinical focus to the portfolio and developing self related to published competencies for their selected areas. </w:t>
            </w:r>
          </w:p>
        </w:tc>
        <w:tc>
          <w:tcPr>
            <w:tcW w:w="4140" w:type="dxa"/>
          </w:tcPr>
          <w:p w:rsidR="00CE2B37" w:rsidRDefault="0003791F" w:rsidP="00DF63F2">
            <w:r>
              <w:t>Syllabi</w:t>
            </w:r>
            <w:r w:rsidR="00DF63F2">
              <w:t xml:space="preserve"> approved </w:t>
            </w:r>
            <w:proofErr w:type="gramStart"/>
            <w:r w:rsidR="00DF63F2">
              <w:t>( see</w:t>
            </w:r>
            <w:proofErr w:type="gramEnd"/>
            <w:r w:rsidR="00DF63F2">
              <w:t xml:space="preserve"> attached ) to go forward to the Committee on Programs.</w:t>
            </w:r>
          </w:p>
        </w:tc>
      </w:tr>
      <w:tr w:rsidR="00011F6D" w:rsidTr="00A02C07">
        <w:tc>
          <w:tcPr>
            <w:tcW w:w="3870" w:type="dxa"/>
          </w:tcPr>
          <w:p w:rsidR="00011F6D" w:rsidRPr="00C07F63" w:rsidRDefault="005E2C33" w:rsidP="00136BE2">
            <w:pPr>
              <w:tabs>
                <w:tab w:val="left" w:pos="72"/>
              </w:tabs>
              <w:ind w:left="72"/>
              <w:jc w:val="center"/>
            </w:pPr>
            <w:r w:rsidRPr="00C07F63">
              <w:t>ADM Track</w:t>
            </w:r>
          </w:p>
        </w:tc>
        <w:tc>
          <w:tcPr>
            <w:tcW w:w="4770" w:type="dxa"/>
          </w:tcPr>
          <w:p w:rsidR="0003791F" w:rsidRDefault="005E2C33" w:rsidP="00E52012">
            <w:r>
              <w:t>Adv</w:t>
            </w:r>
            <w:r w:rsidR="00280CD0">
              <w:t>. Nursing Practicum change from</w:t>
            </w:r>
            <w:r>
              <w:t xml:space="preserve"> 2 credits </w:t>
            </w:r>
            <w:r>
              <w:lastRenderedPageBreak/>
              <w:t>to variable 1-</w:t>
            </w:r>
            <w:proofErr w:type="gramStart"/>
            <w:r>
              <w:t xml:space="preserve">2 </w:t>
            </w:r>
            <w:r w:rsidR="0003791F">
              <w:t xml:space="preserve"> credits</w:t>
            </w:r>
            <w:proofErr w:type="gramEnd"/>
            <w:r w:rsidR="0003791F">
              <w:t xml:space="preserve"> </w:t>
            </w:r>
            <w:r>
              <w:t>to accommodate the needs of the new eme</w:t>
            </w:r>
            <w:r w:rsidR="009E478A">
              <w:t>r</w:t>
            </w:r>
            <w:r>
              <w:t>ging leader program</w:t>
            </w:r>
            <w:r w:rsidR="00280CD0">
              <w:t>.</w:t>
            </w:r>
            <w:r>
              <w:t xml:space="preserve"> </w:t>
            </w:r>
          </w:p>
          <w:p w:rsidR="0003791F" w:rsidRDefault="0003791F" w:rsidP="00E52012"/>
          <w:p w:rsidR="005E2C33" w:rsidRDefault="0003791F" w:rsidP="00E52012">
            <w:r>
              <w:t xml:space="preserve">Faculty discussed the </w:t>
            </w:r>
            <w:r w:rsidR="005E2C33">
              <w:t>varying credit</w:t>
            </w:r>
            <w:r>
              <w:t xml:space="preserve"> allocations for the tracks</w:t>
            </w:r>
            <w:r w:rsidR="00280CD0">
              <w:t>.</w:t>
            </w:r>
          </w:p>
          <w:p w:rsidR="0031049A" w:rsidRDefault="005E2C33" w:rsidP="00E52012">
            <w:r>
              <w:t xml:space="preserve">1 credit for 60 hours </w:t>
            </w:r>
            <w:r w:rsidR="0003791F">
              <w:t>–</w:t>
            </w:r>
            <w:r w:rsidR="00280CD0">
              <w:t xml:space="preserve"> </w:t>
            </w:r>
            <w:r>
              <w:t>NP</w:t>
            </w:r>
            <w:r w:rsidR="0003791F">
              <w:t xml:space="preserve"> &amp; Education direct care focus</w:t>
            </w:r>
          </w:p>
          <w:p w:rsidR="005E2C33" w:rsidRDefault="005E2C33" w:rsidP="00E52012">
            <w:r>
              <w:t xml:space="preserve">1 credit 120 hours </w:t>
            </w:r>
            <w:r w:rsidR="0003791F">
              <w:t>–</w:t>
            </w:r>
            <w:r w:rsidR="00280CD0">
              <w:t xml:space="preserve"> </w:t>
            </w:r>
            <w:r>
              <w:t>Education</w:t>
            </w:r>
            <w:r w:rsidR="0003791F">
              <w:t xml:space="preserve"> practicum</w:t>
            </w:r>
          </w:p>
          <w:p w:rsidR="005E2C33" w:rsidRDefault="005E2C33" w:rsidP="00E52012">
            <w:r>
              <w:t xml:space="preserve">1 credit 45 hours </w:t>
            </w:r>
            <w:r w:rsidR="00280CD0">
              <w:t xml:space="preserve">- </w:t>
            </w:r>
            <w:r>
              <w:t>DNP and CNL</w:t>
            </w:r>
          </w:p>
          <w:p w:rsidR="0003791F" w:rsidRDefault="0003791F" w:rsidP="00E52012"/>
        </w:tc>
        <w:tc>
          <w:tcPr>
            <w:tcW w:w="4140" w:type="dxa"/>
          </w:tcPr>
          <w:p w:rsidR="00011F6D" w:rsidRDefault="0003791F" w:rsidP="006F6C39">
            <w:r>
              <w:lastRenderedPageBreak/>
              <w:t xml:space="preserve">Syllabus and credit </w:t>
            </w:r>
            <w:proofErr w:type="gramStart"/>
            <w:r>
              <w:t>change  approved</w:t>
            </w:r>
            <w:proofErr w:type="gramEnd"/>
            <w:r>
              <w:t xml:space="preserve"> ( </w:t>
            </w:r>
            <w:r>
              <w:lastRenderedPageBreak/>
              <w:t>see attached ) to go forward to the Committee on Programs.</w:t>
            </w:r>
          </w:p>
          <w:p w:rsidR="0003791F" w:rsidRDefault="0003791F" w:rsidP="006F6C39"/>
          <w:p w:rsidR="0003791F" w:rsidRPr="00843113" w:rsidRDefault="0003791F" w:rsidP="006F6C39">
            <w:r>
              <w:t xml:space="preserve">Dr. Gordon to bring recommendation forward in January to address ways </w:t>
            </w:r>
            <w:proofErr w:type="gramStart"/>
            <w:r>
              <w:t>standardize</w:t>
            </w:r>
            <w:proofErr w:type="gramEnd"/>
            <w:r>
              <w:t xml:space="preserve"> credits.</w:t>
            </w:r>
          </w:p>
        </w:tc>
      </w:tr>
      <w:tr w:rsidR="005E2C33" w:rsidTr="00A02C07">
        <w:tc>
          <w:tcPr>
            <w:tcW w:w="3870" w:type="dxa"/>
          </w:tcPr>
          <w:p w:rsidR="005E2C33" w:rsidRPr="00C07F63" w:rsidRDefault="005E2C33" w:rsidP="00136BE2">
            <w:pPr>
              <w:tabs>
                <w:tab w:val="left" w:pos="72"/>
              </w:tabs>
              <w:ind w:left="72"/>
              <w:jc w:val="center"/>
            </w:pPr>
            <w:r w:rsidRPr="00C07F63">
              <w:lastRenderedPageBreak/>
              <w:t>Emerging Leaders New Syllabi</w:t>
            </w:r>
          </w:p>
        </w:tc>
        <w:tc>
          <w:tcPr>
            <w:tcW w:w="4770" w:type="dxa"/>
          </w:tcPr>
          <w:p w:rsidR="005E2C33" w:rsidRDefault="009E478A" w:rsidP="0003791F">
            <w:r>
              <w:t>The new course is an elective</w:t>
            </w:r>
            <w:r w:rsidR="0003791F">
              <w:t xml:space="preserve"> designed for the Emerging Leaders track enhancement. Emerging Leader students will be advised to take the course in place of a 3</w:t>
            </w:r>
            <w:r w:rsidR="0003791F" w:rsidRPr="0003791F">
              <w:rPr>
                <w:vertAlign w:val="superscript"/>
              </w:rPr>
              <w:t>rd</w:t>
            </w:r>
            <w:r w:rsidR="0003791F">
              <w:t xml:space="preserve"> business course cognate/elective. </w:t>
            </w:r>
            <w:r w:rsidR="005E2C33">
              <w:t>Dr.</w:t>
            </w:r>
            <w:r>
              <w:t xml:space="preserve"> Dyess described the course</w:t>
            </w:r>
            <w:r w:rsidR="005E2C33">
              <w:t>. The syllab</w:t>
            </w:r>
            <w:r w:rsidR="00280CD0">
              <w:t>us</w:t>
            </w:r>
            <w:r w:rsidR="005E2C33">
              <w:t xml:space="preserve"> is attached. There was a suggestion to shorten the </w:t>
            </w:r>
            <w:r w:rsidR="0003791F">
              <w:t>course description</w:t>
            </w:r>
            <w:r>
              <w:t>.</w:t>
            </w:r>
          </w:p>
        </w:tc>
        <w:tc>
          <w:tcPr>
            <w:tcW w:w="4140" w:type="dxa"/>
          </w:tcPr>
          <w:p w:rsidR="005E2C33" w:rsidRPr="00843113" w:rsidRDefault="0003791F" w:rsidP="006F6C39">
            <w:r>
              <w:t xml:space="preserve">Syllabi approved with shorted course </w:t>
            </w:r>
            <w:proofErr w:type="gramStart"/>
            <w:r>
              <w:t>description  (</w:t>
            </w:r>
            <w:proofErr w:type="gramEnd"/>
            <w:r>
              <w:t xml:space="preserve"> see attached ) to go forward to the Committee on Programs.</w:t>
            </w:r>
          </w:p>
        </w:tc>
      </w:tr>
      <w:tr w:rsidR="00011F6D" w:rsidTr="00A02C07">
        <w:tc>
          <w:tcPr>
            <w:tcW w:w="3870" w:type="dxa"/>
          </w:tcPr>
          <w:p w:rsidR="00011F6D" w:rsidRPr="009E478A" w:rsidRDefault="005E2C33" w:rsidP="009E478A">
            <w:pPr>
              <w:tabs>
                <w:tab w:val="left" w:pos="72"/>
              </w:tabs>
              <w:jc w:val="center"/>
              <w:rPr>
                <w:b/>
              </w:rPr>
            </w:pPr>
            <w:r w:rsidRPr="009E478A">
              <w:rPr>
                <w:b/>
              </w:rPr>
              <w:t>Announcements</w:t>
            </w:r>
          </w:p>
        </w:tc>
        <w:tc>
          <w:tcPr>
            <w:tcW w:w="4770" w:type="dxa"/>
          </w:tcPr>
          <w:p w:rsidR="00011F6D" w:rsidRDefault="005E2C33" w:rsidP="00E52012">
            <w:r>
              <w:t>Reach Health Fair</w:t>
            </w:r>
          </w:p>
          <w:p w:rsidR="005E2C33" w:rsidRDefault="005E2C33" w:rsidP="00E52012">
            <w:r>
              <w:t>March 3, 2012 Belle Glade</w:t>
            </w:r>
          </w:p>
          <w:p w:rsidR="005E2C33" w:rsidRDefault="005E2C33" w:rsidP="00E52012">
            <w:r>
              <w:t xml:space="preserve">March </w:t>
            </w:r>
            <w:r w:rsidR="009E478A">
              <w:t>4 P</w:t>
            </w:r>
            <w:r>
              <w:t>ahokee</w:t>
            </w:r>
          </w:p>
          <w:p w:rsidR="005E2C33" w:rsidRDefault="005E2C33" w:rsidP="00E52012">
            <w:r>
              <w:t>Childhood Asthma and Skin Cancer Screening needed</w:t>
            </w:r>
          </w:p>
          <w:p w:rsidR="005E2C33" w:rsidRDefault="005E2C33" w:rsidP="00E52012">
            <w:r>
              <w:t xml:space="preserve">Bilingual volunteers </w:t>
            </w:r>
            <w:r w:rsidR="00CA6731">
              <w:t>needed</w:t>
            </w:r>
          </w:p>
        </w:tc>
        <w:tc>
          <w:tcPr>
            <w:tcW w:w="4140" w:type="dxa"/>
          </w:tcPr>
          <w:p w:rsidR="00011F6D" w:rsidRPr="00843113" w:rsidRDefault="00011F6D" w:rsidP="006F6C39"/>
        </w:tc>
      </w:tr>
      <w:tr w:rsidR="00011F6D" w:rsidTr="00A02C07">
        <w:tc>
          <w:tcPr>
            <w:tcW w:w="3870" w:type="dxa"/>
          </w:tcPr>
          <w:p w:rsidR="00011F6D" w:rsidRPr="009E478A" w:rsidRDefault="009E478A" w:rsidP="00C07F63">
            <w:pPr>
              <w:tabs>
                <w:tab w:val="left" w:pos="72"/>
              </w:tabs>
              <w:ind w:left="72"/>
              <w:jc w:val="center"/>
              <w:rPr>
                <w:b/>
              </w:rPr>
            </w:pPr>
            <w:r w:rsidRPr="009E478A">
              <w:rPr>
                <w:b/>
              </w:rPr>
              <w:t>Next Meeting December 12</w:t>
            </w:r>
            <w:r w:rsidRPr="009E478A">
              <w:rPr>
                <w:b/>
                <w:vertAlign w:val="superscript"/>
              </w:rPr>
              <w:t>th</w:t>
            </w:r>
            <w:r w:rsidRPr="009E478A">
              <w:rPr>
                <w:b/>
              </w:rPr>
              <w:t xml:space="preserve">  for petitions at 11:00 AM</w:t>
            </w:r>
          </w:p>
        </w:tc>
        <w:tc>
          <w:tcPr>
            <w:tcW w:w="4770" w:type="dxa"/>
          </w:tcPr>
          <w:p w:rsidR="00011F6D" w:rsidRDefault="00011F6D" w:rsidP="00E52012"/>
        </w:tc>
        <w:tc>
          <w:tcPr>
            <w:tcW w:w="4140" w:type="dxa"/>
          </w:tcPr>
          <w:p w:rsidR="00011F6D" w:rsidRPr="00843113" w:rsidRDefault="00011F6D" w:rsidP="006F6C39"/>
        </w:tc>
      </w:tr>
    </w:tbl>
    <w:p w:rsidR="00A02C07" w:rsidRDefault="00A02C07" w:rsidP="00770C33"/>
    <w:p w:rsidR="00213E3A" w:rsidRDefault="00213E3A" w:rsidP="00213E3A"/>
    <w:p w:rsidR="00213E3A" w:rsidRDefault="00213E3A" w:rsidP="00213E3A"/>
    <w:p w:rsidR="00213E3A" w:rsidRDefault="00213E3A" w:rsidP="00213E3A">
      <w:pPr>
        <w:rPr>
          <w:b/>
        </w:rPr>
      </w:pPr>
      <w:r w:rsidRPr="00C64F8A">
        <w:rPr>
          <w:b/>
        </w:rPr>
        <w:t>Action Items Progress:</w:t>
      </w:r>
    </w:p>
    <w:p w:rsidR="00213E3A" w:rsidRDefault="00213E3A" w:rsidP="00213E3A">
      <w:pPr>
        <w:rPr>
          <w:b/>
        </w:rPr>
      </w:pPr>
    </w:p>
    <w:p w:rsidR="00213E3A" w:rsidRPr="008164EB" w:rsidRDefault="00213E3A" w:rsidP="00213E3A">
      <w:pPr>
        <w:jc w:val="center"/>
        <w:rPr>
          <w:b/>
        </w:rPr>
      </w:pPr>
      <w:r>
        <w:rPr>
          <w:b/>
        </w:rPr>
        <w:t xml:space="preserve">Tracking </w:t>
      </w:r>
      <w:r w:rsidRPr="008164EB">
        <w:rPr>
          <w:b/>
        </w:rPr>
        <w:t>Graduate Practice Programs Recommendations to Committee on Programs</w:t>
      </w:r>
      <w:r>
        <w:rPr>
          <w:b/>
        </w:rPr>
        <w:t>/Students/Faculty</w:t>
      </w:r>
    </w:p>
    <w:p w:rsidR="00213E3A" w:rsidRDefault="00213E3A" w:rsidP="00213E3A"/>
    <w:tbl>
      <w:tblPr>
        <w:tblStyle w:val="TableGrid"/>
        <w:tblW w:w="9843" w:type="dxa"/>
        <w:tblLook w:val="04A0"/>
      </w:tblPr>
      <w:tblGrid>
        <w:gridCol w:w="2075"/>
        <w:gridCol w:w="2056"/>
        <w:gridCol w:w="1326"/>
        <w:gridCol w:w="1229"/>
        <w:gridCol w:w="989"/>
        <w:gridCol w:w="987"/>
        <w:gridCol w:w="1223"/>
      </w:tblGrid>
      <w:tr w:rsidR="002E58BB" w:rsidTr="002E58BB">
        <w:tc>
          <w:tcPr>
            <w:tcW w:w="2075" w:type="dxa"/>
          </w:tcPr>
          <w:p w:rsidR="002E58BB" w:rsidRPr="00846CB0" w:rsidRDefault="002E58BB" w:rsidP="00464E3C">
            <w:pPr>
              <w:rPr>
                <w:b/>
              </w:rPr>
            </w:pPr>
            <w:r w:rsidRPr="00846CB0">
              <w:rPr>
                <w:b/>
              </w:rPr>
              <w:t>Topic</w:t>
            </w:r>
          </w:p>
        </w:tc>
        <w:tc>
          <w:tcPr>
            <w:tcW w:w="2191" w:type="dxa"/>
          </w:tcPr>
          <w:p w:rsidR="002E58BB" w:rsidRPr="000D081D" w:rsidRDefault="002E58BB" w:rsidP="00464E3C">
            <w:pPr>
              <w:rPr>
                <w:b/>
                <w:sz w:val="18"/>
                <w:szCs w:val="18"/>
              </w:rPr>
            </w:pPr>
            <w:r w:rsidRPr="000D081D">
              <w:rPr>
                <w:b/>
                <w:sz w:val="18"/>
                <w:szCs w:val="18"/>
              </w:rPr>
              <w:t>Recommendation</w:t>
            </w:r>
          </w:p>
        </w:tc>
        <w:tc>
          <w:tcPr>
            <w:tcW w:w="1426" w:type="dxa"/>
          </w:tcPr>
          <w:p w:rsidR="002E58BB" w:rsidRPr="000D081D" w:rsidRDefault="002E58BB" w:rsidP="00464E3C">
            <w:pPr>
              <w:rPr>
                <w:b/>
                <w:sz w:val="18"/>
                <w:szCs w:val="18"/>
              </w:rPr>
            </w:pPr>
            <w:r w:rsidRPr="000D081D">
              <w:rPr>
                <w:b/>
                <w:sz w:val="18"/>
                <w:szCs w:val="18"/>
              </w:rPr>
              <w:t xml:space="preserve">Forward </w:t>
            </w:r>
            <w:r w:rsidRPr="000D081D">
              <w:rPr>
                <w:b/>
                <w:sz w:val="18"/>
                <w:szCs w:val="18"/>
              </w:rPr>
              <w:lastRenderedPageBreak/>
              <w:t>Date/Outcome</w:t>
            </w:r>
          </w:p>
        </w:tc>
        <w:tc>
          <w:tcPr>
            <w:tcW w:w="1190" w:type="dxa"/>
          </w:tcPr>
          <w:p w:rsidR="002E58BB" w:rsidRPr="000D081D" w:rsidRDefault="002E58BB" w:rsidP="00464E3C">
            <w:pPr>
              <w:rPr>
                <w:b/>
                <w:sz w:val="18"/>
                <w:szCs w:val="18"/>
              </w:rPr>
            </w:pPr>
            <w:r w:rsidRPr="000D081D">
              <w:rPr>
                <w:b/>
                <w:sz w:val="18"/>
                <w:szCs w:val="18"/>
              </w:rPr>
              <w:lastRenderedPageBreak/>
              <w:t xml:space="preserve">Approved </w:t>
            </w:r>
            <w:r w:rsidRPr="000D081D">
              <w:rPr>
                <w:b/>
                <w:sz w:val="18"/>
                <w:szCs w:val="18"/>
              </w:rPr>
              <w:lastRenderedPageBreak/>
              <w:t>COP</w:t>
            </w:r>
            <w:r>
              <w:rPr>
                <w:b/>
                <w:sz w:val="18"/>
                <w:szCs w:val="18"/>
              </w:rPr>
              <w:t>/COS</w:t>
            </w:r>
          </w:p>
        </w:tc>
        <w:tc>
          <w:tcPr>
            <w:tcW w:w="987" w:type="dxa"/>
          </w:tcPr>
          <w:p w:rsidR="002E58BB" w:rsidRPr="000D081D" w:rsidRDefault="002E58BB" w:rsidP="00464E3C">
            <w:pPr>
              <w:rPr>
                <w:b/>
                <w:sz w:val="18"/>
                <w:szCs w:val="18"/>
              </w:rPr>
            </w:pPr>
            <w:r w:rsidRPr="000D081D">
              <w:rPr>
                <w:b/>
                <w:sz w:val="18"/>
                <w:szCs w:val="18"/>
              </w:rPr>
              <w:lastRenderedPageBreak/>
              <w:t xml:space="preserve">Approved </w:t>
            </w:r>
            <w:r w:rsidRPr="000D081D">
              <w:rPr>
                <w:b/>
                <w:sz w:val="18"/>
                <w:szCs w:val="18"/>
              </w:rPr>
              <w:lastRenderedPageBreak/>
              <w:t>FA</w:t>
            </w:r>
          </w:p>
        </w:tc>
        <w:tc>
          <w:tcPr>
            <w:tcW w:w="987" w:type="dxa"/>
          </w:tcPr>
          <w:p w:rsidR="002E58BB" w:rsidRPr="000D081D" w:rsidRDefault="002E58BB" w:rsidP="00464E3C">
            <w:pPr>
              <w:rPr>
                <w:b/>
                <w:sz w:val="18"/>
                <w:szCs w:val="18"/>
              </w:rPr>
            </w:pPr>
            <w:r w:rsidRPr="000D081D">
              <w:rPr>
                <w:b/>
                <w:sz w:val="18"/>
                <w:szCs w:val="18"/>
              </w:rPr>
              <w:lastRenderedPageBreak/>
              <w:t xml:space="preserve">Approved </w:t>
            </w:r>
            <w:r w:rsidRPr="000D081D">
              <w:rPr>
                <w:b/>
                <w:sz w:val="18"/>
                <w:szCs w:val="18"/>
              </w:rPr>
              <w:lastRenderedPageBreak/>
              <w:t>FSS/FS</w:t>
            </w:r>
          </w:p>
        </w:tc>
        <w:tc>
          <w:tcPr>
            <w:tcW w:w="987" w:type="dxa"/>
          </w:tcPr>
          <w:p w:rsidR="002E58BB" w:rsidRPr="000D081D" w:rsidRDefault="002E58BB" w:rsidP="002E58BB">
            <w:pPr>
              <w:rPr>
                <w:b/>
                <w:sz w:val="18"/>
                <w:szCs w:val="18"/>
              </w:rPr>
            </w:pPr>
            <w:r>
              <w:rPr>
                <w:b/>
                <w:sz w:val="18"/>
                <w:szCs w:val="18"/>
              </w:rPr>
              <w:lastRenderedPageBreak/>
              <w:t>Comments</w:t>
            </w:r>
          </w:p>
        </w:tc>
      </w:tr>
      <w:tr w:rsidR="002E58BB" w:rsidTr="002E58BB">
        <w:tc>
          <w:tcPr>
            <w:tcW w:w="2075" w:type="dxa"/>
          </w:tcPr>
          <w:p w:rsidR="002E58BB" w:rsidRDefault="002E58BB" w:rsidP="00464E3C"/>
        </w:tc>
        <w:tc>
          <w:tcPr>
            <w:tcW w:w="2191" w:type="dxa"/>
          </w:tcPr>
          <w:p w:rsidR="002E58BB" w:rsidRDefault="002E58BB" w:rsidP="00464E3C"/>
        </w:tc>
        <w:tc>
          <w:tcPr>
            <w:tcW w:w="1426" w:type="dxa"/>
          </w:tcPr>
          <w:p w:rsidR="002E58BB" w:rsidRDefault="002E58BB" w:rsidP="00464E3C"/>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pStyle w:val="ListParagraph"/>
              <w:ind w:left="0"/>
              <w:jc w:val="center"/>
            </w:pPr>
            <w:r w:rsidRPr="00136BE2">
              <w:t>DNP Supervised Clinical Hours Documentation Form</w:t>
            </w: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Default="002E58BB" w:rsidP="00464E3C">
            <w:pPr>
              <w:pStyle w:val="ListParagraph"/>
              <w:ind w:left="0"/>
              <w:jc w:val="center"/>
            </w:pPr>
          </w:p>
          <w:p w:rsidR="002E58BB" w:rsidRPr="00136BE2" w:rsidRDefault="002E58BB" w:rsidP="00464E3C">
            <w:pPr>
              <w:pStyle w:val="ListParagraph"/>
              <w:ind w:left="0"/>
            </w:pPr>
            <w:r>
              <w:t>Catalog Change:</w:t>
            </w:r>
          </w:p>
        </w:tc>
        <w:tc>
          <w:tcPr>
            <w:tcW w:w="2191" w:type="dxa"/>
          </w:tcPr>
          <w:p w:rsidR="002E58BB" w:rsidRPr="009012C2" w:rsidRDefault="002E58BB" w:rsidP="00464E3C">
            <w:pPr>
              <w:rPr>
                <w:u w:val="single"/>
              </w:rPr>
            </w:pPr>
            <w:r>
              <w:t xml:space="preserve">Approve the attached DNP Supervised Clinical Hours from and </w:t>
            </w:r>
            <w:r w:rsidRPr="009012C2">
              <w:rPr>
                <w:u w:val="single"/>
              </w:rPr>
              <w:t xml:space="preserve">change DNP admission criteria in include completion of the form as part of the supplementary CON application packet beginning Fall 2012. </w:t>
            </w:r>
          </w:p>
          <w:p w:rsidR="002E58BB" w:rsidRDefault="002E58BB" w:rsidP="00464E3C"/>
          <w:p w:rsidR="002E58BB" w:rsidRDefault="002E58BB" w:rsidP="00464E3C">
            <w:r>
              <w:t>DNP students admitted prior to Spring 2012 to submit the documentation will be asked to submit the form prior to development of their Plan of Study.</w:t>
            </w:r>
          </w:p>
          <w:p w:rsidR="002E58BB" w:rsidRDefault="002E58BB" w:rsidP="00464E3C"/>
          <w:p w:rsidR="002E58BB" w:rsidRPr="00495433" w:rsidRDefault="002E58BB" w:rsidP="00464E3C">
            <w:pPr>
              <w:pStyle w:val="ListParagraph"/>
              <w:ind w:left="0"/>
            </w:pPr>
          </w:p>
        </w:tc>
        <w:tc>
          <w:tcPr>
            <w:tcW w:w="1426" w:type="dxa"/>
          </w:tcPr>
          <w:p w:rsidR="002E58BB" w:rsidRDefault="002E58BB" w:rsidP="00464E3C">
            <w:r>
              <w:t>September 19, 2011 for October COP meeting</w:t>
            </w:r>
          </w:p>
        </w:tc>
        <w:tc>
          <w:tcPr>
            <w:tcW w:w="1190" w:type="dxa"/>
          </w:tcPr>
          <w:p w:rsidR="002E58BB" w:rsidRDefault="002E58BB" w:rsidP="00464E3C">
            <w:r>
              <w:t>October 2011</w:t>
            </w:r>
          </w:p>
        </w:tc>
        <w:tc>
          <w:tcPr>
            <w:tcW w:w="987" w:type="dxa"/>
          </w:tcPr>
          <w:p w:rsidR="002E58BB" w:rsidRDefault="002E58BB" w:rsidP="00464E3C">
            <w:r>
              <w:t>October 2011</w:t>
            </w:r>
          </w:p>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Pr="00136BE2" w:rsidRDefault="002E58BB" w:rsidP="00464E3C">
            <w:pPr>
              <w:pStyle w:val="ListParagraph"/>
              <w:ind w:left="0"/>
              <w:jc w:val="center"/>
            </w:pPr>
          </w:p>
        </w:tc>
        <w:tc>
          <w:tcPr>
            <w:tcW w:w="2191" w:type="dxa"/>
          </w:tcPr>
          <w:p w:rsidR="002E58BB" w:rsidRDefault="002E58BB" w:rsidP="00464E3C"/>
        </w:tc>
        <w:tc>
          <w:tcPr>
            <w:tcW w:w="1426" w:type="dxa"/>
          </w:tcPr>
          <w:p w:rsidR="002E58BB" w:rsidRDefault="002E58BB" w:rsidP="00464E3C"/>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pPr>
            <w:r>
              <w:lastRenderedPageBreak/>
              <w:t>GRE/MAT recommendations awaiting follow-up from Programs committee</w:t>
            </w:r>
          </w:p>
          <w:p w:rsidR="002E58BB" w:rsidRDefault="002E58BB" w:rsidP="00464E3C">
            <w:pPr>
              <w:tabs>
                <w:tab w:val="left" w:pos="72"/>
              </w:tabs>
            </w:pPr>
          </w:p>
          <w:p w:rsidR="002E58BB" w:rsidRDefault="002E58BB" w:rsidP="00464E3C">
            <w:pPr>
              <w:tabs>
                <w:tab w:val="left" w:pos="72"/>
              </w:tabs>
            </w:pPr>
          </w:p>
          <w:p w:rsidR="002E58BB" w:rsidRDefault="002E58BB" w:rsidP="00464E3C">
            <w:pPr>
              <w:tabs>
                <w:tab w:val="left" w:pos="72"/>
              </w:tabs>
            </w:pPr>
          </w:p>
          <w:p w:rsidR="002E58BB" w:rsidRDefault="002E58BB" w:rsidP="00464E3C">
            <w:pPr>
              <w:tabs>
                <w:tab w:val="left" w:pos="72"/>
              </w:tabs>
            </w:pPr>
          </w:p>
          <w:p w:rsidR="002E58BB" w:rsidRDefault="002E58BB" w:rsidP="00464E3C">
            <w:pPr>
              <w:tabs>
                <w:tab w:val="left" w:pos="72"/>
              </w:tabs>
            </w:pPr>
          </w:p>
          <w:p w:rsidR="002E58BB" w:rsidRDefault="002E58BB" w:rsidP="00464E3C">
            <w:pPr>
              <w:tabs>
                <w:tab w:val="left" w:pos="72"/>
              </w:tabs>
            </w:pPr>
            <w:r>
              <w:t>Catalog Change:</w:t>
            </w:r>
          </w:p>
        </w:tc>
        <w:tc>
          <w:tcPr>
            <w:tcW w:w="2191" w:type="dxa"/>
          </w:tcPr>
          <w:p w:rsidR="002E58BB" w:rsidRDefault="002E58BB" w:rsidP="00464E3C">
            <w:pPr>
              <w:rPr>
                <w:ins w:id="0" w:author="SGORDON" w:date="2011-09-24T13:51:00Z"/>
                <w:color w:val="000000"/>
              </w:rPr>
            </w:pPr>
            <w:r>
              <w:rPr>
                <w:color w:val="000000"/>
              </w:rPr>
              <w:t>“Graduate Record Examination (GRE) or Miller Analogies Test (MAT) scores are required for applicants with a GPA of &lt; 3.0. GRE or MAT scores should be within the last five years of the date postmarked on the application. If the GRE or MAT score is older than five years, the applicant may petition the Graduate Practice Programs Committee to consider acceptance of the older score.”</w:t>
            </w:r>
          </w:p>
          <w:p w:rsidR="002E58BB" w:rsidRDefault="002E58BB" w:rsidP="00464E3C"/>
        </w:tc>
        <w:tc>
          <w:tcPr>
            <w:tcW w:w="1426" w:type="dxa"/>
          </w:tcPr>
          <w:p w:rsidR="002E58BB" w:rsidRDefault="002E58BB" w:rsidP="00464E3C">
            <w:r>
              <w:t>Re-forwarded September 19, 2011 for October COP meeting</w:t>
            </w:r>
          </w:p>
        </w:tc>
        <w:tc>
          <w:tcPr>
            <w:tcW w:w="1190" w:type="dxa"/>
          </w:tcPr>
          <w:p w:rsidR="002E58BB" w:rsidRDefault="002E58BB" w:rsidP="00464E3C">
            <w:r>
              <w:t>October 2011</w:t>
            </w:r>
          </w:p>
        </w:tc>
        <w:tc>
          <w:tcPr>
            <w:tcW w:w="987" w:type="dxa"/>
          </w:tcPr>
          <w:p w:rsidR="002E58BB" w:rsidRDefault="002E58BB" w:rsidP="00464E3C">
            <w:r>
              <w:t>October 2011</w:t>
            </w:r>
          </w:p>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t>Master’s Program Objectives</w:t>
            </w: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r>
              <w:t>Catalog Change:</w:t>
            </w:r>
          </w:p>
        </w:tc>
        <w:tc>
          <w:tcPr>
            <w:tcW w:w="2191" w:type="dxa"/>
          </w:tcPr>
          <w:p w:rsidR="002E58BB" w:rsidRDefault="002E58BB" w:rsidP="00464E3C">
            <w:r>
              <w:lastRenderedPageBreak/>
              <w:t xml:space="preserve">See attached recommended Master’s Program objectives </w:t>
            </w:r>
            <w:r>
              <w:lastRenderedPageBreak/>
              <w:t xml:space="preserve">changes. </w:t>
            </w:r>
          </w:p>
        </w:tc>
        <w:tc>
          <w:tcPr>
            <w:tcW w:w="1426" w:type="dxa"/>
          </w:tcPr>
          <w:p w:rsidR="002E58BB" w:rsidRDefault="002E58BB" w:rsidP="00464E3C">
            <w:r>
              <w:lastRenderedPageBreak/>
              <w:t xml:space="preserve">September 19, 2011 for October </w:t>
            </w:r>
            <w:r>
              <w:lastRenderedPageBreak/>
              <w:t>COP meeting</w:t>
            </w:r>
          </w:p>
        </w:tc>
        <w:tc>
          <w:tcPr>
            <w:tcW w:w="1190" w:type="dxa"/>
          </w:tcPr>
          <w:p w:rsidR="002E58BB" w:rsidRDefault="002E58BB" w:rsidP="00464E3C">
            <w:r>
              <w:lastRenderedPageBreak/>
              <w:t>Tabled to  Nov agenda</w:t>
            </w:r>
          </w:p>
          <w:p w:rsidR="002E58BB" w:rsidRPr="000D081D"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r>
              <w:t>Tabled until January</w:t>
            </w:r>
          </w:p>
        </w:tc>
      </w:tr>
      <w:tr w:rsidR="002E58BB" w:rsidTr="002E58BB">
        <w:tc>
          <w:tcPr>
            <w:tcW w:w="2075" w:type="dxa"/>
          </w:tcPr>
          <w:p w:rsidR="002E58BB" w:rsidRDefault="002E58BB" w:rsidP="00464E3C">
            <w:pPr>
              <w:tabs>
                <w:tab w:val="left" w:pos="72"/>
              </w:tabs>
              <w:ind w:left="72"/>
            </w:pPr>
            <w:r>
              <w:lastRenderedPageBreak/>
              <w:t xml:space="preserve">Direct Care Core </w:t>
            </w: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r>
              <w:t>Catalog Change:</w:t>
            </w: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pPr>
          </w:p>
        </w:tc>
        <w:tc>
          <w:tcPr>
            <w:tcW w:w="2191" w:type="dxa"/>
          </w:tcPr>
          <w:p w:rsidR="002E58BB" w:rsidRDefault="002E58BB" w:rsidP="00464E3C">
            <w:r>
              <w:t>Establish a Direct Care Core for all Master’s Tracks with the exception of ADLD. [See attached format]</w:t>
            </w:r>
          </w:p>
          <w:p w:rsidR="002E58BB" w:rsidRDefault="002E58BB" w:rsidP="00464E3C"/>
          <w:p w:rsidR="002E58BB" w:rsidRDefault="002E58BB" w:rsidP="00464E3C">
            <w:r>
              <w:t>Begin requirement Spring 2012.</w:t>
            </w:r>
          </w:p>
          <w:p w:rsidR="002E58BB" w:rsidRDefault="002E58BB" w:rsidP="00464E3C"/>
          <w:p w:rsidR="002E58BB" w:rsidRDefault="002E58BB" w:rsidP="00464E3C"/>
        </w:tc>
        <w:tc>
          <w:tcPr>
            <w:tcW w:w="1426" w:type="dxa"/>
          </w:tcPr>
          <w:p w:rsidR="002E58BB" w:rsidRPr="00E55B24" w:rsidRDefault="002E58BB" w:rsidP="00464E3C">
            <w:pPr>
              <w:jc w:val="center"/>
            </w:pPr>
            <w:r>
              <w:t>September 19, 2011 for October COP meeting</w:t>
            </w:r>
          </w:p>
        </w:tc>
        <w:tc>
          <w:tcPr>
            <w:tcW w:w="1190" w:type="dxa"/>
          </w:tcPr>
          <w:p w:rsidR="002E58BB" w:rsidRDefault="002E58BB" w:rsidP="00464E3C">
            <w:pPr>
              <w:jc w:val="center"/>
            </w:pPr>
          </w:p>
          <w:p w:rsidR="002E58BB" w:rsidRPr="000D081D" w:rsidRDefault="002E58BB" w:rsidP="00464E3C">
            <w:r>
              <w:t>October 2011</w:t>
            </w:r>
          </w:p>
        </w:tc>
        <w:tc>
          <w:tcPr>
            <w:tcW w:w="987" w:type="dxa"/>
          </w:tcPr>
          <w:p w:rsidR="002E58BB" w:rsidRDefault="002E58BB" w:rsidP="00464E3C">
            <w:pPr>
              <w:jc w:val="center"/>
            </w:pPr>
            <w:r>
              <w:t>October 2011</w:t>
            </w:r>
          </w:p>
        </w:tc>
        <w:tc>
          <w:tcPr>
            <w:tcW w:w="987" w:type="dxa"/>
          </w:tcPr>
          <w:p w:rsidR="002E58BB" w:rsidRDefault="002E58BB" w:rsidP="00464E3C">
            <w:pPr>
              <w:jc w:val="center"/>
            </w:pPr>
          </w:p>
        </w:tc>
        <w:tc>
          <w:tcPr>
            <w:tcW w:w="987" w:type="dxa"/>
          </w:tcPr>
          <w:p w:rsidR="002E58BB" w:rsidRDefault="002E58BB" w:rsidP="00464E3C">
            <w:pPr>
              <w:jc w:val="center"/>
            </w:pPr>
          </w:p>
        </w:tc>
      </w:tr>
      <w:tr w:rsidR="002E58BB" w:rsidTr="002E58BB">
        <w:tc>
          <w:tcPr>
            <w:tcW w:w="2075" w:type="dxa"/>
          </w:tcPr>
          <w:p w:rsidR="002E58BB" w:rsidRDefault="002E58BB" w:rsidP="00464E3C">
            <w:pPr>
              <w:tabs>
                <w:tab w:val="left" w:pos="72"/>
              </w:tabs>
              <w:ind w:left="72"/>
            </w:pPr>
            <w:r>
              <w:t>NP admission requirements for BSN pharmacology and HA</w:t>
            </w:r>
          </w:p>
          <w:p w:rsidR="002E58BB" w:rsidRDefault="002E58BB" w:rsidP="00464E3C">
            <w:pPr>
              <w:tabs>
                <w:tab w:val="left" w:pos="72"/>
              </w:tabs>
              <w:ind w:left="72"/>
            </w:pPr>
          </w:p>
          <w:p w:rsidR="002E58BB" w:rsidRDefault="002E58BB" w:rsidP="00464E3C">
            <w:pPr>
              <w:tabs>
                <w:tab w:val="left" w:pos="72"/>
              </w:tabs>
              <w:ind w:left="72"/>
            </w:pPr>
            <w:r>
              <w:t>Catalog Change:</w:t>
            </w:r>
          </w:p>
        </w:tc>
        <w:tc>
          <w:tcPr>
            <w:tcW w:w="2191" w:type="dxa"/>
          </w:tcPr>
          <w:p w:rsidR="002E58BB" w:rsidRDefault="002E58BB" w:rsidP="00464E3C">
            <w:r>
              <w:t xml:space="preserve">Remove the NP admission requirement for undergraduate health assessment and pharmacology. </w:t>
            </w:r>
          </w:p>
          <w:p w:rsidR="002E58BB" w:rsidRDefault="002E58BB" w:rsidP="00464E3C"/>
        </w:tc>
        <w:tc>
          <w:tcPr>
            <w:tcW w:w="1426" w:type="dxa"/>
          </w:tcPr>
          <w:p w:rsidR="002E58BB" w:rsidRDefault="002E58BB" w:rsidP="00464E3C">
            <w:r>
              <w:t>September 19, 2011 for October COP meeting</w:t>
            </w:r>
          </w:p>
        </w:tc>
        <w:tc>
          <w:tcPr>
            <w:tcW w:w="1190" w:type="dxa"/>
          </w:tcPr>
          <w:p w:rsidR="002E58BB" w:rsidRDefault="002E58BB" w:rsidP="00464E3C">
            <w:r>
              <w:t>October 2011</w:t>
            </w:r>
          </w:p>
        </w:tc>
        <w:tc>
          <w:tcPr>
            <w:tcW w:w="987" w:type="dxa"/>
          </w:tcPr>
          <w:p w:rsidR="002E58BB" w:rsidRDefault="002E58BB" w:rsidP="00464E3C">
            <w:r>
              <w:t>October 2011</w:t>
            </w:r>
          </w:p>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t>Nurse Educator  Track: Direct Care Focus Courses</w:t>
            </w: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p>
          <w:p w:rsidR="002E58BB" w:rsidRDefault="002E58BB" w:rsidP="00464E3C">
            <w:pPr>
              <w:tabs>
                <w:tab w:val="left" w:pos="72"/>
              </w:tabs>
              <w:ind w:left="72"/>
            </w:pPr>
            <w:r>
              <w:t xml:space="preserve">Catalog Change: </w:t>
            </w:r>
          </w:p>
        </w:tc>
        <w:tc>
          <w:tcPr>
            <w:tcW w:w="2191" w:type="dxa"/>
          </w:tcPr>
          <w:p w:rsidR="002E58BB" w:rsidRDefault="002E58BB" w:rsidP="00464E3C">
            <w:r>
              <w:t>Add 2 required course categories in place of existing cognate courses: [in addition to the direct care core courses approved earlier]</w:t>
            </w:r>
          </w:p>
          <w:p w:rsidR="002E58BB" w:rsidRDefault="002E58BB" w:rsidP="00464E3C">
            <w:r>
              <w:t xml:space="preserve">Direct Care Focus </w:t>
            </w:r>
            <w:r>
              <w:lastRenderedPageBreak/>
              <w:t xml:space="preserve">Course  2 credits </w:t>
            </w:r>
          </w:p>
          <w:p w:rsidR="002E58BB" w:rsidRDefault="002E58BB" w:rsidP="00464E3C">
            <w:r>
              <w:t>Direct Care Focus Practicum 1 credit.</w:t>
            </w:r>
          </w:p>
          <w:p w:rsidR="002E58BB" w:rsidRDefault="002E58BB" w:rsidP="00464E3C"/>
          <w:p w:rsidR="002E58BB" w:rsidRDefault="002E58BB" w:rsidP="00464E3C">
            <w:r>
              <w:t xml:space="preserve">Begin Spring 2012. </w:t>
            </w:r>
          </w:p>
          <w:p w:rsidR="002E58BB" w:rsidRDefault="002E58BB" w:rsidP="00464E3C"/>
          <w:p w:rsidR="002E58BB" w:rsidRDefault="002E58BB" w:rsidP="00464E3C"/>
          <w:p w:rsidR="002E58BB" w:rsidRDefault="002E58BB" w:rsidP="00464E3C"/>
        </w:tc>
        <w:tc>
          <w:tcPr>
            <w:tcW w:w="1426" w:type="dxa"/>
          </w:tcPr>
          <w:p w:rsidR="002E58BB" w:rsidRDefault="002E58BB" w:rsidP="00464E3C">
            <w:r>
              <w:lastRenderedPageBreak/>
              <w:t>September 19, 2011 for October COP meeting</w:t>
            </w:r>
          </w:p>
        </w:tc>
        <w:tc>
          <w:tcPr>
            <w:tcW w:w="1190" w:type="dxa"/>
          </w:tcPr>
          <w:p w:rsidR="002E58BB" w:rsidRDefault="002E58BB" w:rsidP="00464E3C">
            <w:r>
              <w:t xml:space="preserve">Approved with changes: Direct Care Focus Course  3 credits </w:t>
            </w:r>
          </w:p>
          <w:p w:rsidR="002E58BB" w:rsidRDefault="002E58BB" w:rsidP="00464E3C">
            <w:r>
              <w:t xml:space="preserve">Direct </w:t>
            </w:r>
            <w:r>
              <w:lastRenderedPageBreak/>
              <w:t xml:space="preserve">Care Focus Practicum 3 credits  </w:t>
            </w:r>
          </w:p>
          <w:p w:rsidR="002E58BB" w:rsidRDefault="002E58BB" w:rsidP="00464E3C"/>
          <w:p w:rsidR="002E58BB" w:rsidRDefault="002E58BB" w:rsidP="00464E3C">
            <w:r>
              <w:t>October 2011</w:t>
            </w:r>
          </w:p>
          <w:p w:rsidR="002E58BB" w:rsidRDefault="002E58BB" w:rsidP="00464E3C"/>
          <w:p w:rsidR="002E58BB" w:rsidRPr="000D081D" w:rsidRDefault="002E58BB" w:rsidP="00464E3C"/>
        </w:tc>
        <w:tc>
          <w:tcPr>
            <w:tcW w:w="987" w:type="dxa"/>
          </w:tcPr>
          <w:p w:rsidR="002E58BB" w:rsidRDefault="002E58BB" w:rsidP="00464E3C">
            <w:r>
              <w:lastRenderedPageBreak/>
              <w:t>October</w:t>
            </w:r>
          </w:p>
          <w:p w:rsidR="002E58BB" w:rsidRDefault="002E58BB" w:rsidP="00464E3C">
            <w:r>
              <w:t>2011</w:t>
            </w:r>
          </w:p>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lastRenderedPageBreak/>
              <w:t>Graduate Handbook Changes</w:t>
            </w:r>
          </w:p>
        </w:tc>
        <w:tc>
          <w:tcPr>
            <w:tcW w:w="2191" w:type="dxa"/>
          </w:tcPr>
          <w:p w:rsidR="002E58BB" w:rsidRDefault="002E58BB" w:rsidP="00464E3C">
            <w:r>
              <w:t>Approve graduate handbook changes forwarded last year.</w:t>
            </w:r>
          </w:p>
        </w:tc>
        <w:tc>
          <w:tcPr>
            <w:tcW w:w="1426" w:type="dxa"/>
          </w:tcPr>
          <w:p w:rsidR="002E58BB" w:rsidRDefault="002E58BB" w:rsidP="00464E3C">
            <w:r>
              <w:t xml:space="preserve">Re-forwarded </w:t>
            </w:r>
          </w:p>
          <w:p w:rsidR="002E58BB" w:rsidRDefault="002E58BB" w:rsidP="00464E3C">
            <w:r>
              <w:t>September 19, 2011 for October COS meeting</w:t>
            </w:r>
          </w:p>
        </w:tc>
        <w:tc>
          <w:tcPr>
            <w:tcW w:w="1190" w:type="dxa"/>
          </w:tcPr>
          <w:p w:rsidR="002E58BB" w:rsidRDefault="002E58BB" w:rsidP="00464E3C"/>
          <w:p w:rsidR="002E58BB" w:rsidRPr="000D081D" w:rsidRDefault="002E58BB" w:rsidP="00464E3C">
            <w:r>
              <w:t>October 2011</w:t>
            </w:r>
          </w:p>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r>
              <w:t>Michelle to make changes to online handbook.</w:t>
            </w:r>
          </w:p>
        </w:tc>
      </w:tr>
      <w:tr w:rsidR="00E10745" w:rsidTr="002E58BB">
        <w:tc>
          <w:tcPr>
            <w:tcW w:w="2075" w:type="dxa"/>
          </w:tcPr>
          <w:p w:rsidR="00E10745" w:rsidRDefault="00E10745" w:rsidP="00464E3C">
            <w:pPr>
              <w:tabs>
                <w:tab w:val="left" w:pos="72"/>
              </w:tabs>
              <w:ind w:left="72"/>
            </w:pPr>
            <w:r>
              <w:t xml:space="preserve">Structure of Master’s tracks </w:t>
            </w:r>
          </w:p>
        </w:tc>
        <w:tc>
          <w:tcPr>
            <w:tcW w:w="2191" w:type="dxa"/>
          </w:tcPr>
          <w:p w:rsidR="00E10745" w:rsidRDefault="00E10745" w:rsidP="00E10745">
            <w:r>
              <w:t>Approved Master’s track structure to include: Core, Direct Care Core, Cognates/Electives and Concentration</w:t>
            </w:r>
          </w:p>
        </w:tc>
        <w:tc>
          <w:tcPr>
            <w:tcW w:w="1426" w:type="dxa"/>
          </w:tcPr>
          <w:p w:rsidR="00E10745" w:rsidRDefault="00E10745" w:rsidP="00464E3C">
            <w:r>
              <w:t>Forwarded to COP October 17</w:t>
            </w:r>
            <w:r w:rsidRPr="00E10745">
              <w:rPr>
                <w:vertAlign w:val="superscript"/>
              </w:rPr>
              <w:t>th</w:t>
            </w:r>
            <w:r>
              <w:t xml:space="preserve"> </w:t>
            </w:r>
          </w:p>
        </w:tc>
        <w:tc>
          <w:tcPr>
            <w:tcW w:w="1190" w:type="dxa"/>
          </w:tcPr>
          <w:p w:rsidR="00E10745" w:rsidRDefault="00E10745" w:rsidP="00464E3C">
            <w:r>
              <w:t xml:space="preserve">November 2011 </w:t>
            </w:r>
          </w:p>
        </w:tc>
        <w:tc>
          <w:tcPr>
            <w:tcW w:w="987" w:type="dxa"/>
          </w:tcPr>
          <w:p w:rsidR="00E10745" w:rsidRDefault="00E10745" w:rsidP="00464E3C"/>
        </w:tc>
        <w:tc>
          <w:tcPr>
            <w:tcW w:w="987" w:type="dxa"/>
          </w:tcPr>
          <w:p w:rsidR="00E10745" w:rsidRDefault="00E10745" w:rsidP="00464E3C"/>
        </w:tc>
        <w:tc>
          <w:tcPr>
            <w:tcW w:w="987" w:type="dxa"/>
          </w:tcPr>
          <w:p w:rsidR="00E10745" w:rsidRDefault="00E10745" w:rsidP="00464E3C"/>
        </w:tc>
      </w:tr>
      <w:tr w:rsidR="002E58BB" w:rsidTr="002E58BB">
        <w:tc>
          <w:tcPr>
            <w:tcW w:w="2075" w:type="dxa"/>
          </w:tcPr>
          <w:p w:rsidR="002E58BB" w:rsidRDefault="002E58BB" w:rsidP="00464E3C">
            <w:pPr>
              <w:tabs>
                <w:tab w:val="left" w:pos="72"/>
              </w:tabs>
              <w:ind w:left="72"/>
            </w:pPr>
            <w:r>
              <w:t>ANP/GNP Track</w:t>
            </w:r>
          </w:p>
        </w:tc>
        <w:tc>
          <w:tcPr>
            <w:tcW w:w="2191" w:type="dxa"/>
          </w:tcPr>
          <w:p w:rsidR="002E58BB" w:rsidRDefault="002E58BB" w:rsidP="00464E3C">
            <w:r>
              <w:t xml:space="preserve">The syllabi for the ANP/GNP didactic and practicum courses will be forwarded to the Committee </w:t>
            </w:r>
            <w:r>
              <w:lastRenderedPageBreak/>
              <w:t>on Programs.</w:t>
            </w:r>
          </w:p>
        </w:tc>
        <w:tc>
          <w:tcPr>
            <w:tcW w:w="1426" w:type="dxa"/>
          </w:tcPr>
          <w:p w:rsidR="002E58BB" w:rsidRDefault="002E58BB" w:rsidP="00464E3C">
            <w:r>
              <w:lastRenderedPageBreak/>
              <w:t>Forward to COP 11/21/11</w:t>
            </w:r>
          </w:p>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lastRenderedPageBreak/>
              <w:t>Review of Direct Care Core pre/co requisites and syllabi</w:t>
            </w:r>
          </w:p>
        </w:tc>
        <w:tc>
          <w:tcPr>
            <w:tcW w:w="2191" w:type="dxa"/>
          </w:tcPr>
          <w:p w:rsidR="002E58BB" w:rsidRDefault="002E58BB" w:rsidP="00464E3C">
            <w:r>
              <w:t xml:space="preserve">Recommendations approved with changes </w:t>
            </w:r>
            <w:proofErr w:type="gramStart"/>
            <w:r>
              <w:t>( see</w:t>
            </w:r>
            <w:proofErr w:type="gramEnd"/>
            <w:r>
              <w:t xml:space="preserve"> attached ) to go forward to the Committee on Programs.</w:t>
            </w:r>
          </w:p>
        </w:tc>
        <w:tc>
          <w:tcPr>
            <w:tcW w:w="1426" w:type="dxa"/>
          </w:tcPr>
          <w:p w:rsidR="002E58BB" w:rsidRDefault="002E58BB" w:rsidP="00464E3C">
            <w:r>
              <w:t>Forward to COP 11/21/11</w:t>
            </w:r>
          </w:p>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rsidRPr="00C07F63">
              <w:t>Recommendations f</w:t>
            </w:r>
            <w:r>
              <w:t>rom</w:t>
            </w:r>
            <w:r w:rsidRPr="00C07F63">
              <w:t xml:space="preserve"> Education Track Subcommittee</w:t>
            </w:r>
          </w:p>
          <w:p w:rsidR="002E58BB" w:rsidRDefault="002E58BB" w:rsidP="00464E3C">
            <w:pPr>
              <w:tabs>
                <w:tab w:val="left" w:pos="72"/>
              </w:tabs>
              <w:ind w:left="72"/>
            </w:pPr>
            <w:r>
              <w:t>3credit didactic and 3 credit practicum course in the focus area.</w:t>
            </w:r>
          </w:p>
        </w:tc>
        <w:tc>
          <w:tcPr>
            <w:tcW w:w="2191" w:type="dxa"/>
          </w:tcPr>
          <w:p w:rsidR="002E58BB" w:rsidRDefault="002E58BB" w:rsidP="00464E3C">
            <w:r>
              <w:t xml:space="preserve">Syllabi approved </w:t>
            </w:r>
            <w:proofErr w:type="gramStart"/>
            <w:r>
              <w:t>( see</w:t>
            </w:r>
            <w:proofErr w:type="gramEnd"/>
            <w:r>
              <w:t xml:space="preserve"> attached ) to go forward to the Committee on Programs.</w:t>
            </w:r>
          </w:p>
        </w:tc>
        <w:tc>
          <w:tcPr>
            <w:tcW w:w="1426" w:type="dxa"/>
          </w:tcPr>
          <w:p w:rsidR="002E58BB" w:rsidRDefault="002E58BB" w:rsidP="00464E3C">
            <w:r>
              <w:t>Forward to COP 11/21/11</w:t>
            </w:r>
          </w:p>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t>ADLE Variable credit change</w:t>
            </w:r>
          </w:p>
        </w:tc>
        <w:tc>
          <w:tcPr>
            <w:tcW w:w="2191" w:type="dxa"/>
          </w:tcPr>
          <w:p w:rsidR="002E58BB" w:rsidRDefault="002E58BB" w:rsidP="002E58BB">
            <w:r>
              <w:t>Adv. Nursing Practicum change from 2 credits to variable 1-</w:t>
            </w:r>
            <w:proofErr w:type="gramStart"/>
            <w:r>
              <w:t>2  credits</w:t>
            </w:r>
            <w:proofErr w:type="gramEnd"/>
            <w:r>
              <w:t xml:space="preserve"> to accommodate the needs of the new emerging leader program approved. </w:t>
            </w:r>
          </w:p>
          <w:p w:rsidR="002E58BB" w:rsidRDefault="002E58BB" w:rsidP="00464E3C"/>
        </w:tc>
        <w:tc>
          <w:tcPr>
            <w:tcW w:w="1426" w:type="dxa"/>
          </w:tcPr>
          <w:p w:rsidR="002E58BB" w:rsidRDefault="002E58BB" w:rsidP="00464E3C">
            <w:r>
              <w:t>Forward to COP 11/21/11</w:t>
            </w:r>
          </w:p>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r w:rsidR="002E58BB" w:rsidTr="002E58BB">
        <w:tc>
          <w:tcPr>
            <w:tcW w:w="2075" w:type="dxa"/>
          </w:tcPr>
          <w:p w:rsidR="002E58BB" w:rsidRDefault="002E58BB" w:rsidP="00464E3C">
            <w:pPr>
              <w:tabs>
                <w:tab w:val="left" w:pos="72"/>
              </w:tabs>
              <w:ind w:left="72"/>
            </w:pPr>
            <w:r w:rsidRPr="00C07F63">
              <w:t>Emerging Leaders New Syllabi</w:t>
            </w:r>
          </w:p>
        </w:tc>
        <w:tc>
          <w:tcPr>
            <w:tcW w:w="2191" w:type="dxa"/>
          </w:tcPr>
          <w:p w:rsidR="002E58BB" w:rsidRDefault="002E58BB" w:rsidP="002E58BB">
            <w:r>
              <w:t xml:space="preserve">Syllabi approved with shorted course </w:t>
            </w:r>
            <w:proofErr w:type="gramStart"/>
            <w:r>
              <w:t>description  (</w:t>
            </w:r>
            <w:proofErr w:type="gramEnd"/>
            <w:r>
              <w:t xml:space="preserve"> see attached ) to </w:t>
            </w:r>
            <w:r>
              <w:lastRenderedPageBreak/>
              <w:t>go forward to the Committee on Programs.</w:t>
            </w:r>
          </w:p>
        </w:tc>
        <w:tc>
          <w:tcPr>
            <w:tcW w:w="1426" w:type="dxa"/>
          </w:tcPr>
          <w:p w:rsidR="002E58BB" w:rsidRDefault="002E58BB" w:rsidP="00464E3C">
            <w:r>
              <w:lastRenderedPageBreak/>
              <w:t>Forward to COP 11/21/11</w:t>
            </w:r>
          </w:p>
        </w:tc>
        <w:tc>
          <w:tcPr>
            <w:tcW w:w="1190" w:type="dxa"/>
          </w:tcPr>
          <w:p w:rsidR="002E58BB" w:rsidRDefault="002E58BB" w:rsidP="00464E3C"/>
        </w:tc>
        <w:tc>
          <w:tcPr>
            <w:tcW w:w="987" w:type="dxa"/>
          </w:tcPr>
          <w:p w:rsidR="002E58BB" w:rsidRDefault="002E58BB" w:rsidP="00464E3C"/>
        </w:tc>
        <w:tc>
          <w:tcPr>
            <w:tcW w:w="987" w:type="dxa"/>
          </w:tcPr>
          <w:p w:rsidR="002E58BB" w:rsidRDefault="002E58BB" w:rsidP="00464E3C"/>
        </w:tc>
        <w:tc>
          <w:tcPr>
            <w:tcW w:w="987" w:type="dxa"/>
          </w:tcPr>
          <w:p w:rsidR="002E58BB" w:rsidRDefault="002E58BB" w:rsidP="00464E3C"/>
        </w:tc>
      </w:tr>
    </w:tbl>
    <w:p w:rsidR="00213E3A" w:rsidRDefault="00213E3A" w:rsidP="00213E3A"/>
    <w:p w:rsidR="00213E3A" w:rsidRPr="00C64F8A" w:rsidRDefault="00213E3A" w:rsidP="00213E3A">
      <w:pPr>
        <w:rPr>
          <w:b/>
        </w:rPr>
      </w:pPr>
    </w:p>
    <w:p w:rsidR="00213E3A" w:rsidRDefault="00213E3A" w:rsidP="00213E3A"/>
    <w:p w:rsidR="00125FBD" w:rsidRDefault="00125FBD" w:rsidP="009E5C01"/>
    <w:sectPr w:rsidR="00125FBD" w:rsidSect="00770C33">
      <w:footerReference w:type="even" r:id="rId8"/>
      <w:footerReference w:type="default" r:id="rId9"/>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AE8" w:rsidRDefault="00384AE8">
      <w:r>
        <w:separator/>
      </w:r>
    </w:p>
  </w:endnote>
  <w:endnote w:type="continuationSeparator" w:id="0">
    <w:p w:rsidR="00384AE8" w:rsidRDefault="00384A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9E" w:rsidRDefault="00F71FDE" w:rsidP="007006C4">
    <w:pPr>
      <w:pStyle w:val="Footer"/>
      <w:framePr w:wrap="around" w:vAnchor="text" w:hAnchor="margin" w:xAlign="right" w:y="1"/>
      <w:rPr>
        <w:rStyle w:val="PageNumber"/>
      </w:rPr>
    </w:pPr>
    <w:r>
      <w:rPr>
        <w:rStyle w:val="PageNumber"/>
      </w:rPr>
      <w:fldChar w:fldCharType="begin"/>
    </w:r>
    <w:r w:rsidR="00291F9E">
      <w:rPr>
        <w:rStyle w:val="PageNumber"/>
      </w:rPr>
      <w:instrText xml:space="preserve">PAGE  </w:instrText>
    </w:r>
    <w:r>
      <w:rPr>
        <w:rStyle w:val="PageNumber"/>
      </w:rPr>
      <w:fldChar w:fldCharType="end"/>
    </w:r>
  </w:p>
  <w:p w:rsidR="00291F9E" w:rsidRDefault="00291F9E" w:rsidP="00291F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9E" w:rsidRDefault="00F71FDE" w:rsidP="007006C4">
    <w:pPr>
      <w:pStyle w:val="Footer"/>
      <w:framePr w:wrap="around" w:vAnchor="text" w:hAnchor="margin" w:xAlign="right" w:y="1"/>
      <w:rPr>
        <w:rStyle w:val="PageNumber"/>
      </w:rPr>
    </w:pPr>
    <w:r>
      <w:rPr>
        <w:rStyle w:val="PageNumber"/>
      </w:rPr>
      <w:fldChar w:fldCharType="begin"/>
    </w:r>
    <w:r w:rsidR="00291F9E">
      <w:rPr>
        <w:rStyle w:val="PageNumber"/>
      </w:rPr>
      <w:instrText xml:space="preserve">PAGE  </w:instrText>
    </w:r>
    <w:r>
      <w:rPr>
        <w:rStyle w:val="PageNumber"/>
      </w:rPr>
      <w:fldChar w:fldCharType="separate"/>
    </w:r>
    <w:r w:rsidR="004D2A21">
      <w:rPr>
        <w:rStyle w:val="PageNumber"/>
        <w:noProof/>
      </w:rPr>
      <w:t>6</w:t>
    </w:r>
    <w:r>
      <w:rPr>
        <w:rStyle w:val="PageNumber"/>
      </w:rPr>
      <w:fldChar w:fldCharType="end"/>
    </w:r>
  </w:p>
  <w:p w:rsidR="00291F9E" w:rsidRDefault="00291F9E" w:rsidP="00291F9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AE8" w:rsidRDefault="00384AE8">
      <w:r>
        <w:separator/>
      </w:r>
    </w:p>
  </w:footnote>
  <w:footnote w:type="continuationSeparator" w:id="0">
    <w:p w:rsidR="00384AE8" w:rsidRDefault="00384A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7D4"/>
    <w:multiLevelType w:val="hybridMultilevel"/>
    <w:tmpl w:val="D4B49336"/>
    <w:lvl w:ilvl="0" w:tplc="90D85336">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90456"/>
    <w:multiLevelType w:val="hybridMultilevel"/>
    <w:tmpl w:val="4550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61528"/>
    <w:multiLevelType w:val="hybridMultilevel"/>
    <w:tmpl w:val="CFB4A7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867B4B"/>
    <w:multiLevelType w:val="hybridMultilevel"/>
    <w:tmpl w:val="3C62F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D138F"/>
    <w:multiLevelType w:val="hybridMultilevel"/>
    <w:tmpl w:val="9E14E4EA"/>
    <w:lvl w:ilvl="0" w:tplc="C91AA5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C35711A"/>
    <w:multiLevelType w:val="hybridMultilevel"/>
    <w:tmpl w:val="8D7EB14E"/>
    <w:lvl w:ilvl="0" w:tplc="25D6C678">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490DE5"/>
    <w:multiLevelType w:val="hybridMultilevel"/>
    <w:tmpl w:val="B4EA217C"/>
    <w:lvl w:ilvl="0" w:tplc="8850D0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1E0B70"/>
    <w:multiLevelType w:val="hybridMultilevel"/>
    <w:tmpl w:val="6C98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45610"/>
    <w:multiLevelType w:val="hybridMultilevel"/>
    <w:tmpl w:val="B36CE226"/>
    <w:lvl w:ilvl="0" w:tplc="F5183E8A">
      <w:start w:val="5"/>
      <w:numFmt w:val="upp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2D22351"/>
    <w:multiLevelType w:val="hybridMultilevel"/>
    <w:tmpl w:val="13EEF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14422"/>
    <w:multiLevelType w:val="hybridMultilevel"/>
    <w:tmpl w:val="34C86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210F2D"/>
    <w:multiLevelType w:val="hybridMultilevel"/>
    <w:tmpl w:val="B574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7F691F"/>
    <w:multiLevelType w:val="hybridMultilevel"/>
    <w:tmpl w:val="6A0A8D32"/>
    <w:lvl w:ilvl="0" w:tplc="A9CEC13A">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1CC43B96"/>
    <w:multiLevelType w:val="hybridMultilevel"/>
    <w:tmpl w:val="411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2E0A79"/>
    <w:multiLevelType w:val="hybridMultilevel"/>
    <w:tmpl w:val="28B2A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325F4"/>
    <w:multiLevelType w:val="hybridMultilevel"/>
    <w:tmpl w:val="F1FCFE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ED44B5"/>
    <w:multiLevelType w:val="hybridMultilevel"/>
    <w:tmpl w:val="5FDA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236284"/>
    <w:multiLevelType w:val="hybridMultilevel"/>
    <w:tmpl w:val="581EF97C"/>
    <w:lvl w:ilvl="0" w:tplc="263EA578">
      <w:start w:val="1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2859"/>
    <w:multiLevelType w:val="hybridMultilevel"/>
    <w:tmpl w:val="F1700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490CFA"/>
    <w:multiLevelType w:val="hybridMultilevel"/>
    <w:tmpl w:val="04C2F4B8"/>
    <w:lvl w:ilvl="0" w:tplc="2C3C6794">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297B7D92"/>
    <w:multiLevelType w:val="hybridMultilevel"/>
    <w:tmpl w:val="4886C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BF2307"/>
    <w:multiLevelType w:val="hybridMultilevel"/>
    <w:tmpl w:val="B756DD44"/>
    <w:lvl w:ilvl="0" w:tplc="A99081D2">
      <w:start w:val="5"/>
      <w:numFmt w:val="upperRoman"/>
      <w:lvlText w:val="%1."/>
      <w:lvlJc w:val="left"/>
      <w:pPr>
        <w:ind w:left="1980" w:hanging="72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2F116038"/>
    <w:multiLevelType w:val="hybridMultilevel"/>
    <w:tmpl w:val="BF50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B37647"/>
    <w:multiLevelType w:val="hybridMultilevel"/>
    <w:tmpl w:val="AE7434A6"/>
    <w:lvl w:ilvl="0" w:tplc="46583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195E03"/>
    <w:multiLevelType w:val="hybridMultilevel"/>
    <w:tmpl w:val="E92C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405A03"/>
    <w:multiLevelType w:val="hybridMultilevel"/>
    <w:tmpl w:val="75743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2E4808"/>
    <w:multiLevelType w:val="multilevel"/>
    <w:tmpl w:val="34D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F6116A"/>
    <w:multiLevelType w:val="hybridMultilevel"/>
    <w:tmpl w:val="AE7434A6"/>
    <w:lvl w:ilvl="0" w:tplc="46583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712CA0"/>
    <w:multiLevelType w:val="hybridMultilevel"/>
    <w:tmpl w:val="862E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1D4139"/>
    <w:multiLevelType w:val="hybridMultilevel"/>
    <w:tmpl w:val="11CAB46E"/>
    <w:lvl w:ilvl="0" w:tplc="BB1CADE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4302F9"/>
    <w:multiLevelType w:val="hybridMultilevel"/>
    <w:tmpl w:val="CD668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223577"/>
    <w:multiLevelType w:val="hybridMultilevel"/>
    <w:tmpl w:val="4356A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D32887"/>
    <w:multiLevelType w:val="hybridMultilevel"/>
    <w:tmpl w:val="B224C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AE0CFC"/>
    <w:multiLevelType w:val="hybridMultilevel"/>
    <w:tmpl w:val="EB94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365F76"/>
    <w:multiLevelType w:val="hybridMultilevel"/>
    <w:tmpl w:val="B1B8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AC0C6C"/>
    <w:multiLevelType w:val="hybridMultilevel"/>
    <w:tmpl w:val="CC88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D26447"/>
    <w:multiLevelType w:val="hybridMultilevel"/>
    <w:tmpl w:val="A02C550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3A32145"/>
    <w:multiLevelType w:val="hybridMultilevel"/>
    <w:tmpl w:val="07245444"/>
    <w:lvl w:ilvl="0" w:tplc="27F66646">
      <w:start w:val="7"/>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476DC"/>
    <w:multiLevelType w:val="hybridMultilevel"/>
    <w:tmpl w:val="2A44C5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F6C5696"/>
    <w:multiLevelType w:val="hybridMultilevel"/>
    <w:tmpl w:val="0FD6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96DB8"/>
    <w:multiLevelType w:val="hybridMultilevel"/>
    <w:tmpl w:val="C06A3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CE2D51"/>
    <w:multiLevelType w:val="hybridMultilevel"/>
    <w:tmpl w:val="B5703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B1BC7"/>
    <w:multiLevelType w:val="multilevel"/>
    <w:tmpl w:val="C4D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84036D"/>
    <w:multiLevelType w:val="hybridMultilevel"/>
    <w:tmpl w:val="C55CE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AE4C64"/>
    <w:multiLevelType w:val="hybridMultilevel"/>
    <w:tmpl w:val="B6E2B3A8"/>
    <w:lvl w:ilvl="0" w:tplc="A22E2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262BFB"/>
    <w:multiLevelType w:val="hybridMultilevel"/>
    <w:tmpl w:val="61EC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354B5D"/>
    <w:multiLevelType w:val="hybridMultilevel"/>
    <w:tmpl w:val="232E0BCA"/>
    <w:lvl w:ilvl="0" w:tplc="EB60852E">
      <w:start w:val="1"/>
      <w:numFmt w:val="upperRoman"/>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9E661A60">
      <w:start w:val="1"/>
      <w:numFmt w:val="lowerLetter"/>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F3C2B"/>
    <w:multiLevelType w:val="hybridMultilevel"/>
    <w:tmpl w:val="2176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FB0D04"/>
    <w:multiLevelType w:val="hybridMultilevel"/>
    <w:tmpl w:val="38A22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BE22A0"/>
    <w:multiLevelType w:val="hybridMultilevel"/>
    <w:tmpl w:val="232E0BCA"/>
    <w:lvl w:ilvl="0" w:tplc="EB60852E">
      <w:start w:val="1"/>
      <w:numFmt w:val="upperRoman"/>
      <w:lvlText w:val="%1."/>
      <w:lvlJc w:val="left"/>
      <w:pPr>
        <w:tabs>
          <w:tab w:val="num" w:pos="1260"/>
        </w:tabs>
        <w:ind w:left="1260" w:hanging="720"/>
      </w:pPr>
      <w:rPr>
        <w:rFonts w:hint="default"/>
      </w:rPr>
    </w:lvl>
    <w:lvl w:ilvl="1" w:tplc="04090019">
      <w:start w:val="1"/>
      <w:numFmt w:val="lowerLetter"/>
      <w:lvlText w:val="%2."/>
      <w:lvlJc w:val="left"/>
      <w:pPr>
        <w:tabs>
          <w:tab w:val="num" w:pos="1440"/>
        </w:tabs>
        <w:ind w:left="1440" w:hanging="360"/>
      </w:pPr>
    </w:lvl>
    <w:lvl w:ilvl="2" w:tplc="9E661A60">
      <w:start w:val="1"/>
      <w:numFmt w:val="lowerLetter"/>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
  </w:num>
  <w:num w:numId="3">
    <w:abstractNumId w:val="15"/>
  </w:num>
  <w:num w:numId="4">
    <w:abstractNumId w:val="7"/>
  </w:num>
  <w:num w:numId="5">
    <w:abstractNumId w:val="10"/>
  </w:num>
  <w:num w:numId="6">
    <w:abstractNumId w:val="41"/>
  </w:num>
  <w:num w:numId="7">
    <w:abstractNumId w:val="30"/>
  </w:num>
  <w:num w:numId="8">
    <w:abstractNumId w:val="4"/>
  </w:num>
  <w:num w:numId="9">
    <w:abstractNumId w:val="45"/>
  </w:num>
  <w:num w:numId="10">
    <w:abstractNumId w:val="13"/>
  </w:num>
  <w:num w:numId="11">
    <w:abstractNumId w:val="25"/>
  </w:num>
  <w:num w:numId="12">
    <w:abstractNumId w:val="19"/>
  </w:num>
  <w:num w:numId="13">
    <w:abstractNumId w:val="34"/>
  </w:num>
  <w:num w:numId="14">
    <w:abstractNumId w:val="23"/>
  </w:num>
  <w:num w:numId="15">
    <w:abstractNumId w:val="31"/>
  </w:num>
  <w:num w:numId="16">
    <w:abstractNumId w:val="27"/>
  </w:num>
  <w:num w:numId="17">
    <w:abstractNumId w:val="9"/>
  </w:num>
  <w:num w:numId="18">
    <w:abstractNumId w:val="43"/>
  </w:num>
  <w:num w:numId="19">
    <w:abstractNumId w:val="6"/>
  </w:num>
  <w:num w:numId="20">
    <w:abstractNumId w:val="1"/>
  </w:num>
  <w:num w:numId="21">
    <w:abstractNumId w:val="32"/>
  </w:num>
  <w:num w:numId="22">
    <w:abstractNumId w:val="33"/>
  </w:num>
  <w:num w:numId="23">
    <w:abstractNumId w:val="20"/>
  </w:num>
  <w:num w:numId="24">
    <w:abstractNumId w:val="24"/>
  </w:num>
  <w:num w:numId="25">
    <w:abstractNumId w:val="14"/>
  </w:num>
  <w:num w:numId="26">
    <w:abstractNumId w:val="0"/>
  </w:num>
  <w:num w:numId="27">
    <w:abstractNumId w:val="48"/>
  </w:num>
  <w:num w:numId="28">
    <w:abstractNumId w:val="40"/>
  </w:num>
  <w:num w:numId="29">
    <w:abstractNumId w:val="49"/>
  </w:num>
  <w:num w:numId="30">
    <w:abstractNumId w:val="46"/>
  </w:num>
  <w:num w:numId="31">
    <w:abstractNumId w:val="37"/>
  </w:num>
  <w:num w:numId="32">
    <w:abstractNumId w:val="3"/>
  </w:num>
  <w:num w:numId="33">
    <w:abstractNumId w:val="12"/>
  </w:num>
  <w:num w:numId="34">
    <w:abstractNumId w:val="5"/>
  </w:num>
  <w:num w:numId="35">
    <w:abstractNumId w:val="21"/>
  </w:num>
  <w:num w:numId="36">
    <w:abstractNumId w:val="8"/>
  </w:num>
  <w:num w:numId="37">
    <w:abstractNumId w:val="17"/>
  </w:num>
  <w:num w:numId="38">
    <w:abstractNumId w:val="39"/>
  </w:num>
  <w:num w:numId="39">
    <w:abstractNumId w:val="44"/>
  </w:num>
  <w:num w:numId="40">
    <w:abstractNumId w:val="35"/>
  </w:num>
  <w:num w:numId="41">
    <w:abstractNumId w:val="47"/>
  </w:num>
  <w:num w:numId="42">
    <w:abstractNumId w:val="38"/>
  </w:num>
  <w:num w:numId="43">
    <w:abstractNumId w:val="36"/>
  </w:num>
  <w:num w:numId="44">
    <w:abstractNumId w:val="26"/>
  </w:num>
  <w:num w:numId="45">
    <w:abstractNumId w:val="42"/>
  </w:num>
  <w:num w:numId="46">
    <w:abstractNumId w:val="22"/>
  </w:num>
  <w:num w:numId="47">
    <w:abstractNumId w:val="28"/>
  </w:num>
  <w:num w:numId="48">
    <w:abstractNumId w:val="16"/>
  </w:num>
  <w:num w:numId="49">
    <w:abstractNumId w:val="18"/>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13313"/>
  </w:hdrShapeDefaults>
  <w:footnotePr>
    <w:footnote w:id="-1"/>
    <w:footnote w:id="0"/>
  </w:footnotePr>
  <w:endnotePr>
    <w:endnote w:id="-1"/>
    <w:endnote w:id="0"/>
  </w:endnotePr>
  <w:compat/>
  <w:rsids>
    <w:rsidRoot w:val="00F90708"/>
    <w:rsid w:val="000044B3"/>
    <w:rsid w:val="00004B5A"/>
    <w:rsid w:val="00011F6D"/>
    <w:rsid w:val="00014938"/>
    <w:rsid w:val="000158A0"/>
    <w:rsid w:val="00017D43"/>
    <w:rsid w:val="00021682"/>
    <w:rsid w:val="000239C5"/>
    <w:rsid w:val="00024E50"/>
    <w:rsid w:val="000317D9"/>
    <w:rsid w:val="0003791F"/>
    <w:rsid w:val="00037C1F"/>
    <w:rsid w:val="00040AA1"/>
    <w:rsid w:val="00041105"/>
    <w:rsid w:val="00041A2B"/>
    <w:rsid w:val="00047355"/>
    <w:rsid w:val="00051D49"/>
    <w:rsid w:val="00057A5B"/>
    <w:rsid w:val="00065D8A"/>
    <w:rsid w:val="00077BB3"/>
    <w:rsid w:val="0009257C"/>
    <w:rsid w:val="00093797"/>
    <w:rsid w:val="00095BF4"/>
    <w:rsid w:val="00096AEB"/>
    <w:rsid w:val="000A0BD8"/>
    <w:rsid w:val="000A53AA"/>
    <w:rsid w:val="000B588B"/>
    <w:rsid w:val="000C0B1A"/>
    <w:rsid w:val="000C562E"/>
    <w:rsid w:val="000C6708"/>
    <w:rsid w:val="000C7DEF"/>
    <w:rsid w:val="000D023C"/>
    <w:rsid w:val="000D04AA"/>
    <w:rsid w:val="000D2731"/>
    <w:rsid w:val="000D408B"/>
    <w:rsid w:val="000D6749"/>
    <w:rsid w:val="000E247B"/>
    <w:rsid w:val="000E62C7"/>
    <w:rsid w:val="000E7418"/>
    <w:rsid w:val="000F6C92"/>
    <w:rsid w:val="000F71B5"/>
    <w:rsid w:val="00110006"/>
    <w:rsid w:val="00110B4D"/>
    <w:rsid w:val="00122568"/>
    <w:rsid w:val="00125FBD"/>
    <w:rsid w:val="00126485"/>
    <w:rsid w:val="0012728D"/>
    <w:rsid w:val="00136BE2"/>
    <w:rsid w:val="00141D33"/>
    <w:rsid w:val="0014425A"/>
    <w:rsid w:val="00145326"/>
    <w:rsid w:val="0015661B"/>
    <w:rsid w:val="00157B27"/>
    <w:rsid w:val="00164D5D"/>
    <w:rsid w:val="001673AE"/>
    <w:rsid w:val="001679EE"/>
    <w:rsid w:val="001726C0"/>
    <w:rsid w:val="00175415"/>
    <w:rsid w:val="00184F60"/>
    <w:rsid w:val="00191069"/>
    <w:rsid w:val="001948F4"/>
    <w:rsid w:val="00196CDA"/>
    <w:rsid w:val="001B1482"/>
    <w:rsid w:val="001C3905"/>
    <w:rsid w:val="001C5BC8"/>
    <w:rsid w:val="001C79D1"/>
    <w:rsid w:val="001D0221"/>
    <w:rsid w:val="001D5820"/>
    <w:rsid w:val="001E5302"/>
    <w:rsid w:val="001E66B1"/>
    <w:rsid w:val="001E66C6"/>
    <w:rsid w:val="001F2133"/>
    <w:rsid w:val="001F33D1"/>
    <w:rsid w:val="00203029"/>
    <w:rsid w:val="00203471"/>
    <w:rsid w:val="0021070E"/>
    <w:rsid w:val="00212D57"/>
    <w:rsid w:val="00213E3A"/>
    <w:rsid w:val="00215D9C"/>
    <w:rsid w:val="002172AF"/>
    <w:rsid w:val="00220480"/>
    <w:rsid w:val="00221CE0"/>
    <w:rsid w:val="00222CA1"/>
    <w:rsid w:val="00230CA9"/>
    <w:rsid w:val="00236307"/>
    <w:rsid w:val="00237D35"/>
    <w:rsid w:val="002432D9"/>
    <w:rsid w:val="0024403A"/>
    <w:rsid w:val="00254E5B"/>
    <w:rsid w:val="0025506B"/>
    <w:rsid w:val="00261A11"/>
    <w:rsid w:val="00274461"/>
    <w:rsid w:val="00280CD0"/>
    <w:rsid w:val="00285B82"/>
    <w:rsid w:val="002901F0"/>
    <w:rsid w:val="00290426"/>
    <w:rsid w:val="00291F27"/>
    <w:rsid w:val="00291F9E"/>
    <w:rsid w:val="00293092"/>
    <w:rsid w:val="002A02F5"/>
    <w:rsid w:val="002A0561"/>
    <w:rsid w:val="002A3066"/>
    <w:rsid w:val="002A3F61"/>
    <w:rsid w:val="002A52D9"/>
    <w:rsid w:val="002A67F1"/>
    <w:rsid w:val="002A76F2"/>
    <w:rsid w:val="002D2FC3"/>
    <w:rsid w:val="002D3D03"/>
    <w:rsid w:val="002D64E0"/>
    <w:rsid w:val="002D6E5B"/>
    <w:rsid w:val="002D7883"/>
    <w:rsid w:val="002E1BF6"/>
    <w:rsid w:val="002E1DDF"/>
    <w:rsid w:val="002E35EE"/>
    <w:rsid w:val="002E58BB"/>
    <w:rsid w:val="002F5319"/>
    <w:rsid w:val="0031049A"/>
    <w:rsid w:val="0031260A"/>
    <w:rsid w:val="0031313C"/>
    <w:rsid w:val="00313F30"/>
    <w:rsid w:val="00315FBA"/>
    <w:rsid w:val="00321BE4"/>
    <w:rsid w:val="00326B95"/>
    <w:rsid w:val="00326D04"/>
    <w:rsid w:val="00327A7D"/>
    <w:rsid w:val="00327F72"/>
    <w:rsid w:val="00335C34"/>
    <w:rsid w:val="00342819"/>
    <w:rsid w:val="00342EB6"/>
    <w:rsid w:val="003450B0"/>
    <w:rsid w:val="00345B6E"/>
    <w:rsid w:val="003615A4"/>
    <w:rsid w:val="003727DB"/>
    <w:rsid w:val="00376EF9"/>
    <w:rsid w:val="003802DD"/>
    <w:rsid w:val="00381011"/>
    <w:rsid w:val="003813CD"/>
    <w:rsid w:val="003827C9"/>
    <w:rsid w:val="003828EC"/>
    <w:rsid w:val="00384AE8"/>
    <w:rsid w:val="003918A0"/>
    <w:rsid w:val="003A29E3"/>
    <w:rsid w:val="003B27D5"/>
    <w:rsid w:val="003B4D04"/>
    <w:rsid w:val="003C43E8"/>
    <w:rsid w:val="003C7BB4"/>
    <w:rsid w:val="003D2587"/>
    <w:rsid w:val="003D41BF"/>
    <w:rsid w:val="003D4877"/>
    <w:rsid w:val="003D7AE3"/>
    <w:rsid w:val="003D7C9B"/>
    <w:rsid w:val="003D7DB5"/>
    <w:rsid w:val="003E1883"/>
    <w:rsid w:val="003E40CD"/>
    <w:rsid w:val="003E782C"/>
    <w:rsid w:val="003F099F"/>
    <w:rsid w:val="003F27A5"/>
    <w:rsid w:val="003F2DD0"/>
    <w:rsid w:val="003F3C63"/>
    <w:rsid w:val="003F4605"/>
    <w:rsid w:val="00400811"/>
    <w:rsid w:val="00401221"/>
    <w:rsid w:val="00404222"/>
    <w:rsid w:val="00410433"/>
    <w:rsid w:val="00412E67"/>
    <w:rsid w:val="0042279B"/>
    <w:rsid w:val="0042792C"/>
    <w:rsid w:val="0043098B"/>
    <w:rsid w:val="0043192F"/>
    <w:rsid w:val="004336D2"/>
    <w:rsid w:val="004433A1"/>
    <w:rsid w:val="00445771"/>
    <w:rsid w:val="00445F90"/>
    <w:rsid w:val="00446EB4"/>
    <w:rsid w:val="004500C5"/>
    <w:rsid w:val="004541E2"/>
    <w:rsid w:val="00455A11"/>
    <w:rsid w:val="00457952"/>
    <w:rsid w:val="00461590"/>
    <w:rsid w:val="00462706"/>
    <w:rsid w:val="00464E3C"/>
    <w:rsid w:val="00477A87"/>
    <w:rsid w:val="00484224"/>
    <w:rsid w:val="00491CCA"/>
    <w:rsid w:val="00495146"/>
    <w:rsid w:val="00495433"/>
    <w:rsid w:val="004958AD"/>
    <w:rsid w:val="00496C6E"/>
    <w:rsid w:val="004A5726"/>
    <w:rsid w:val="004C2989"/>
    <w:rsid w:val="004C2CC7"/>
    <w:rsid w:val="004D2A21"/>
    <w:rsid w:val="004D4A35"/>
    <w:rsid w:val="004D76C0"/>
    <w:rsid w:val="004E02DC"/>
    <w:rsid w:val="004F34A9"/>
    <w:rsid w:val="004F403D"/>
    <w:rsid w:val="004F5D7B"/>
    <w:rsid w:val="004F6647"/>
    <w:rsid w:val="004F6976"/>
    <w:rsid w:val="004F7E49"/>
    <w:rsid w:val="00500426"/>
    <w:rsid w:val="00502FA2"/>
    <w:rsid w:val="005038F4"/>
    <w:rsid w:val="005051C7"/>
    <w:rsid w:val="00513339"/>
    <w:rsid w:val="00515B55"/>
    <w:rsid w:val="0051621B"/>
    <w:rsid w:val="005175FC"/>
    <w:rsid w:val="00524583"/>
    <w:rsid w:val="00542923"/>
    <w:rsid w:val="00544D68"/>
    <w:rsid w:val="00544D9F"/>
    <w:rsid w:val="005465C3"/>
    <w:rsid w:val="0055025B"/>
    <w:rsid w:val="0057397F"/>
    <w:rsid w:val="00576839"/>
    <w:rsid w:val="00577CFC"/>
    <w:rsid w:val="00581686"/>
    <w:rsid w:val="00590243"/>
    <w:rsid w:val="00590DC6"/>
    <w:rsid w:val="00590E2D"/>
    <w:rsid w:val="00597953"/>
    <w:rsid w:val="005A4C90"/>
    <w:rsid w:val="005A7500"/>
    <w:rsid w:val="005D443A"/>
    <w:rsid w:val="005D4938"/>
    <w:rsid w:val="005D674F"/>
    <w:rsid w:val="005E2C33"/>
    <w:rsid w:val="005E3E1B"/>
    <w:rsid w:val="005F313C"/>
    <w:rsid w:val="006017B8"/>
    <w:rsid w:val="00601F4A"/>
    <w:rsid w:val="00611E12"/>
    <w:rsid w:val="0061578D"/>
    <w:rsid w:val="00616AD5"/>
    <w:rsid w:val="00626A7A"/>
    <w:rsid w:val="00632DCC"/>
    <w:rsid w:val="00641F88"/>
    <w:rsid w:val="0064449A"/>
    <w:rsid w:val="006444BA"/>
    <w:rsid w:val="00647111"/>
    <w:rsid w:val="00656793"/>
    <w:rsid w:val="00662C36"/>
    <w:rsid w:val="006812CB"/>
    <w:rsid w:val="00691422"/>
    <w:rsid w:val="0069294A"/>
    <w:rsid w:val="00693F38"/>
    <w:rsid w:val="006957EC"/>
    <w:rsid w:val="006A4CBC"/>
    <w:rsid w:val="006A5535"/>
    <w:rsid w:val="006A5C51"/>
    <w:rsid w:val="006A64E3"/>
    <w:rsid w:val="006B1B53"/>
    <w:rsid w:val="006B57D6"/>
    <w:rsid w:val="006C397C"/>
    <w:rsid w:val="006C4164"/>
    <w:rsid w:val="006C4CA8"/>
    <w:rsid w:val="006D1067"/>
    <w:rsid w:val="006D12B9"/>
    <w:rsid w:val="006D48D3"/>
    <w:rsid w:val="006D74C7"/>
    <w:rsid w:val="006E3ADD"/>
    <w:rsid w:val="006E412B"/>
    <w:rsid w:val="006E74B7"/>
    <w:rsid w:val="006F07D2"/>
    <w:rsid w:val="006F5029"/>
    <w:rsid w:val="006F64DF"/>
    <w:rsid w:val="006F6C39"/>
    <w:rsid w:val="0070050E"/>
    <w:rsid w:val="007006C4"/>
    <w:rsid w:val="0070228F"/>
    <w:rsid w:val="007056D9"/>
    <w:rsid w:val="007060FD"/>
    <w:rsid w:val="007115E5"/>
    <w:rsid w:val="007326E2"/>
    <w:rsid w:val="00753772"/>
    <w:rsid w:val="00754416"/>
    <w:rsid w:val="0075468C"/>
    <w:rsid w:val="00763EBD"/>
    <w:rsid w:val="007646FA"/>
    <w:rsid w:val="00764BF4"/>
    <w:rsid w:val="00766700"/>
    <w:rsid w:val="00770C33"/>
    <w:rsid w:val="007715D4"/>
    <w:rsid w:val="00783D09"/>
    <w:rsid w:val="0078494F"/>
    <w:rsid w:val="0078555C"/>
    <w:rsid w:val="0079351E"/>
    <w:rsid w:val="007A6770"/>
    <w:rsid w:val="007B0406"/>
    <w:rsid w:val="007B2AE7"/>
    <w:rsid w:val="007B68BE"/>
    <w:rsid w:val="007C1FCB"/>
    <w:rsid w:val="007C24E7"/>
    <w:rsid w:val="007C4A52"/>
    <w:rsid w:val="007C7AA3"/>
    <w:rsid w:val="007D5F3F"/>
    <w:rsid w:val="007D677C"/>
    <w:rsid w:val="007D6ED2"/>
    <w:rsid w:val="007E0661"/>
    <w:rsid w:val="007E44E0"/>
    <w:rsid w:val="007E667B"/>
    <w:rsid w:val="007F2174"/>
    <w:rsid w:val="007F557C"/>
    <w:rsid w:val="00800423"/>
    <w:rsid w:val="008106EF"/>
    <w:rsid w:val="00812174"/>
    <w:rsid w:val="008318CB"/>
    <w:rsid w:val="00831B47"/>
    <w:rsid w:val="008375B8"/>
    <w:rsid w:val="00837BDA"/>
    <w:rsid w:val="00841814"/>
    <w:rsid w:val="00843113"/>
    <w:rsid w:val="00847FD1"/>
    <w:rsid w:val="00857DEC"/>
    <w:rsid w:val="00867199"/>
    <w:rsid w:val="00871D2C"/>
    <w:rsid w:val="00872F8B"/>
    <w:rsid w:val="008753B4"/>
    <w:rsid w:val="008909AE"/>
    <w:rsid w:val="00890CF3"/>
    <w:rsid w:val="00890DCE"/>
    <w:rsid w:val="00894BBC"/>
    <w:rsid w:val="0089614F"/>
    <w:rsid w:val="00897CD0"/>
    <w:rsid w:val="008A2667"/>
    <w:rsid w:val="008B474D"/>
    <w:rsid w:val="008B5DD4"/>
    <w:rsid w:val="008B6086"/>
    <w:rsid w:val="008C1DB9"/>
    <w:rsid w:val="008D5156"/>
    <w:rsid w:val="008D640B"/>
    <w:rsid w:val="008E0857"/>
    <w:rsid w:val="008E43AC"/>
    <w:rsid w:val="008E56F3"/>
    <w:rsid w:val="008E57A0"/>
    <w:rsid w:val="008E6C85"/>
    <w:rsid w:val="008F62FB"/>
    <w:rsid w:val="0090379C"/>
    <w:rsid w:val="00907021"/>
    <w:rsid w:val="00916505"/>
    <w:rsid w:val="00923792"/>
    <w:rsid w:val="00923BB1"/>
    <w:rsid w:val="009251D0"/>
    <w:rsid w:val="0092530E"/>
    <w:rsid w:val="00926161"/>
    <w:rsid w:val="0093400B"/>
    <w:rsid w:val="00935A9C"/>
    <w:rsid w:val="00936ABC"/>
    <w:rsid w:val="00937220"/>
    <w:rsid w:val="00937595"/>
    <w:rsid w:val="00956C95"/>
    <w:rsid w:val="009634BC"/>
    <w:rsid w:val="0097044E"/>
    <w:rsid w:val="00981098"/>
    <w:rsid w:val="00981955"/>
    <w:rsid w:val="00993310"/>
    <w:rsid w:val="0099542C"/>
    <w:rsid w:val="009960E2"/>
    <w:rsid w:val="009A147D"/>
    <w:rsid w:val="009A1D23"/>
    <w:rsid w:val="009A1E79"/>
    <w:rsid w:val="009A5BD6"/>
    <w:rsid w:val="009A694D"/>
    <w:rsid w:val="009B3D7D"/>
    <w:rsid w:val="009B3EDE"/>
    <w:rsid w:val="009B48C5"/>
    <w:rsid w:val="009B5316"/>
    <w:rsid w:val="009C29A5"/>
    <w:rsid w:val="009C5316"/>
    <w:rsid w:val="009D0374"/>
    <w:rsid w:val="009D3097"/>
    <w:rsid w:val="009D3A52"/>
    <w:rsid w:val="009D5F7F"/>
    <w:rsid w:val="009D65BC"/>
    <w:rsid w:val="009E09D5"/>
    <w:rsid w:val="009E1108"/>
    <w:rsid w:val="009E3897"/>
    <w:rsid w:val="009E3F2F"/>
    <w:rsid w:val="009E478A"/>
    <w:rsid w:val="009E5C01"/>
    <w:rsid w:val="009F414A"/>
    <w:rsid w:val="009F6358"/>
    <w:rsid w:val="009F7F6C"/>
    <w:rsid w:val="00A02C07"/>
    <w:rsid w:val="00A03768"/>
    <w:rsid w:val="00A158C0"/>
    <w:rsid w:val="00A17D2C"/>
    <w:rsid w:val="00A25508"/>
    <w:rsid w:val="00A4719D"/>
    <w:rsid w:val="00A47A03"/>
    <w:rsid w:val="00A538CC"/>
    <w:rsid w:val="00A620C7"/>
    <w:rsid w:val="00A623DD"/>
    <w:rsid w:val="00A91CCE"/>
    <w:rsid w:val="00AA095A"/>
    <w:rsid w:val="00AA3CBA"/>
    <w:rsid w:val="00AB12A9"/>
    <w:rsid w:val="00AB261C"/>
    <w:rsid w:val="00AB57E3"/>
    <w:rsid w:val="00AC40AD"/>
    <w:rsid w:val="00AD5627"/>
    <w:rsid w:val="00AD590F"/>
    <w:rsid w:val="00AE7903"/>
    <w:rsid w:val="00AF42F2"/>
    <w:rsid w:val="00B070D0"/>
    <w:rsid w:val="00B07E52"/>
    <w:rsid w:val="00B153E6"/>
    <w:rsid w:val="00B24460"/>
    <w:rsid w:val="00B25838"/>
    <w:rsid w:val="00B32734"/>
    <w:rsid w:val="00B34643"/>
    <w:rsid w:val="00B41191"/>
    <w:rsid w:val="00B43A9A"/>
    <w:rsid w:val="00B4702B"/>
    <w:rsid w:val="00B521DA"/>
    <w:rsid w:val="00B53EBA"/>
    <w:rsid w:val="00B57207"/>
    <w:rsid w:val="00B62186"/>
    <w:rsid w:val="00B66B34"/>
    <w:rsid w:val="00B66C28"/>
    <w:rsid w:val="00B70758"/>
    <w:rsid w:val="00B93F78"/>
    <w:rsid w:val="00BB09F4"/>
    <w:rsid w:val="00BB0B79"/>
    <w:rsid w:val="00BB160C"/>
    <w:rsid w:val="00BB634D"/>
    <w:rsid w:val="00BC03EB"/>
    <w:rsid w:val="00BC15BC"/>
    <w:rsid w:val="00BC4D01"/>
    <w:rsid w:val="00BD2798"/>
    <w:rsid w:val="00BE6FFB"/>
    <w:rsid w:val="00BF0070"/>
    <w:rsid w:val="00BF3F43"/>
    <w:rsid w:val="00C00CDA"/>
    <w:rsid w:val="00C03E4C"/>
    <w:rsid w:val="00C03EA8"/>
    <w:rsid w:val="00C06743"/>
    <w:rsid w:val="00C07F63"/>
    <w:rsid w:val="00C169B6"/>
    <w:rsid w:val="00C21E87"/>
    <w:rsid w:val="00C3061F"/>
    <w:rsid w:val="00C34A3F"/>
    <w:rsid w:val="00C404FB"/>
    <w:rsid w:val="00C447D9"/>
    <w:rsid w:val="00C470CC"/>
    <w:rsid w:val="00C47ADD"/>
    <w:rsid w:val="00C549DB"/>
    <w:rsid w:val="00C57A2B"/>
    <w:rsid w:val="00C630BD"/>
    <w:rsid w:val="00C64DB1"/>
    <w:rsid w:val="00C72116"/>
    <w:rsid w:val="00C74B19"/>
    <w:rsid w:val="00C802C9"/>
    <w:rsid w:val="00C817C5"/>
    <w:rsid w:val="00C82C24"/>
    <w:rsid w:val="00C833C4"/>
    <w:rsid w:val="00C83C33"/>
    <w:rsid w:val="00C9387A"/>
    <w:rsid w:val="00C948BB"/>
    <w:rsid w:val="00C95ECD"/>
    <w:rsid w:val="00CA1AAC"/>
    <w:rsid w:val="00CA6731"/>
    <w:rsid w:val="00CB14B3"/>
    <w:rsid w:val="00CB58AC"/>
    <w:rsid w:val="00CD2346"/>
    <w:rsid w:val="00CD5D76"/>
    <w:rsid w:val="00CE2B37"/>
    <w:rsid w:val="00CE6DC6"/>
    <w:rsid w:val="00CF2F57"/>
    <w:rsid w:val="00CF4995"/>
    <w:rsid w:val="00CF52E9"/>
    <w:rsid w:val="00D05515"/>
    <w:rsid w:val="00D07644"/>
    <w:rsid w:val="00D07FF1"/>
    <w:rsid w:val="00D10821"/>
    <w:rsid w:val="00D12E8D"/>
    <w:rsid w:val="00D27AE2"/>
    <w:rsid w:val="00D31D90"/>
    <w:rsid w:val="00D33EB2"/>
    <w:rsid w:val="00D402FA"/>
    <w:rsid w:val="00D40341"/>
    <w:rsid w:val="00D4479C"/>
    <w:rsid w:val="00D4585F"/>
    <w:rsid w:val="00D462D3"/>
    <w:rsid w:val="00D462E1"/>
    <w:rsid w:val="00D524D9"/>
    <w:rsid w:val="00D55DD7"/>
    <w:rsid w:val="00D612CC"/>
    <w:rsid w:val="00D614B5"/>
    <w:rsid w:val="00D65235"/>
    <w:rsid w:val="00D73BAE"/>
    <w:rsid w:val="00D80727"/>
    <w:rsid w:val="00D82815"/>
    <w:rsid w:val="00D832FB"/>
    <w:rsid w:val="00DA00F6"/>
    <w:rsid w:val="00DA21AE"/>
    <w:rsid w:val="00DA3000"/>
    <w:rsid w:val="00DB076B"/>
    <w:rsid w:val="00DB4A71"/>
    <w:rsid w:val="00DB64B2"/>
    <w:rsid w:val="00DC23EF"/>
    <w:rsid w:val="00DC381F"/>
    <w:rsid w:val="00DD12F5"/>
    <w:rsid w:val="00DD3593"/>
    <w:rsid w:val="00DE57B2"/>
    <w:rsid w:val="00DF2D3D"/>
    <w:rsid w:val="00DF431A"/>
    <w:rsid w:val="00DF4D34"/>
    <w:rsid w:val="00DF601E"/>
    <w:rsid w:val="00DF63F2"/>
    <w:rsid w:val="00E06694"/>
    <w:rsid w:val="00E10745"/>
    <w:rsid w:val="00E141D5"/>
    <w:rsid w:val="00E30B09"/>
    <w:rsid w:val="00E316BD"/>
    <w:rsid w:val="00E32886"/>
    <w:rsid w:val="00E32FE0"/>
    <w:rsid w:val="00E408CB"/>
    <w:rsid w:val="00E40FA9"/>
    <w:rsid w:val="00E41755"/>
    <w:rsid w:val="00E4699E"/>
    <w:rsid w:val="00E51A99"/>
    <w:rsid w:val="00E51F95"/>
    <w:rsid w:val="00E52012"/>
    <w:rsid w:val="00E55B53"/>
    <w:rsid w:val="00E65E78"/>
    <w:rsid w:val="00E6746A"/>
    <w:rsid w:val="00E708E2"/>
    <w:rsid w:val="00E75547"/>
    <w:rsid w:val="00E7777B"/>
    <w:rsid w:val="00E8146C"/>
    <w:rsid w:val="00E81AC1"/>
    <w:rsid w:val="00E87D87"/>
    <w:rsid w:val="00E93CC1"/>
    <w:rsid w:val="00E953D5"/>
    <w:rsid w:val="00EA1884"/>
    <w:rsid w:val="00EB0E9F"/>
    <w:rsid w:val="00EB112F"/>
    <w:rsid w:val="00EB3CE5"/>
    <w:rsid w:val="00EB5875"/>
    <w:rsid w:val="00EC26DC"/>
    <w:rsid w:val="00ED3544"/>
    <w:rsid w:val="00ED3E59"/>
    <w:rsid w:val="00ED6233"/>
    <w:rsid w:val="00ED7679"/>
    <w:rsid w:val="00EE34D7"/>
    <w:rsid w:val="00EF0333"/>
    <w:rsid w:val="00EF0499"/>
    <w:rsid w:val="00EF0D40"/>
    <w:rsid w:val="00EF2F96"/>
    <w:rsid w:val="00EF3699"/>
    <w:rsid w:val="00EF4A10"/>
    <w:rsid w:val="00F0740D"/>
    <w:rsid w:val="00F07BB6"/>
    <w:rsid w:val="00F10017"/>
    <w:rsid w:val="00F23162"/>
    <w:rsid w:val="00F25265"/>
    <w:rsid w:val="00F25AFF"/>
    <w:rsid w:val="00F30200"/>
    <w:rsid w:val="00F31050"/>
    <w:rsid w:val="00F33A44"/>
    <w:rsid w:val="00F42301"/>
    <w:rsid w:val="00F428FA"/>
    <w:rsid w:val="00F42E74"/>
    <w:rsid w:val="00F51072"/>
    <w:rsid w:val="00F55631"/>
    <w:rsid w:val="00F579B2"/>
    <w:rsid w:val="00F60E91"/>
    <w:rsid w:val="00F61108"/>
    <w:rsid w:val="00F630E4"/>
    <w:rsid w:val="00F66EF1"/>
    <w:rsid w:val="00F71FDE"/>
    <w:rsid w:val="00F90708"/>
    <w:rsid w:val="00F97B39"/>
    <w:rsid w:val="00FB5282"/>
    <w:rsid w:val="00FB67D6"/>
    <w:rsid w:val="00FB67D9"/>
    <w:rsid w:val="00FB6C6F"/>
    <w:rsid w:val="00FB6CE0"/>
    <w:rsid w:val="00FB77A2"/>
    <w:rsid w:val="00FC17E4"/>
    <w:rsid w:val="00FC1FA3"/>
    <w:rsid w:val="00FC6024"/>
    <w:rsid w:val="00FC730F"/>
    <w:rsid w:val="00FC7441"/>
    <w:rsid w:val="00FC74F1"/>
    <w:rsid w:val="00FD19CB"/>
    <w:rsid w:val="00FD37A8"/>
    <w:rsid w:val="00FD50AD"/>
    <w:rsid w:val="00FE3D16"/>
    <w:rsid w:val="00FF1B55"/>
    <w:rsid w:val="00FF2392"/>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0B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291F9E"/>
    <w:pPr>
      <w:tabs>
        <w:tab w:val="center" w:pos="4320"/>
        <w:tab w:val="right" w:pos="8640"/>
      </w:tabs>
    </w:pPr>
  </w:style>
  <w:style w:type="character" w:styleId="PageNumber">
    <w:name w:val="page number"/>
    <w:basedOn w:val="DefaultParagraphFont"/>
    <w:rsid w:val="00291F9E"/>
  </w:style>
  <w:style w:type="paragraph" w:styleId="ListParagraph">
    <w:name w:val="List Paragraph"/>
    <w:basedOn w:val="Normal"/>
    <w:uiPriority w:val="34"/>
    <w:qFormat/>
    <w:rsid w:val="00C833C4"/>
    <w:pPr>
      <w:ind w:left="720"/>
      <w:contextualSpacing/>
    </w:pPr>
  </w:style>
  <w:style w:type="paragraph" w:customStyle="1" w:styleId="collegetext">
    <w:name w:val="collegetext"/>
    <w:basedOn w:val="Normal"/>
    <w:rsid w:val="00770C33"/>
    <w:pPr>
      <w:spacing w:before="100" w:beforeAutospacing="1" w:after="100" w:afterAutospacing="1"/>
    </w:pPr>
    <w:rPr>
      <w:rFonts w:ascii="Arial" w:hAnsi="Arial" w:cs="Arial"/>
      <w:sz w:val="18"/>
      <w:szCs w:val="18"/>
    </w:rPr>
  </w:style>
  <w:style w:type="character" w:customStyle="1" w:styleId="collegetextb1">
    <w:name w:val="collegetextb1"/>
    <w:basedOn w:val="DefaultParagraphFont"/>
    <w:rsid w:val="00770C33"/>
    <w:rPr>
      <w:rFonts w:ascii="Arial" w:hAnsi="Arial" w:cs="Arial" w:hint="default"/>
      <w:b/>
      <w:bCs/>
      <w:sz w:val="18"/>
      <w:szCs w:val="18"/>
    </w:rPr>
  </w:style>
  <w:style w:type="character" w:customStyle="1" w:styleId="collegetextit1">
    <w:name w:val="collegetextit1"/>
    <w:basedOn w:val="DefaultParagraphFont"/>
    <w:rsid w:val="00770C33"/>
    <w:rPr>
      <w:rFonts w:ascii="Arial" w:hAnsi="Arial" w:cs="Arial" w:hint="default"/>
      <w:i/>
      <w:iCs/>
      <w:sz w:val="18"/>
      <w:szCs w:val="18"/>
    </w:rPr>
  </w:style>
  <w:style w:type="paragraph" w:styleId="Header">
    <w:name w:val="header"/>
    <w:basedOn w:val="Normal"/>
    <w:link w:val="HeaderChar"/>
    <w:rsid w:val="00770C33"/>
    <w:pPr>
      <w:tabs>
        <w:tab w:val="center" w:pos="4680"/>
        <w:tab w:val="right" w:pos="9360"/>
      </w:tabs>
    </w:pPr>
  </w:style>
  <w:style w:type="character" w:customStyle="1" w:styleId="HeaderChar">
    <w:name w:val="Header Char"/>
    <w:basedOn w:val="DefaultParagraphFont"/>
    <w:link w:val="Header"/>
    <w:rsid w:val="00770C33"/>
    <w:rPr>
      <w:sz w:val="24"/>
      <w:szCs w:val="24"/>
    </w:rPr>
  </w:style>
</w:styles>
</file>

<file path=word/webSettings.xml><?xml version="1.0" encoding="utf-8"?>
<w:webSettings xmlns:r="http://schemas.openxmlformats.org/officeDocument/2006/relationships" xmlns:w="http://schemas.openxmlformats.org/wordprocessingml/2006/main">
  <w:divs>
    <w:div w:id="1172258156">
      <w:bodyDiv w:val="1"/>
      <w:marLeft w:val="0"/>
      <w:marRight w:val="0"/>
      <w:marTop w:val="0"/>
      <w:marBottom w:val="0"/>
      <w:divBdr>
        <w:top w:val="none" w:sz="0" w:space="0" w:color="auto"/>
        <w:left w:val="none" w:sz="0" w:space="0" w:color="auto"/>
        <w:bottom w:val="none" w:sz="0" w:space="0" w:color="auto"/>
        <w:right w:val="none" w:sz="0" w:space="0" w:color="auto"/>
      </w:divBdr>
      <w:divsChild>
        <w:div w:id="814293510">
          <w:marLeft w:val="0"/>
          <w:marRight w:val="0"/>
          <w:marTop w:val="0"/>
          <w:marBottom w:val="0"/>
          <w:divBdr>
            <w:top w:val="single" w:sz="6" w:space="0" w:color="000000"/>
            <w:left w:val="single" w:sz="6" w:space="0" w:color="000000"/>
            <w:bottom w:val="single" w:sz="6" w:space="0" w:color="000000"/>
            <w:right w:val="single" w:sz="6" w:space="0" w:color="000000"/>
          </w:divBdr>
          <w:divsChild>
            <w:div w:id="1704086418">
              <w:marLeft w:val="0"/>
              <w:marRight w:val="0"/>
              <w:marTop w:val="0"/>
              <w:marBottom w:val="0"/>
              <w:divBdr>
                <w:top w:val="none" w:sz="0" w:space="0" w:color="auto"/>
                <w:left w:val="none" w:sz="0" w:space="0" w:color="auto"/>
                <w:bottom w:val="none" w:sz="0" w:space="0" w:color="auto"/>
                <w:right w:val="none" w:sz="0" w:space="0" w:color="auto"/>
              </w:divBdr>
              <w:divsChild>
                <w:div w:id="1496920607">
                  <w:marLeft w:val="0"/>
                  <w:marRight w:val="0"/>
                  <w:marTop w:val="0"/>
                  <w:marBottom w:val="0"/>
                  <w:divBdr>
                    <w:top w:val="none" w:sz="0" w:space="0" w:color="auto"/>
                    <w:left w:val="none" w:sz="0" w:space="0" w:color="auto"/>
                    <w:bottom w:val="none" w:sz="0" w:space="0" w:color="auto"/>
                    <w:right w:val="none" w:sz="0" w:space="0" w:color="auto"/>
                  </w:divBdr>
                  <w:divsChild>
                    <w:div w:id="307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885">
      <w:bodyDiv w:val="1"/>
      <w:marLeft w:val="0"/>
      <w:marRight w:val="0"/>
      <w:marTop w:val="0"/>
      <w:marBottom w:val="0"/>
      <w:divBdr>
        <w:top w:val="none" w:sz="0" w:space="0" w:color="auto"/>
        <w:left w:val="none" w:sz="0" w:space="0" w:color="auto"/>
        <w:bottom w:val="none" w:sz="0" w:space="0" w:color="auto"/>
        <w:right w:val="none" w:sz="0" w:space="0" w:color="auto"/>
      </w:divBdr>
      <w:divsChild>
        <w:div w:id="1608386207">
          <w:marLeft w:val="0"/>
          <w:marRight w:val="0"/>
          <w:marTop w:val="0"/>
          <w:marBottom w:val="0"/>
          <w:divBdr>
            <w:top w:val="single" w:sz="6" w:space="0" w:color="000000"/>
            <w:left w:val="single" w:sz="6" w:space="0" w:color="000000"/>
            <w:bottom w:val="single" w:sz="6" w:space="0" w:color="000000"/>
            <w:right w:val="single" w:sz="6" w:space="0" w:color="000000"/>
          </w:divBdr>
          <w:divsChild>
            <w:div w:id="182787160">
              <w:marLeft w:val="0"/>
              <w:marRight w:val="0"/>
              <w:marTop w:val="0"/>
              <w:marBottom w:val="0"/>
              <w:divBdr>
                <w:top w:val="none" w:sz="0" w:space="0" w:color="auto"/>
                <w:left w:val="none" w:sz="0" w:space="0" w:color="auto"/>
                <w:bottom w:val="none" w:sz="0" w:space="0" w:color="auto"/>
                <w:right w:val="none" w:sz="0" w:space="0" w:color="auto"/>
              </w:divBdr>
              <w:divsChild>
                <w:div w:id="2057384653">
                  <w:marLeft w:val="0"/>
                  <w:marRight w:val="0"/>
                  <w:marTop w:val="0"/>
                  <w:marBottom w:val="0"/>
                  <w:divBdr>
                    <w:top w:val="none" w:sz="0" w:space="0" w:color="auto"/>
                    <w:left w:val="none" w:sz="0" w:space="0" w:color="auto"/>
                    <w:bottom w:val="none" w:sz="0" w:space="0" w:color="auto"/>
                    <w:right w:val="none" w:sz="0" w:space="0" w:color="auto"/>
                  </w:divBdr>
                  <w:divsChild>
                    <w:div w:id="7042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4F8C-6F10-42B7-9BE5-F91991DF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1610</Words>
  <Characters>8888</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Susan gave an overview</vt:lpstr>
    </vt:vector>
  </TitlesOfParts>
  <Company/>
  <LinksUpToDate>false</LinksUpToDate>
  <CharactersWithSpaces>10478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Susan gave an overview</dc:title>
  <dc:creator>Lynne Palmalp</dc:creator>
  <cp:lastModifiedBy>sgordon</cp:lastModifiedBy>
  <cp:revision>2</cp:revision>
  <cp:lastPrinted>2011-01-26T21:14:00Z</cp:lastPrinted>
  <dcterms:created xsi:type="dcterms:W3CDTF">2012-06-11T22:58:00Z</dcterms:created>
  <dcterms:modified xsi:type="dcterms:W3CDTF">2012-06-11T22:58:00Z</dcterms:modified>
</cp:coreProperties>
</file>