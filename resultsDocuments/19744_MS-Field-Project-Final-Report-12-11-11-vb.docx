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F8" w:rsidRPr="004A10FF" w:rsidRDefault="00B434F8" w:rsidP="008E4BDB">
      <w:pPr>
        <w:spacing w:after="0" w:line="480" w:lineRule="auto"/>
        <w:jc w:val="center"/>
        <w:rPr>
          <w:rFonts w:asciiTheme="majorBidi" w:hAnsiTheme="majorBidi" w:cstheme="majorBidi"/>
          <w:sz w:val="24"/>
          <w:szCs w:val="24"/>
          <w:lang w:bidi="he-IL"/>
        </w:rPr>
      </w:pPr>
      <w:bookmarkStart w:id="0" w:name="_GoBack"/>
      <w:bookmarkEnd w:id="0"/>
      <w:r w:rsidRPr="004A10FF">
        <w:rPr>
          <w:rFonts w:asciiTheme="majorBidi" w:hAnsiTheme="majorBidi" w:cstheme="majorBidi"/>
          <w:sz w:val="24"/>
          <w:szCs w:val="24"/>
          <w:lang w:bidi="he-IL"/>
        </w:rPr>
        <w:t>Social Change through Education in</w:t>
      </w:r>
    </w:p>
    <w:p w:rsidR="00B434F8" w:rsidRPr="004A10FF" w:rsidRDefault="00B434F8" w:rsidP="008E4BDB">
      <w:pPr>
        <w:spacing w:after="0" w:line="480" w:lineRule="auto"/>
        <w:jc w:val="center"/>
        <w:rPr>
          <w:rFonts w:asciiTheme="majorBidi" w:hAnsiTheme="majorBidi" w:cstheme="majorBidi"/>
          <w:sz w:val="24"/>
          <w:szCs w:val="24"/>
          <w:lang w:bidi="he-IL"/>
        </w:rPr>
      </w:pPr>
      <w:r w:rsidRPr="004A10FF">
        <w:rPr>
          <w:rFonts w:asciiTheme="majorBidi" w:hAnsiTheme="majorBidi" w:cstheme="majorBidi"/>
          <w:sz w:val="24"/>
          <w:szCs w:val="24"/>
          <w:lang w:bidi="he-IL"/>
        </w:rPr>
        <w:t>The Haredi Community in Israel</w:t>
      </w:r>
    </w:p>
    <w:p w:rsidR="00CF430D" w:rsidRPr="004A10FF" w:rsidRDefault="00CF430D" w:rsidP="00CB63AB">
      <w:pPr>
        <w:spacing w:line="480" w:lineRule="auto"/>
        <w:jc w:val="center"/>
        <w:rPr>
          <w:rFonts w:asciiTheme="majorBidi" w:hAnsiTheme="majorBidi" w:cstheme="majorBidi"/>
          <w:sz w:val="24"/>
          <w:szCs w:val="24"/>
        </w:rPr>
      </w:pPr>
      <w:r w:rsidRPr="004A10FF">
        <w:rPr>
          <w:rFonts w:asciiTheme="majorBidi" w:hAnsiTheme="majorBidi" w:cstheme="majorBidi"/>
          <w:sz w:val="24"/>
          <w:szCs w:val="24"/>
        </w:rPr>
        <w:t xml:space="preserve"> </w:t>
      </w:r>
    </w:p>
    <w:p w:rsidR="00254BB2" w:rsidRPr="004A10FF" w:rsidRDefault="00254BB2" w:rsidP="00CB63AB">
      <w:pPr>
        <w:spacing w:line="480" w:lineRule="auto"/>
        <w:jc w:val="center"/>
        <w:rPr>
          <w:rFonts w:asciiTheme="majorBidi" w:hAnsiTheme="majorBidi" w:cstheme="majorBidi"/>
          <w:sz w:val="24"/>
          <w:szCs w:val="24"/>
        </w:rPr>
      </w:pPr>
    </w:p>
    <w:p w:rsidR="00254BB2" w:rsidRPr="004A10FF" w:rsidRDefault="00254BB2" w:rsidP="00CB63AB">
      <w:pPr>
        <w:spacing w:line="480" w:lineRule="auto"/>
        <w:jc w:val="center"/>
        <w:rPr>
          <w:rFonts w:asciiTheme="majorBidi" w:hAnsiTheme="majorBidi" w:cstheme="majorBidi"/>
          <w:sz w:val="24"/>
          <w:szCs w:val="24"/>
        </w:rPr>
      </w:pPr>
    </w:p>
    <w:p w:rsidR="00254BB2" w:rsidRPr="004A10FF" w:rsidRDefault="00254BB2" w:rsidP="00CB63AB">
      <w:pPr>
        <w:spacing w:line="480" w:lineRule="auto"/>
        <w:jc w:val="center"/>
        <w:rPr>
          <w:rFonts w:asciiTheme="majorBidi" w:hAnsiTheme="majorBidi" w:cstheme="majorBidi"/>
          <w:sz w:val="24"/>
          <w:szCs w:val="24"/>
        </w:rPr>
      </w:pPr>
    </w:p>
    <w:p w:rsidR="00CF430D" w:rsidRPr="004A10FF" w:rsidRDefault="00CF430D" w:rsidP="008E4BDB">
      <w:pPr>
        <w:spacing w:after="0" w:line="480" w:lineRule="auto"/>
        <w:jc w:val="center"/>
        <w:rPr>
          <w:rFonts w:asciiTheme="majorBidi" w:hAnsiTheme="majorBidi" w:cstheme="majorBidi"/>
          <w:sz w:val="24"/>
          <w:szCs w:val="24"/>
        </w:rPr>
      </w:pPr>
      <w:r w:rsidRPr="004A10FF">
        <w:rPr>
          <w:rFonts w:asciiTheme="majorBidi" w:hAnsiTheme="majorBidi" w:cstheme="majorBidi"/>
          <w:sz w:val="24"/>
          <w:szCs w:val="24"/>
        </w:rPr>
        <w:t>Ruth Friedman</w:t>
      </w:r>
    </w:p>
    <w:p w:rsidR="00CF430D" w:rsidRPr="004A10FF" w:rsidRDefault="00CF430D" w:rsidP="00CB63AB">
      <w:pPr>
        <w:spacing w:line="480" w:lineRule="auto"/>
        <w:jc w:val="center"/>
        <w:rPr>
          <w:rFonts w:asciiTheme="majorBidi" w:hAnsiTheme="majorBidi" w:cstheme="majorBidi"/>
          <w:sz w:val="24"/>
          <w:szCs w:val="24"/>
        </w:rPr>
      </w:pPr>
      <w:r w:rsidRPr="004A10FF">
        <w:rPr>
          <w:rFonts w:asciiTheme="majorBidi" w:hAnsiTheme="majorBidi" w:cstheme="majorBidi"/>
          <w:sz w:val="24"/>
          <w:szCs w:val="24"/>
        </w:rPr>
        <w:t>Florida Atlantic University</w:t>
      </w:r>
    </w:p>
    <w:p w:rsidR="00CF430D" w:rsidRPr="004A10FF" w:rsidRDefault="00CF430D" w:rsidP="00CB63AB">
      <w:pPr>
        <w:spacing w:line="480" w:lineRule="auto"/>
        <w:jc w:val="center"/>
        <w:rPr>
          <w:rFonts w:asciiTheme="majorBidi" w:hAnsiTheme="majorBidi" w:cstheme="majorBidi"/>
          <w:sz w:val="24"/>
          <w:szCs w:val="24"/>
        </w:rPr>
      </w:pPr>
    </w:p>
    <w:p w:rsidR="00CF430D" w:rsidRPr="004A10FF" w:rsidRDefault="00CF430D" w:rsidP="00CB63AB">
      <w:pPr>
        <w:spacing w:line="480" w:lineRule="auto"/>
        <w:jc w:val="center"/>
        <w:rPr>
          <w:rFonts w:asciiTheme="majorBidi" w:hAnsiTheme="majorBidi" w:cstheme="majorBidi"/>
          <w:sz w:val="24"/>
          <w:szCs w:val="24"/>
        </w:rPr>
      </w:pPr>
    </w:p>
    <w:p w:rsidR="00CF430D" w:rsidRPr="004A10FF" w:rsidRDefault="00CF430D" w:rsidP="008E4BDB">
      <w:pPr>
        <w:spacing w:after="0" w:line="480" w:lineRule="auto"/>
        <w:jc w:val="center"/>
        <w:rPr>
          <w:rFonts w:asciiTheme="majorBidi" w:hAnsiTheme="majorBidi" w:cstheme="majorBidi"/>
          <w:sz w:val="24"/>
          <w:szCs w:val="24"/>
        </w:rPr>
      </w:pPr>
      <w:r w:rsidRPr="004A10FF">
        <w:rPr>
          <w:rFonts w:asciiTheme="majorBidi" w:hAnsiTheme="majorBidi" w:cstheme="majorBidi"/>
          <w:sz w:val="24"/>
          <w:szCs w:val="24"/>
        </w:rPr>
        <w:t>EDA 7944-002</w:t>
      </w:r>
    </w:p>
    <w:p w:rsidR="00CF430D" w:rsidRPr="004A10FF" w:rsidRDefault="00CF430D" w:rsidP="008E4BDB">
      <w:pPr>
        <w:spacing w:after="0" w:line="480" w:lineRule="auto"/>
        <w:jc w:val="center"/>
        <w:rPr>
          <w:rFonts w:asciiTheme="majorBidi" w:hAnsiTheme="majorBidi" w:cstheme="majorBidi"/>
          <w:sz w:val="24"/>
          <w:szCs w:val="24"/>
        </w:rPr>
      </w:pPr>
      <w:r w:rsidRPr="004A10FF">
        <w:rPr>
          <w:rFonts w:asciiTheme="majorBidi" w:hAnsiTheme="majorBidi" w:cstheme="majorBidi"/>
          <w:sz w:val="24"/>
          <w:szCs w:val="24"/>
        </w:rPr>
        <w:t>Field Project II</w:t>
      </w:r>
    </w:p>
    <w:p w:rsidR="00CF430D" w:rsidRPr="004A10FF" w:rsidRDefault="00CF430D" w:rsidP="008E4BDB">
      <w:pPr>
        <w:spacing w:after="0" w:line="480" w:lineRule="auto"/>
        <w:jc w:val="center"/>
        <w:rPr>
          <w:rFonts w:asciiTheme="majorBidi" w:hAnsiTheme="majorBidi" w:cstheme="majorBidi"/>
          <w:sz w:val="24"/>
          <w:szCs w:val="24"/>
        </w:rPr>
      </w:pPr>
      <w:r w:rsidRPr="004A10FF">
        <w:rPr>
          <w:rFonts w:asciiTheme="majorBidi" w:hAnsiTheme="majorBidi" w:cstheme="majorBidi"/>
          <w:sz w:val="24"/>
          <w:szCs w:val="24"/>
        </w:rPr>
        <w:t>For Dr. Valerie C. Bryan,</w:t>
      </w:r>
    </w:p>
    <w:p w:rsidR="00CF430D" w:rsidRPr="004A10FF" w:rsidRDefault="00CF430D" w:rsidP="00CB63AB">
      <w:pPr>
        <w:spacing w:line="480" w:lineRule="auto"/>
        <w:jc w:val="center"/>
        <w:rPr>
          <w:rFonts w:asciiTheme="majorBidi" w:hAnsiTheme="majorBidi" w:cstheme="majorBidi"/>
          <w:sz w:val="24"/>
          <w:szCs w:val="24"/>
        </w:rPr>
      </w:pPr>
      <w:r w:rsidRPr="004A10FF">
        <w:rPr>
          <w:rFonts w:asciiTheme="majorBidi" w:hAnsiTheme="majorBidi" w:cstheme="majorBidi"/>
          <w:sz w:val="24"/>
          <w:szCs w:val="24"/>
        </w:rPr>
        <w:t>Fall 2011</w:t>
      </w:r>
    </w:p>
    <w:p w:rsidR="00CF430D" w:rsidRPr="004A10FF" w:rsidRDefault="00CF430D" w:rsidP="00CB63AB">
      <w:pPr>
        <w:spacing w:line="480" w:lineRule="auto"/>
        <w:jc w:val="center"/>
        <w:rPr>
          <w:rFonts w:asciiTheme="majorBidi" w:hAnsiTheme="majorBidi" w:cstheme="majorBidi"/>
          <w:sz w:val="24"/>
          <w:szCs w:val="24"/>
        </w:rPr>
      </w:pPr>
    </w:p>
    <w:p w:rsidR="00CF430D" w:rsidRPr="004A10FF" w:rsidRDefault="00CF430D" w:rsidP="00CB63AB">
      <w:pPr>
        <w:spacing w:after="120" w:line="480" w:lineRule="auto"/>
        <w:jc w:val="center"/>
        <w:rPr>
          <w:rFonts w:asciiTheme="majorBidi" w:hAnsiTheme="majorBidi" w:cstheme="majorBidi"/>
          <w:sz w:val="24"/>
          <w:szCs w:val="24"/>
        </w:rPr>
      </w:pPr>
    </w:p>
    <w:p w:rsidR="00CF430D" w:rsidRPr="004A10FF" w:rsidRDefault="00CF430D" w:rsidP="00CB63AB">
      <w:pPr>
        <w:spacing w:line="480" w:lineRule="auto"/>
        <w:jc w:val="center"/>
        <w:rPr>
          <w:rFonts w:asciiTheme="majorBidi" w:hAnsiTheme="majorBidi" w:cstheme="majorBidi"/>
          <w:sz w:val="24"/>
          <w:szCs w:val="24"/>
        </w:rPr>
      </w:pPr>
      <w:r w:rsidRPr="004A10FF">
        <w:rPr>
          <w:rFonts w:asciiTheme="majorBidi" w:hAnsiTheme="majorBidi" w:cstheme="majorBidi"/>
          <w:sz w:val="24"/>
          <w:szCs w:val="24"/>
        </w:rPr>
        <w:t>December, 2011</w:t>
      </w:r>
    </w:p>
    <w:p w:rsidR="0095274A" w:rsidRPr="004A10FF" w:rsidRDefault="00CF430D" w:rsidP="008E4BDB">
      <w:pPr>
        <w:spacing w:after="0" w:line="480" w:lineRule="auto"/>
        <w:jc w:val="center"/>
        <w:rPr>
          <w:rFonts w:asciiTheme="majorBidi" w:eastAsia="Times New Roman" w:hAnsiTheme="majorBidi" w:cstheme="majorBidi"/>
          <w:sz w:val="24"/>
          <w:szCs w:val="24"/>
        </w:rPr>
      </w:pPr>
      <w:r w:rsidRPr="004A10FF">
        <w:rPr>
          <w:rFonts w:asciiTheme="majorBidi" w:hAnsiTheme="majorBidi" w:cstheme="majorBidi"/>
          <w:sz w:val="24"/>
          <w:szCs w:val="24"/>
        </w:rPr>
        <w:t>Florida Atlantic University</w:t>
      </w:r>
    </w:p>
    <w:p w:rsidR="008E4BDB" w:rsidRDefault="008E4BDB" w:rsidP="00CB63AB">
      <w:pPr>
        <w:tabs>
          <w:tab w:val="right" w:leader="dot" w:pos="8550"/>
        </w:tabs>
        <w:spacing w:after="0" w:line="480" w:lineRule="auto"/>
        <w:jc w:val="center"/>
        <w:rPr>
          <w:rFonts w:asciiTheme="majorBidi" w:eastAsia="Times New Roman" w:hAnsiTheme="majorBidi" w:cstheme="majorBidi"/>
          <w:sz w:val="24"/>
          <w:szCs w:val="24"/>
        </w:rPr>
      </w:pPr>
    </w:p>
    <w:p w:rsidR="008E4BDB" w:rsidRDefault="008E4BDB" w:rsidP="00CB63AB">
      <w:pPr>
        <w:tabs>
          <w:tab w:val="right" w:leader="dot" w:pos="8550"/>
        </w:tabs>
        <w:spacing w:after="0" w:line="480" w:lineRule="auto"/>
        <w:jc w:val="center"/>
        <w:rPr>
          <w:rFonts w:asciiTheme="majorBidi" w:eastAsia="Times New Roman" w:hAnsiTheme="majorBidi" w:cstheme="majorBidi"/>
          <w:sz w:val="24"/>
          <w:szCs w:val="24"/>
        </w:rPr>
      </w:pPr>
    </w:p>
    <w:p w:rsidR="00614C0E" w:rsidRPr="004A10FF" w:rsidRDefault="00614C0E" w:rsidP="00CB63AB">
      <w:pPr>
        <w:tabs>
          <w:tab w:val="right" w:leader="dot" w:pos="8550"/>
        </w:tabs>
        <w:spacing w:after="0" w:line="480" w:lineRule="auto"/>
        <w:jc w:val="center"/>
        <w:rPr>
          <w:rFonts w:asciiTheme="majorBidi" w:eastAsia="Times New Roman" w:hAnsiTheme="majorBidi" w:cstheme="majorBidi"/>
          <w:sz w:val="24"/>
          <w:szCs w:val="24"/>
        </w:rPr>
      </w:pPr>
      <w:r w:rsidRPr="004A10FF">
        <w:rPr>
          <w:rFonts w:asciiTheme="majorBidi" w:eastAsia="Times New Roman" w:hAnsiTheme="majorBidi" w:cstheme="majorBidi"/>
          <w:sz w:val="24"/>
          <w:szCs w:val="24"/>
        </w:rPr>
        <w:lastRenderedPageBreak/>
        <w:t>Table of Content</w:t>
      </w:r>
    </w:p>
    <w:p w:rsidR="00614C0E" w:rsidRPr="004A10FF" w:rsidRDefault="00614C0E" w:rsidP="00CB63AB">
      <w:pPr>
        <w:tabs>
          <w:tab w:val="right" w:leader="dot" w:pos="8550"/>
        </w:tabs>
        <w:spacing w:after="0" w:line="480" w:lineRule="auto"/>
        <w:jc w:val="center"/>
        <w:rPr>
          <w:rFonts w:asciiTheme="majorBidi" w:eastAsia="Times New Roman" w:hAnsiTheme="majorBidi" w:cstheme="majorBidi"/>
          <w:sz w:val="24"/>
          <w:szCs w:val="24"/>
        </w:rPr>
      </w:pPr>
    </w:p>
    <w:p w:rsidR="0095274A" w:rsidRPr="004A10FF" w:rsidRDefault="0095274A" w:rsidP="00CB63AB">
      <w:pPr>
        <w:tabs>
          <w:tab w:val="right" w:leader="dot" w:pos="8550"/>
        </w:tabs>
        <w:spacing w:after="0" w:line="480" w:lineRule="auto"/>
        <w:rPr>
          <w:rFonts w:asciiTheme="majorBidi" w:eastAsia="Times New Roman" w:hAnsiTheme="majorBidi" w:cstheme="majorBidi"/>
          <w:sz w:val="24"/>
          <w:szCs w:val="24"/>
        </w:rPr>
      </w:pPr>
      <w:r w:rsidRPr="004A10FF">
        <w:rPr>
          <w:rFonts w:asciiTheme="majorBidi" w:eastAsia="Times New Roman" w:hAnsiTheme="majorBidi" w:cstheme="majorBidi"/>
          <w:sz w:val="24"/>
          <w:szCs w:val="24"/>
        </w:rPr>
        <w:t>Purpose of Study</w:t>
      </w:r>
      <w:r w:rsidRPr="004A10FF">
        <w:rPr>
          <w:rFonts w:asciiTheme="majorBidi" w:eastAsia="Times New Roman" w:hAnsiTheme="majorBidi" w:cstheme="majorBidi"/>
          <w:sz w:val="24"/>
          <w:szCs w:val="24"/>
        </w:rPr>
        <w:tab/>
        <w:t xml:space="preserve">Page </w:t>
      </w:r>
      <w:r w:rsidR="00901695">
        <w:rPr>
          <w:rFonts w:asciiTheme="majorBidi" w:eastAsia="Times New Roman" w:hAnsiTheme="majorBidi" w:cstheme="majorBidi"/>
          <w:sz w:val="24"/>
          <w:szCs w:val="24"/>
        </w:rPr>
        <w:t>3</w:t>
      </w:r>
    </w:p>
    <w:p w:rsidR="0086587A" w:rsidRPr="004A10FF" w:rsidRDefault="0086587A" w:rsidP="0086587A">
      <w:pPr>
        <w:tabs>
          <w:tab w:val="right" w:leader="dot" w:pos="8550"/>
        </w:tabs>
        <w:spacing w:after="0" w:line="480" w:lineRule="auto"/>
        <w:rPr>
          <w:rFonts w:asciiTheme="majorBidi" w:eastAsia="Times New Roman" w:hAnsiTheme="majorBidi" w:cstheme="majorBidi"/>
          <w:sz w:val="24"/>
          <w:szCs w:val="24"/>
        </w:rPr>
      </w:pPr>
      <w:r w:rsidRPr="004A10FF">
        <w:rPr>
          <w:rFonts w:asciiTheme="majorBidi" w:hAnsiTheme="majorBidi" w:cstheme="majorBidi"/>
          <w:sz w:val="24"/>
          <w:szCs w:val="24"/>
          <w:lang w:bidi="he-IL"/>
        </w:rPr>
        <w:t>Methodology</w:t>
      </w:r>
      <w:r w:rsidRPr="004A10FF">
        <w:rPr>
          <w:rFonts w:asciiTheme="majorBidi" w:hAnsiTheme="majorBidi" w:cstheme="majorBidi"/>
          <w:sz w:val="24"/>
          <w:szCs w:val="24"/>
        </w:rPr>
        <w:t xml:space="preserve"> </w:t>
      </w:r>
      <w:r w:rsidRPr="004A10FF">
        <w:rPr>
          <w:rFonts w:asciiTheme="majorBidi" w:hAnsiTheme="majorBidi" w:cstheme="majorBidi"/>
          <w:sz w:val="24"/>
          <w:szCs w:val="24"/>
        </w:rPr>
        <w:tab/>
      </w:r>
      <w:r w:rsidRPr="004A10FF">
        <w:rPr>
          <w:rFonts w:asciiTheme="majorBidi" w:eastAsia="Times New Roman" w:hAnsiTheme="majorBidi" w:cstheme="majorBidi"/>
          <w:sz w:val="24"/>
          <w:szCs w:val="24"/>
        </w:rPr>
        <w:t xml:space="preserve">Page </w:t>
      </w:r>
      <w:r>
        <w:rPr>
          <w:rFonts w:asciiTheme="majorBidi" w:eastAsia="Times New Roman" w:hAnsiTheme="majorBidi" w:cstheme="majorBidi"/>
          <w:sz w:val="24"/>
          <w:szCs w:val="24"/>
        </w:rPr>
        <w:t>3</w:t>
      </w:r>
    </w:p>
    <w:p w:rsidR="0095274A" w:rsidRPr="004A10FF" w:rsidRDefault="0095274A" w:rsidP="00CB63AB">
      <w:pPr>
        <w:tabs>
          <w:tab w:val="right" w:leader="dot" w:pos="8550"/>
        </w:tabs>
        <w:spacing w:after="0" w:line="480" w:lineRule="auto"/>
        <w:rPr>
          <w:rFonts w:asciiTheme="majorBidi" w:eastAsia="Times New Roman" w:hAnsiTheme="majorBidi" w:cstheme="majorBidi"/>
          <w:sz w:val="24"/>
          <w:szCs w:val="24"/>
        </w:rPr>
      </w:pPr>
      <w:r w:rsidRPr="004A10FF">
        <w:rPr>
          <w:rFonts w:asciiTheme="majorBidi" w:eastAsia="Times New Roman" w:hAnsiTheme="majorBidi" w:cstheme="majorBidi"/>
          <w:sz w:val="24"/>
          <w:szCs w:val="24"/>
        </w:rPr>
        <w:t>Definition of Terms</w:t>
      </w:r>
      <w:r w:rsidRPr="004A10FF">
        <w:rPr>
          <w:rFonts w:asciiTheme="majorBidi" w:eastAsia="Times New Roman" w:hAnsiTheme="majorBidi" w:cstheme="majorBidi"/>
          <w:sz w:val="24"/>
          <w:szCs w:val="24"/>
        </w:rPr>
        <w:tab/>
        <w:t xml:space="preserve">Page </w:t>
      </w:r>
      <w:r w:rsidR="00901695">
        <w:rPr>
          <w:rFonts w:asciiTheme="majorBidi" w:eastAsia="Times New Roman" w:hAnsiTheme="majorBidi" w:cstheme="majorBidi"/>
          <w:sz w:val="24"/>
          <w:szCs w:val="24"/>
        </w:rPr>
        <w:t>3</w:t>
      </w:r>
    </w:p>
    <w:p w:rsidR="0095274A" w:rsidRDefault="00901695" w:rsidP="00CB63AB">
      <w:pPr>
        <w:tabs>
          <w:tab w:val="right" w:leader="dot" w:pos="8550"/>
        </w:tabs>
        <w:spacing w:after="0" w:line="480" w:lineRule="auto"/>
        <w:rPr>
          <w:rFonts w:asciiTheme="majorBidi" w:eastAsia="Times New Roman" w:hAnsiTheme="majorBidi" w:cstheme="majorBidi"/>
          <w:sz w:val="24"/>
          <w:szCs w:val="24"/>
        </w:rPr>
      </w:pPr>
      <w:r>
        <w:rPr>
          <w:rFonts w:asciiTheme="majorBidi" w:hAnsiTheme="majorBidi" w:cstheme="majorBidi"/>
          <w:sz w:val="24"/>
          <w:szCs w:val="24"/>
        </w:rPr>
        <w:t xml:space="preserve">The Haredi </w:t>
      </w:r>
      <w:r w:rsidR="0095274A" w:rsidRPr="004A10FF">
        <w:rPr>
          <w:rFonts w:asciiTheme="majorBidi" w:hAnsiTheme="majorBidi" w:cstheme="majorBidi"/>
          <w:sz w:val="24"/>
          <w:szCs w:val="24"/>
        </w:rPr>
        <w:t>Population</w:t>
      </w:r>
      <w:r w:rsidR="0095274A" w:rsidRPr="004A10FF">
        <w:rPr>
          <w:rFonts w:asciiTheme="majorBidi" w:hAnsiTheme="majorBidi" w:cstheme="majorBidi"/>
          <w:sz w:val="24"/>
          <w:szCs w:val="24"/>
        </w:rPr>
        <w:tab/>
      </w:r>
      <w:r w:rsidR="0095274A" w:rsidRPr="004A10FF">
        <w:rPr>
          <w:rFonts w:asciiTheme="majorBidi" w:eastAsia="Times New Roman" w:hAnsiTheme="majorBidi" w:cstheme="majorBidi"/>
          <w:sz w:val="24"/>
          <w:szCs w:val="24"/>
        </w:rPr>
        <w:t>Page 5</w:t>
      </w:r>
    </w:p>
    <w:p w:rsidR="0086587A" w:rsidRDefault="0086587A" w:rsidP="00CB63AB">
      <w:pPr>
        <w:tabs>
          <w:tab w:val="right" w:leader="dot" w:pos="8550"/>
        </w:tabs>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Israeli Context</w:t>
      </w:r>
      <w:r w:rsidRPr="0086587A">
        <w:rPr>
          <w:rFonts w:asciiTheme="majorBidi" w:hAnsiTheme="majorBidi" w:cstheme="majorBidi"/>
          <w:sz w:val="24"/>
          <w:szCs w:val="24"/>
        </w:rPr>
        <w:t xml:space="preserve"> </w:t>
      </w:r>
      <w:r w:rsidRPr="004A10FF">
        <w:rPr>
          <w:rFonts w:asciiTheme="majorBidi" w:hAnsiTheme="majorBidi" w:cstheme="majorBidi"/>
          <w:sz w:val="24"/>
          <w:szCs w:val="24"/>
        </w:rPr>
        <w:tab/>
      </w:r>
      <w:r w:rsidRPr="004A10FF">
        <w:rPr>
          <w:rFonts w:asciiTheme="majorBidi" w:eastAsia="Times New Roman" w:hAnsiTheme="majorBidi" w:cstheme="majorBidi"/>
          <w:sz w:val="24"/>
          <w:szCs w:val="24"/>
        </w:rPr>
        <w:t xml:space="preserve">Page </w:t>
      </w:r>
      <w:r>
        <w:rPr>
          <w:rFonts w:asciiTheme="majorBidi" w:eastAsia="Times New Roman" w:hAnsiTheme="majorBidi" w:cstheme="majorBidi"/>
          <w:sz w:val="24"/>
          <w:szCs w:val="24"/>
        </w:rPr>
        <w:t>6</w:t>
      </w:r>
    </w:p>
    <w:p w:rsidR="00901695" w:rsidRDefault="00901695" w:rsidP="0086587A">
      <w:pPr>
        <w:tabs>
          <w:tab w:val="right" w:leader="dot" w:pos="8550"/>
        </w:tabs>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Economic Challenges</w:t>
      </w:r>
      <w:r w:rsidRPr="00901695">
        <w:rPr>
          <w:rFonts w:asciiTheme="majorBidi" w:hAnsiTheme="majorBidi" w:cstheme="majorBidi"/>
          <w:sz w:val="24"/>
          <w:szCs w:val="24"/>
        </w:rPr>
        <w:t xml:space="preserve"> </w:t>
      </w:r>
      <w:r w:rsidRPr="004A10FF">
        <w:rPr>
          <w:rFonts w:asciiTheme="majorBidi" w:hAnsiTheme="majorBidi" w:cstheme="majorBidi"/>
          <w:sz w:val="24"/>
          <w:szCs w:val="24"/>
        </w:rPr>
        <w:tab/>
      </w:r>
      <w:r w:rsidRPr="004A10FF">
        <w:rPr>
          <w:rFonts w:asciiTheme="majorBidi" w:eastAsia="Times New Roman" w:hAnsiTheme="majorBidi" w:cstheme="majorBidi"/>
          <w:sz w:val="24"/>
          <w:szCs w:val="24"/>
        </w:rPr>
        <w:t xml:space="preserve">Page </w:t>
      </w:r>
      <w:r w:rsidR="0086587A">
        <w:rPr>
          <w:rFonts w:asciiTheme="majorBidi" w:eastAsia="Times New Roman" w:hAnsiTheme="majorBidi" w:cstheme="majorBidi"/>
          <w:sz w:val="24"/>
          <w:szCs w:val="24"/>
        </w:rPr>
        <w:t>7</w:t>
      </w:r>
    </w:p>
    <w:p w:rsidR="00901695" w:rsidRPr="004A10FF" w:rsidRDefault="00901695" w:rsidP="0086587A">
      <w:pPr>
        <w:tabs>
          <w:tab w:val="right" w:leader="dot" w:pos="8550"/>
        </w:tabs>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Haredi Women</w:t>
      </w:r>
      <w:r w:rsidRPr="00901695">
        <w:rPr>
          <w:rFonts w:asciiTheme="majorBidi" w:hAnsiTheme="majorBidi" w:cstheme="majorBidi"/>
          <w:sz w:val="24"/>
          <w:szCs w:val="24"/>
        </w:rPr>
        <w:t xml:space="preserve"> </w:t>
      </w:r>
      <w:r w:rsidRPr="004A10FF">
        <w:rPr>
          <w:rFonts w:asciiTheme="majorBidi" w:hAnsiTheme="majorBidi" w:cstheme="majorBidi"/>
          <w:sz w:val="24"/>
          <w:szCs w:val="24"/>
        </w:rPr>
        <w:tab/>
      </w:r>
      <w:r w:rsidRPr="004A10FF">
        <w:rPr>
          <w:rFonts w:asciiTheme="majorBidi" w:eastAsia="Times New Roman" w:hAnsiTheme="majorBidi" w:cstheme="majorBidi"/>
          <w:sz w:val="24"/>
          <w:szCs w:val="24"/>
        </w:rPr>
        <w:t xml:space="preserve">Page </w:t>
      </w:r>
      <w:r w:rsidR="0086587A">
        <w:rPr>
          <w:rFonts w:asciiTheme="majorBidi" w:eastAsia="Times New Roman" w:hAnsiTheme="majorBidi" w:cstheme="majorBidi"/>
          <w:sz w:val="24"/>
          <w:szCs w:val="24"/>
        </w:rPr>
        <w:t>9</w:t>
      </w:r>
    </w:p>
    <w:p w:rsidR="0095274A" w:rsidRDefault="00BF4784" w:rsidP="0086587A">
      <w:pPr>
        <w:tabs>
          <w:tab w:val="right" w:leader="dot" w:pos="8550"/>
        </w:tabs>
        <w:spacing w:after="0" w:line="480" w:lineRule="auto"/>
        <w:rPr>
          <w:rFonts w:asciiTheme="majorBidi" w:eastAsia="Times New Roman" w:hAnsiTheme="majorBidi" w:cstheme="majorBidi"/>
          <w:sz w:val="24"/>
          <w:szCs w:val="24"/>
        </w:rPr>
      </w:pPr>
      <w:r>
        <w:rPr>
          <w:rFonts w:asciiTheme="majorBidi" w:hAnsiTheme="majorBidi" w:cstheme="majorBidi"/>
          <w:sz w:val="24"/>
          <w:szCs w:val="24"/>
        </w:rPr>
        <w:t xml:space="preserve">The </w:t>
      </w:r>
      <w:r w:rsidRPr="00BF4784">
        <w:rPr>
          <w:rFonts w:asciiTheme="majorBidi" w:hAnsiTheme="majorBidi" w:cstheme="majorBidi"/>
          <w:sz w:val="24"/>
          <w:szCs w:val="24"/>
        </w:rPr>
        <w:t>Ashoka Organization-</w:t>
      </w:r>
      <w:r>
        <w:rPr>
          <w:rFonts w:asciiTheme="majorBidi" w:hAnsiTheme="majorBidi" w:cstheme="majorBidi"/>
          <w:b/>
          <w:bCs/>
        </w:rPr>
        <w:t xml:space="preserve"> </w:t>
      </w:r>
      <w:r w:rsidRPr="00BF4784">
        <w:rPr>
          <w:rFonts w:asciiTheme="majorBidi" w:hAnsiTheme="majorBidi" w:cstheme="majorBidi"/>
          <w:sz w:val="24"/>
          <w:szCs w:val="24"/>
        </w:rPr>
        <w:t>Social Entrepreneurship Education</w:t>
      </w:r>
      <w:r w:rsidR="0095274A" w:rsidRPr="004A10FF">
        <w:rPr>
          <w:rFonts w:asciiTheme="majorBidi" w:hAnsiTheme="majorBidi" w:cstheme="majorBidi"/>
          <w:sz w:val="24"/>
          <w:szCs w:val="24"/>
        </w:rPr>
        <w:tab/>
      </w:r>
      <w:r w:rsidR="0095274A" w:rsidRPr="004A10FF">
        <w:rPr>
          <w:rFonts w:asciiTheme="majorBidi" w:eastAsia="Times New Roman" w:hAnsiTheme="majorBidi" w:cstheme="majorBidi"/>
          <w:sz w:val="24"/>
          <w:szCs w:val="24"/>
        </w:rPr>
        <w:t xml:space="preserve">Page </w:t>
      </w:r>
      <w:r w:rsidR="0086587A">
        <w:rPr>
          <w:rFonts w:asciiTheme="majorBidi" w:eastAsia="Times New Roman" w:hAnsiTheme="majorBidi" w:cstheme="majorBidi"/>
          <w:sz w:val="24"/>
          <w:szCs w:val="24"/>
        </w:rPr>
        <w:t>9</w:t>
      </w:r>
    </w:p>
    <w:p w:rsidR="0033031D" w:rsidRPr="004A10FF" w:rsidRDefault="0033031D" w:rsidP="0033031D">
      <w:pPr>
        <w:tabs>
          <w:tab w:val="right" w:leader="dot" w:pos="8550"/>
        </w:tabs>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Strategy</w:t>
      </w:r>
      <w:r w:rsidRPr="004A10FF">
        <w:rPr>
          <w:rFonts w:asciiTheme="majorBidi" w:hAnsiTheme="majorBidi" w:cstheme="majorBidi"/>
          <w:sz w:val="24"/>
          <w:szCs w:val="24"/>
        </w:rPr>
        <w:tab/>
      </w:r>
      <w:r w:rsidRPr="004A10FF">
        <w:rPr>
          <w:rFonts w:asciiTheme="majorBidi" w:eastAsia="Times New Roman" w:hAnsiTheme="majorBidi" w:cstheme="majorBidi"/>
          <w:sz w:val="24"/>
          <w:szCs w:val="24"/>
        </w:rPr>
        <w:t xml:space="preserve">Page </w:t>
      </w:r>
      <w:r>
        <w:rPr>
          <w:rFonts w:asciiTheme="majorBidi" w:eastAsia="Times New Roman" w:hAnsiTheme="majorBidi" w:cstheme="majorBidi"/>
          <w:sz w:val="24"/>
          <w:szCs w:val="24"/>
        </w:rPr>
        <w:t>10</w:t>
      </w:r>
    </w:p>
    <w:p w:rsidR="0095274A" w:rsidRPr="004A10FF" w:rsidRDefault="00BF4784" w:rsidP="008E4BDB">
      <w:pPr>
        <w:tabs>
          <w:tab w:val="right" w:leader="dot" w:pos="8550"/>
        </w:tabs>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Haredi College for Women</w:t>
      </w:r>
      <w:r w:rsidR="0095274A" w:rsidRPr="004A10FF">
        <w:rPr>
          <w:rFonts w:asciiTheme="majorBidi" w:hAnsiTheme="majorBidi" w:cstheme="majorBidi"/>
          <w:sz w:val="24"/>
          <w:szCs w:val="24"/>
        </w:rPr>
        <w:tab/>
      </w:r>
      <w:r w:rsidR="0095274A" w:rsidRPr="004A10FF">
        <w:rPr>
          <w:rFonts w:asciiTheme="majorBidi" w:eastAsia="Times New Roman" w:hAnsiTheme="majorBidi" w:cstheme="majorBidi"/>
          <w:sz w:val="24"/>
          <w:szCs w:val="24"/>
        </w:rPr>
        <w:t xml:space="preserve">Page </w:t>
      </w:r>
      <w:r w:rsidR="0033031D">
        <w:rPr>
          <w:rFonts w:asciiTheme="majorBidi" w:eastAsia="Times New Roman" w:hAnsiTheme="majorBidi" w:cstheme="majorBidi"/>
          <w:sz w:val="24"/>
          <w:szCs w:val="24"/>
        </w:rPr>
        <w:t>11</w:t>
      </w:r>
    </w:p>
    <w:p w:rsidR="0095274A" w:rsidRPr="004A10FF" w:rsidRDefault="008E4BDB" w:rsidP="0033031D">
      <w:pPr>
        <w:tabs>
          <w:tab w:val="right" w:leader="dot" w:pos="8550"/>
        </w:tabs>
        <w:spacing w:after="0" w:line="480" w:lineRule="auto"/>
        <w:rPr>
          <w:rFonts w:asciiTheme="majorBidi" w:hAnsiTheme="majorBidi" w:cstheme="majorBidi"/>
          <w:sz w:val="24"/>
          <w:szCs w:val="24"/>
        </w:rPr>
      </w:pPr>
      <w:r>
        <w:rPr>
          <w:rFonts w:asciiTheme="majorBidi" w:hAnsiTheme="majorBidi" w:cstheme="majorBidi"/>
          <w:sz w:val="24"/>
          <w:szCs w:val="24"/>
        </w:rPr>
        <w:t>Result</w:t>
      </w:r>
      <w:r w:rsidR="0095274A" w:rsidRPr="004A10FF">
        <w:rPr>
          <w:rFonts w:asciiTheme="majorBidi" w:hAnsiTheme="majorBidi" w:cstheme="majorBidi"/>
          <w:sz w:val="24"/>
          <w:szCs w:val="24"/>
        </w:rPr>
        <w:t>s</w:t>
      </w:r>
      <w:r w:rsidR="0095274A" w:rsidRPr="004A10FF">
        <w:rPr>
          <w:rFonts w:asciiTheme="majorBidi" w:hAnsiTheme="majorBidi" w:cstheme="majorBidi"/>
          <w:sz w:val="24"/>
          <w:szCs w:val="24"/>
        </w:rPr>
        <w:tab/>
        <w:t xml:space="preserve">Page </w:t>
      </w:r>
      <w:r>
        <w:rPr>
          <w:rFonts w:asciiTheme="majorBidi" w:hAnsiTheme="majorBidi" w:cstheme="majorBidi"/>
          <w:sz w:val="24"/>
          <w:szCs w:val="24"/>
        </w:rPr>
        <w:t>1</w:t>
      </w:r>
      <w:r w:rsidR="0033031D">
        <w:rPr>
          <w:rFonts w:asciiTheme="majorBidi" w:hAnsiTheme="majorBidi" w:cstheme="majorBidi"/>
          <w:sz w:val="24"/>
          <w:szCs w:val="24"/>
        </w:rPr>
        <w:t>3</w:t>
      </w:r>
    </w:p>
    <w:p w:rsidR="0095274A" w:rsidRPr="004A10FF" w:rsidRDefault="0095274A" w:rsidP="0033031D">
      <w:pPr>
        <w:tabs>
          <w:tab w:val="right" w:leader="dot" w:pos="8550"/>
        </w:tabs>
        <w:spacing w:after="0" w:line="480" w:lineRule="auto"/>
        <w:rPr>
          <w:rFonts w:asciiTheme="majorBidi" w:eastAsia="Times New Roman" w:hAnsiTheme="majorBidi" w:cstheme="majorBidi"/>
          <w:sz w:val="24"/>
          <w:szCs w:val="24"/>
        </w:rPr>
      </w:pPr>
      <w:r w:rsidRPr="004A10FF">
        <w:rPr>
          <w:rFonts w:asciiTheme="majorBidi" w:hAnsiTheme="majorBidi" w:cstheme="majorBidi"/>
          <w:sz w:val="24"/>
          <w:szCs w:val="24"/>
        </w:rPr>
        <w:t>References</w:t>
      </w:r>
      <w:r w:rsidR="008E4BDB" w:rsidRPr="004A10FF">
        <w:rPr>
          <w:rFonts w:asciiTheme="majorBidi" w:hAnsiTheme="majorBidi" w:cstheme="majorBidi"/>
          <w:sz w:val="24"/>
          <w:szCs w:val="24"/>
        </w:rPr>
        <w:tab/>
      </w:r>
      <w:r w:rsidR="008E4BDB">
        <w:rPr>
          <w:rFonts w:asciiTheme="majorBidi" w:hAnsiTheme="majorBidi" w:cstheme="majorBidi"/>
          <w:sz w:val="24"/>
          <w:szCs w:val="24"/>
        </w:rPr>
        <w:t xml:space="preserve"> </w:t>
      </w:r>
      <w:r w:rsidRPr="004A10FF">
        <w:rPr>
          <w:rFonts w:asciiTheme="majorBidi" w:eastAsia="Times New Roman" w:hAnsiTheme="majorBidi" w:cstheme="majorBidi"/>
          <w:sz w:val="24"/>
          <w:szCs w:val="24"/>
        </w:rPr>
        <w:t xml:space="preserve">Page </w:t>
      </w:r>
      <w:r w:rsidR="0033031D">
        <w:rPr>
          <w:rFonts w:asciiTheme="majorBidi" w:eastAsia="Times New Roman" w:hAnsiTheme="majorBidi" w:cstheme="majorBidi"/>
          <w:sz w:val="24"/>
          <w:szCs w:val="24"/>
        </w:rPr>
        <w:t xml:space="preserve">15  </w:t>
      </w:r>
    </w:p>
    <w:p w:rsidR="0095274A" w:rsidRPr="004A10FF" w:rsidRDefault="0095274A" w:rsidP="00CB63AB">
      <w:pPr>
        <w:spacing w:line="480" w:lineRule="auto"/>
        <w:rPr>
          <w:rFonts w:asciiTheme="majorBidi" w:hAnsiTheme="majorBidi" w:cstheme="majorBidi"/>
          <w:sz w:val="24"/>
          <w:szCs w:val="24"/>
          <w:lang w:bidi="he-IL"/>
        </w:rPr>
      </w:pPr>
      <w:r w:rsidRPr="004A10FF">
        <w:rPr>
          <w:rFonts w:asciiTheme="majorBidi" w:hAnsiTheme="majorBidi" w:cstheme="majorBidi"/>
          <w:sz w:val="24"/>
          <w:szCs w:val="24"/>
          <w:lang w:bidi="he-IL"/>
        </w:rPr>
        <w:br w:type="page"/>
      </w:r>
    </w:p>
    <w:p w:rsidR="0084557B" w:rsidRPr="004A10FF" w:rsidRDefault="0084557B" w:rsidP="00E05C94">
      <w:pPr>
        <w:spacing w:after="0" w:line="480" w:lineRule="auto"/>
        <w:jc w:val="center"/>
        <w:rPr>
          <w:rFonts w:asciiTheme="majorBidi" w:hAnsiTheme="majorBidi" w:cstheme="majorBidi"/>
          <w:b/>
          <w:bCs/>
          <w:sz w:val="24"/>
          <w:szCs w:val="24"/>
          <w:lang w:bidi="he-IL"/>
        </w:rPr>
      </w:pPr>
      <w:r w:rsidRPr="004A10FF">
        <w:rPr>
          <w:rFonts w:asciiTheme="majorBidi" w:hAnsiTheme="majorBidi" w:cstheme="majorBidi"/>
          <w:b/>
          <w:bCs/>
          <w:sz w:val="24"/>
          <w:szCs w:val="24"/>
          <w:lang w:bidi="he-IL"/>
        </w:rPr>
        <w:lastRenderedPageBreak/>
        <w:t xml:space="preserve">Social Change through Education in </w:t>
      </w:r>
      <w:r w:rsidR="00B434F8" w:rsidRPr="004A10FF">
        <w:rPr>
          <w:rFonts w:asciiTheme="majorBidi" w:hAnsiTheme="majorBidi" w:cstheme="majorBidi"/>
          <w:b/>
          <w:bCs/>
          <w:sz w:val="24"/>
          <w:szCs w:val="24"/>
          <w:lang w:bidi="he-IL"/>
        </w:rPr>
        <w:t>the</w:t>
      </w:r>
      <w:r w:rsidR="00E05C94">
        <w:rPr>
          <w:rFonts w:asciiTheme="majorBidi" w:hAnsiTheme="majorBidi" w:cstheme="majorBidi"/>
          <w:b/>
          <w:bCs/>
          <w:sz w:val="24"/>
          <w:szCs w:val="24"/>
          <w:lang w:bidi="he-IL"/>
        </w:rPr>
        <w:t xml:space="preserve"> </w:t>
      </w:r>
      <w:r w:rsidR="00B434F8" w:rsidRPr="004A10FF">
        <w:rPr>
          <w:rFonts w:asciiTheme="majorBidi" w:hAnsiTheme="majorBidi" w:cstheme="majorBidi"/>
          <w:b/>
          <w:bCs/>
          <w:sz w:val="24"/>
          <w:szCs w:val="24"/>
          <w:lang w:bidi="he-IL"/>
        </w:rPr>
        <w:t xml:space="preserve">Haredi Community in </w:t>
      </w:r>
      <w:r w:rsidRPr="004A10FF">
        <w:rPr>
          <w:rFonts w:asciiTheme="majorBidi" w:hAnsiTheme="majorBidi" w:cstheme="majorBidi"/>
          <w:b/>
          <w:bCs/>
          <w:sz w:val="24"/>
          <w:szCs w:val="24"/>
          <w:lang w:bidi="he-IL"/>
        </w:rPr>
        <w:t>Israel</w:t>
      </w:r>
    </w:p>
    <w:p w:rsidR="0084557B" w:rsidRPr="0086587A" w:rsidRDefault="0095274A" w:rsidP="0086587A">
      <w:pPr>
        <w:autoSpaceDE w:val="0"/>
        <w:autoSpaceDN w:val="0"/>
        <w:adjustRightInd w:val="0"/>
        <w:spacing w:after="0" w:line="480" w:lineRule="auto"/>
        <w:jc w:val="center"/>
        <w:rPr>
          <w:rFonts w:asciiTheme="majorBidi" w:hAnsiTheme="majorBidi" w:cstheme="majorBidi"/>
          <w:b/>
          <w:bCs/>
          <w:sz w:val="24"/>
          <w:szCs w:val="24"/>
          <w:lang w:bidi="he-IL"/>
        </w:rPr>
      </w:pPr>
      <w:r w:rsidRPr="0086587A">
        <w:rPr>
          <w:rFonts w:asciiTheme="majorBidi" w:hAnsiTheme="majorBidi" w:cstheme="majorBidi"/>
          <w:b/>
          <w:bCs/>
          <w:sz w:val="24"/>
          <w:szCs w:val="24"/>
          <w:lang w:bidi="he-IL"/>
        </w:rPr>
        <w:t>Purpose of Study</w:t>
      </w:r>
    </w:p>
    <w:p w:rsidR="006F4415" w:rsidRDefault="00FA0655" w:rsidP="00CB63AB">
      <w:pPr>
        <w:autoSpaceDE w:val="0"/>
        <w:autoSpaceDN w:val="0"/>
        <w:adjustRightInd w:val="0"/>
        <w:spacing w:after="0" w:line="480" w:lineRule="auto"/>
        <w:rPr>
          <w:rFonts w:asciiTheme="majorBidi" w:hAnsiTheme="majorBidi" w:cstheme="majorBidi"/>
          <w:sz w:val="24"/>
          <w:szCs w:val="24"/>
          <w:lang w:bidi="he-IL"/>
        </w:rPr>
      </w:pPr>
      <w:r w:rsidRPr="004A10FF">
        <w:rPr>
          <w:rFonts w:asciiTheme="majorBidi" w:hAnsiTheme="majorBidi" w:cstheme="majorBidi"/>
          <w:sz w:val="24"/>
          <w:szCs w:val="24"/>
          <w:lang w:bidi="he-IL"/>
        </w:rPr>
        <w:tab/>
      </w:r>
      <w:r w:rsidR="009279B5" w:rsidRPr="004A10FF">
        <w:rPr>
          <w:rFonts w:asciiTheme="majorBidi" w:hAnsiTheme="majorBidi" w:cstheme="majorBidi"/>
          <w:sz w:val="24"/>
          <w:szCs w:val="24"/>
          <w:lang w:bidi="he-IL"/>
        </w:rPr>
        <w:t>This study is an overview of</w:t>
      </w:r>
      <w:r w:rsidR="0084557B" w:rsidRPr="004A10FF">
        <w:rPr>
          <w:rFonts w:asciiTheme="majorBidi" w:hAnsiTheme="majorBidi" w:cstheme="majorBidi"/>
          <w:sz w:val="24"/>
          <w:szCs w:val="24"/>
          <w:lang w:bidi="he-IL"/>
        </w:rPr>
        <w:t xml:space="preserve"> practices in </w:t>
      </w:r>
      <w:r w:rsidR="00C426B8" w:rsidRPr="004A10FF">
        <w:rPr>
          <w:rFonts w:asciiTheme="majorBidi" w:hAnsiTheme="majorBidi" w:cstheme="majorBidi"/>
          <w:sz w:val="24"/>
          <w:szCs w:val="24"/>
          <w:lang w:bidi="he-IL"/>
        </w:rPr>
        <w:t xml:space="preserve">an </w:t>
      </w:r>
      <w:r w:rsidR="0084557B" w:rsidRPr="004A10FF">
        <w:rPr>
          <w:rFonts w:asciiTheme="majorBidi" w:hAnsiTheme="majorBidi" w:cstheme="majorBidi"/>
          <w:sz w:val="24"/>
          <w:szCs w:val="24"/>
          <w:lang w:bidi="he-IL"/>
        </w:rPr>
        <w:t xml:space="preserve">organization serving </w:t>
      </w:r>
      <w:r w:rsidR="00782D67" w:rsidRPr="004A10FF">
        <w:rPr>
          <w:rFonts w:asciiTheme="majorBidi" w:hAnsiTheme="majorBidi" w:cstheme="majorBidi"/>
          <w:sz w:val="24"/>
          <w:szCs w:val="24"/>
          <w:lang w:bidi="he-IL"/>
        </w:rPr>
        <w:t xml:space="preserve">an </w:t>
      </w:r>
      <w:r w:rsidR="00C426B8" w:rsidRPr="004A10FF">
        <w:rPr>
          <w:rFonts w:asciiTheme="majorBidi" w:hAnsiTheme="majorBidi" w:cstheme="majorBidi"/>
          <w:sz w:val="24"/>
          <w:szCs w:val="24"/>
          <w:lang w:bidi="he-IL"/>
        </w:rPr>
        <w:t xml:space="preserve">economically </w:t>
      </w:r>
      <w:r w:rsidR="0084557B" w:rsidRPr="004A10FF">
        <w:rPr>
          <w:rFonts w:asciiTheme="majorBidi" w:hAnsiTheme="majorBidi" w:cstheme="majorBidi"/>
          <w:sz w:val="24"/>
          <w:szCs w:val="24"/>
          <w:lang w:bidi="he-IL"/>
        </w:rPr>
        <w:t>disadvantaged population</w:t>
      </w:r>
      <w:r w:rsidR="00782D67" w:rsidRPr="004A10FF">
        <w:rPr>
          <w:rFonts w:asciiTheme="majorBidi" w:hAnsiTheme="majorBidi" w:cstheme="majorBidi"/>
          <w:sz w:val="24"/>
          <w:szCs w:val="24"/>
          <w:lang w:bidi="he-IL"/>
        </w:rPr>
        <w:t xml:space="preserve"> </w:t>
      </w:r>
      <w:r w:rsidR="0084557B" w:rsidRPr="004A10FF">
        <w:rPr>
          <w:rFonts w:asciiTheme="majorBidi" w:hAnsiTheme="majorBidi" w:cstheme="majorBidi"/>
          <w:sz w:val="24"/>
          <w:szCs w:val="24"/>
          <w:lang w:bidi="he-IL"/>
        </w:rPr>
        <w:t>to strengthen their success potential.</w:t>
      </w:r>
      <w:r w:rsidRPr="004A10FF">
        <w:rPr>
          <w:rFonts w:asciiTheme="majorBidi" w:hAnsiTheme="majorBidi" w:cstheme="majorBidi"/>
          <w:sz w:val="24"/>
          <w:szCs w:val="24"/>
          <w:lang w:bidi="he-IL"/>
        </w:rPr>
        <w:t xml:space="preserve"> </w:t>
      </w:r>
      <w:r w:rsidR="0095274A" w:rsidRPr="004A10FF">
        <w:rPr>
          <w:rFonts w:asciiTheme="majorBidi" w:hAnsiTheme="majorBidi" w:cstheme="majorBidi"/>
          <w:sz w:val="24"/>
          <w:szCs w:val="24"/>
          <w:lang w:bidi="he-IL"/>
        </w:rPr>
        <w:t xml:space="preserve">It </w:t>
      </w:r>
      <w:r w:rsidR="00887C1C" w:rsidRPr="004A10FF">
        <w:rPr>
          <w:rFonts w:asciiTheme="majorBidi" w:hAnsiTheme="majorBidi" w:cstheme="majorBidi"/>
          <w:sz w:val="24"/>
          <w:szCs w:val="24"/>
          <w:lang w:bidi="he-IL"/>
        </w:rPr>
        <w:t>aims</w:t>
      </w:r>
      <w:r w:rsidR="0095274A" w:rsidRPr="004A10FF">
        <w:rPr>
          <w:rFonts w:asciiTheme="majorBidi" w:hAnsiTheme="majorBidi" w:cstheme="majorBidi"/>
          <w:sz w:val="24"/>
          <w:szCs w:val="24"/>
          <w:lang w:bidi="he-IL"/>
        </w:rPr>
        <w:t xml:space="preserve"> to evaluate the role and impact that </w:t>
      </w:r>
      <w:r w:rsidR="00887C1C" w:rsidRPr="004A10FF">
        <w:rPr>
          <w:rFonts w:asciiTheme="majorBidi" w:hAnsiTheme="majorBidi" w:cstheme="majorBidi"/>
          <w:sz w:val="24"/>
          <w:szCs w:val="24"/>
          <w:lang w:bidi="he-IL"/>
        </w:rPr>
        <w:t>a</w:t>
      </w:r>
      <w:r w:rsidR="000A4433" w:rsidRPr="004A10FF">
        <w:rPr>
          <w:rFonts w:asciiTheme="majorBidi" w:hAnsiTheme="majorBidi" w:cstheme="majorBidi"/>
          <w:sz w:val="24"/>
          <w:szCs w:val="24"/>
          <w:lang w:bidi="he-IL"/>
        </w:rPr>
        <w:t>cademic</w:t>
      </w:r>
      <w:r w:rsidR="00887C1C" w:rsidRPr="004A10FF">
        <w:rPr>
          <w:rFonts w:asciiTheme="majorBidi" w:hAnsiTheme="majorBidi" w:cstheme="majorBidi"/>
          <w:sz w:val="24"/>
          <w:szCs w:val="24"/>
          <w:lang w:bidi="he-IL"/>
        </w:rPr>
        <w:t xml:space="preserve"> </w:t>
      </w:r>
      <w:r w:rsidR="0095274A" w:rsidRPr="004A10FF">
        <w:rPr>
          <w:rFonts w:asciiTheme="majorBidi" w:hAnsiTheme="majorBidi" w:cstheme="majorBidi"/>
          <w:sz w:val="24"/>
          <w:szCs w:val="24"/>
          <w:lang w:bidi="he-IL"/>
        </w:rPr>
        <w:t xml:space="preserve">education </w:t>
      </w:r>
      <w:r w:rsidR="000A4433" w:rsidRPr="004A10FF">
        <w:rPr>
          <w:rFonts w:asciiTheme="majorBidi" w:hAnsiTheme="majorBidi" w:cstheme="majorBidi"/>
          <w:sz w:val="24"/>
          <w:szCs w:val="24"/>
          <w:lang w:bidi="he-IL"/>
        </w:rPr>
        <w:t xml:space="preserve">and professional training </w:t>
      </w:r>
      <w:r w:rsidR="0095274A" w:rsidRPr="004A10FF">
        <w:rPr>
          <w:rFonts w:asciiTheme="majorBidi" w:hAnsiTheme="majorBidi" w:cstheme="majorBidi"/>
          <w:sz w:val="24"/>
          <w:szCs w:val="24"/>
          <w:lang w:bidi="he-IL"/>
        </w:rPr>
        <w:t>holds in bringing forth a</w:t>
      </w:r>
      <w:r w:rsidR="00CD71BD" w:rsidRPr="004A10FF">
        <w:rPr>
          <w:rFonts w:asciiTheme="majorBidi" w:hAnsiTheme="majorBidi" w:cstheme="majorBidi"/>
          <w:sz w:val="24"/>
          <w:szCs w:val="24"/>
          <w:lang w:bidi="he-IL"/>
        </w:rPr>
        <w:t>n</w:t>
      </w:r>
      <w:r w:rsidR="0095274A" w:rsidRPr="004A10FF">
        <w:rPr>
          <w:rFonts w:asciiTheme="majorBidi" w:hAnsiTheme="majorBidi" w:cstheme="majorBidi"/>
          <w:sz w:val="24"/>
          <w:szCs w:val="24"/>
          <w:lang w:bidi="he-IL"/>
        </w:rPr>
        <w:t xml:space="preserve"> </w:t>
      </w:r>
      <w:r w:rsidR="00887C1C" w:rsidRPr="004A10FF">
        <w:rPr>
          <w:rFonts w:asciiTheme="majorBidi" w:hAnsiTheme="majorBidi" w:cstheme="majorBidi"/>
          <w:sz w:val="24"/>
          <w:szCs w:val="24"/>
          <w:lang w:bidi="he-IL"/>
        </w:rPr>
        <w:t>ur</w:t>
      </w:r>
      <w:r w:rsidR="0095274A" w:rsidRPr="004A10FF">
        <w:rPr>
          <w:rFonts w:asciiTheme="majorBidi" w:hAnsiTheme="majorBidi" w:cstheme="majorBidi"/>
          <w:sz w:val="24"/>
          <w:szCs w:val="24"/>
          <w:lang w:bidi="he-IL"/>
        </w:rPr>
        <w:t xml:space="preserve">gently needed social </w:t>
      </w:r>
      <w:r w:rsidR="00CD71BD" w:rsidRPr="004A10FF">
        <w:rPr>
          <w:rFonts w:asciiTheme="majorBidi" w:hAnsiTheme="majorBidi" w:cstheme="majorBidi"/>
          <w:sz w:val="24"/>
          <w:szCs w:val="24"/>
          <w:lang w:bidi="he-IL"/>
        </w:rPr>
        <w:t xml:space="preserve">and economic </w:t>
      </w:r>
      <w:r w:rsidR="0095274A" w:rsidRPr="004A10FF">
        <w:rPr>
          <w:rFonts w:asciiTheme="majorBidi" w:hAnsiTheme="majorBidi" w:cstheme="majorBidi"/>
          <w:sz w:val="24"/>
          <w:szCs w:val="24"/>
          <w:lang w:bidi="he-IL"/>
        </w:rPr>
        <w:t xml:space="preserve">change. </w:t>
      </w:r>
    </w:p>
    <w:p w:rsidR="0086587A" w:rsidRPr="004A10FF" w:rsidRDefault="0086587A" w:rsidP="0086587A">
      <w:pPr>
        <w:autoSpaceDE w:val="0"/>
        <w:autoSpaceDN w:val="0"/>
        <w:adjustRightInd w:val="0"/>
        <w:spacing w:after="0" w:line="480" w:lineRule="auto"/>
        <w:jc w:val="center"/>
        <w:rPr>
          <w:rFonts w:asciiTheme="majorBidi" w:hAnsiTheme="majorBidi" w:cstheme="majorBidi"/>
          <w:b/>
          <w:bCs/>
          <w:sz w:val="24"/>
          <w:szCs w:val="24"/>
          <w:lang w:bidi="he-IL"/>
        </w:rPr>
      </w:pPr>
      <w:r w:rsidRPr="004A10FF">
        <w:rPr>
          <w:rFonts w:asciiTheme="majorBidi" w:hAnsiTheme="majorBidi" w:cstheme="majorBidi"/>
          <w:b/>
          <w:bCs/>
          <w:sz w:val="24"/>
          <w:szCs w:val="24"/>
          <w:lang w:bidi="he-IL"/>
        </w:rPr>
        <w:t>Methodology</w:t>
      </w:r>
    </w:p>
    <w:p w:rsidR="0086587A" w:rsidRPr="00901695" w:rsidRDefault="0086587A" w:rsidP="00DE7C29">
      <w:pPr>
        <w:autoSpaceDE w:val="0"/>
        <w:autoSpaceDN w:val="0"/>
        <w:adjustRightInd w:val="0"/>
        <w:spacing w:after="0" w:line="480" w:lineRule="auto"/>
        <w:ind w:firstLine="720"/>
        <w:rPr>
          <w:rFonts w:asciiTheme="majorBidi" w:hAnsiTheme="majorBidi" w:cstheme="majorBidi"/>
          <w:b/>
          <w:bCs/>
          <w:i/>
          <w:iCs/>
          <w:sz w:val="24"/>
          <w:szCs w:val="24"/>
        </w:rPr>
      </w:pPr>
      <w:r>
        <w:rPr>
          <w:rFonts w:asciiTheme="majorBidi" w:hAnsiTheme="majorBidi" w:cstheme="majorBidi"/>
          <w:sz w:val="24"/>
          <w:szCs w:val="24"/>
          <w:lang w:bidi="he-IL"/>
        </w:rPr>
        <w:t>In this study, t</w:t>
      </w:r>
      <w:r w:rsidRPr="004A10FF">
        <w:rPr>
          <w:rFonts w:asciiTheme="majorBidi" w:hAnsiTheme="majorBidi" w:cstheme="majorBidi"/>
          <w:sz w:val="24"/>
          <w:szCs w:val="24"/>
          <w:lang w:bidi="he-IL"/>
        </w:rPr>
        <w:t>he researcher used q</w:t>
      </w:r>
      <w:r w:rsidRPr="004A10FF">
        <w:rPr>
          <w:rFonts w:asciiTheme="majorBidi" w:eastAsia="Times New Roman" w:hAnsiTheme="majorBidi" w:cstheme="majorBidi"/>
          <w:sz w:val="24"/>
          <w:szCs w:val="24"/>
        </w:rPr>
        <w:t xml:space="preserve">ualitative methods to study human behavior in context, and behavior changes. </w:t>
      </w:r>
      <w:r w:rsidRPr="004A10FF">
        <w:rPr>
          <w:rFonts w:asciiTheme="majorBidi" w:hAnsiTheme="majorBidi" w:cstheme="majorBidi"/>
          <w:sz w:val="24"/>
          <w:szCs w:val="24"/>
          <w:lang w:bidi="he-IL"/>
        </w:rPr>
        <w:t xml:space="preserve">  The </w:t>
      </w:r>
      <w:r w:rsidRPr="004A10FF">
        <w:rPr>
          <w:rFonts w:asciiTheme="majorBidi" w:eastAsia="Times New Roman" w:hAnsiTheme="majorBidi" w:cstheme="majorBidi"/>
          <w:sz w:val="24"/>
          <w:szCs w:val="24"/>
        </w:rPr>
        <w:t>qualitative data gathering techniques</w:t>
      </w:r>
      <w:r w:rsidRPr="004A10FF">
        <w:rPr>
          <w:rFonts w:asciiTheme="majorBidi" w:hAnsiTheme="majorBidi" w:cstheme="majorBidi"/>
          <w:sz w:val="24"/>
          <w:szCs w:val="24"/>
          <w:lang w:bidi="he-IL"/>
        </w:rPr>
        <w:t xml:space="preserve"> used in this study was observations, personal discussions with students and teachers, </w:t>
      </w:r>
      <w:r>
        <w:rPr>
          <w:rFonts w:asciiTheme="majorBidi" w:hAnsiTheme="majorBidi" w:cstheme="majorBidi"/>
          <w:sz w:val="24"/>
          <w:szCs w:val="24"/>
          <w:lang w:bidi="he-IL"/>
        </w:rPr>
        <w:t xml:space="preserve">personal life experience, </w:t>
      </w:r>
      <w:r w:rsidRPr="004A10FF">
        <w:rPr>
          <w:rFonts w:asciiTheme="majorBidi" w:hAnsiTheme="majorBidi" w:cstheme="majorBidi"/>
          <w:sz w:val="24"/>
          <w:szCs w:val="24"/>
          <w:lang w:bidi="he-IL"/>
        </w:rPr>
        <w:t xml:space="preserve">and the study of the educational </w:t>
      </w:r>
      <w:r w:rsidRPr="00901695">
        <w:rPr>
          <w:rFonts w:asciiTheme="majorBidi" w:hAnsiTheme="majorBidi" w:cstheme="majorBidi"/>
          <w:sz w:val="24"/>
          <w:szCs w:val="24"/>
          <w:lang w:bidi="he-IL"/>
        </w:rPr>
        <w:t xml:space="preserve">organization and its current practices on the selected population group of the </w:t>
      </w:r>
      <w:r w:rsidRPr="00901695">
        <w:rPr>
          <w:rFonts w:asciiTheme="majorBidi" w:hAnsiTheme="majorBidi" w:cstheme="majorBidi"/>
          <w:i/>
          <w:iCs/>
          <w:sz w:val="24"/>
          <w:szCs w:val="24"/>
          <w:lang w:bidi="he-IL"/>
        </w:rPr>
        <w:t xml:space="preserve">Haredi </w:t>
      </w:r>
      <w:r w:rsidRPr="00901695">
        <w:rPr>
          <w:rFonts w:asciiTheme="majorBidi" w:hAnsiTheme="majorBidi" w:cstheme="majorBidi"/>
          <w:sz w:val="24"/>
          <w:szCs w:val="24"/>
          <w:lang w:bidi="he-IL"/>
        </w:rPr>
        <w:t>women.</w:t>
      </w:r>
      <w:r w:rsidRPr="00901695">
        <w:rPr>
          <w:rFonts w:asciiTheme="majorBidi" w:eastAsia="Times New Roman" w:hAnsiTheme="majorBidi" w:cstheme="majorBidi"/>
          <w:sz w:val="24"/>
          <w:szCs w:val="24"/>
        </w:rPr>
        <w:t xml:space="preserve"> </w:t>
      </w:r>
      <w:r w:rsidR="00DE7C29">
        <w:rPr>
          <w:rFonts w:asciiTheme="majorBidi" w:eastAsia="Times New Roman" w:hAnsiTheme="majorBidi" w:cstheme="majorBidi"/>
          <w:sz w:val="24"/>
          <w:szCs w:val="24"/>
        </w:rPr>
        <w:t>In addition, t</w:t>
      </w:r>
      <w:r w:rsidRPr="00901695">
        <w:rPr>
          <w:rFonts w:asciiTheme="majorBidi" w:eastAsia="Times New Roman" w:hAnsiTheme="majorBidi" w:cstheme="majorBidi"/>
          <w:sz w:val="24"/>
          <w:szCs w:val="24"/>
        </w:rPr>
        <w:t xml:space="preserve">he researcher also studied </w:t>
      </w:r>
      <w:r>
        <w:rPr>
          <w:rFonts w:asciiTheme="majorBidi" w:eastAsia="Times New Roman" w:hAnsiTheme="majorBidi" w:cstheme="majorBidi"/>
          <w:sz w:val="24"/>
          <w:szCs w:val="24"/>
        </w:rPr>
        <w:t>several</w:t>
      </w:r>
      <w:r w:rsidRPr="00901695">
        <w:rPr>
          <w:rFonts w:asciiTheme="majorBidi" w:eastAsia="Times New Roman" w:hAnsiTheme="majorBidi" w:cstheme="majorBidi"/>
          <w:sz w:val="24"/>
          <w:szCs w:val="24"/>
        </w:rPr>
        <w:t xml:space="preserve"> academic researches, government statistics and reports on the subject of Haredi economic challenges and government initiatives to help resolve this issue. </w:t>
      </w:r>
      <w:r>
        <w:rPr>
          <w:rFonts w:asciiTheme="majorBidi" w:eastAsia="Times New Roman" w:hAnsiTheme="majorBidi" w:cstheme="majorBidi"/>
          <w:sz w:val="24"/>
          <w:szCs w:val="24"/>
        </w:rPr>
        <w:t>This report includes the researcher’s reflections on this subject.</w:t>
      </w:r>
      <w:r w:rsidRPr="00901695">
        <w:rPr>
          <w:rFonts w:asciiTheme="majorBidi" w:eastAsia="Times New Roman" w:hAnsiTheme="majorBidi" w:cstheme="majorBidi"/>
          <w:sz w:val="24"/>
          <w:szCs w:val="24"/>
        </w:rPr>
        <w:t xml:space="preserve">    </w:t>
      </w:r>
    </w:p>
    <w:p w:rsidR="0095274A" w:rsidRPr="00DB2255" w:rsidRDefault="0095274A" w:rsidP="00CB63AB">
      <w:pPr>
        <w:autoSpaceDE w:val="0"/>
        <w:autoSpaceDN w:val="0"/>
        <w:adjustRightInd w:val="0"/>
        <w:spacing w:after="0" w:line="480" w:lineRule="auto"/>
        <w:jc w:val="center"/>
        <w:rPr>
          <w:rFonts w:asciiTheme="majorBidi" w:hAnsiTheme="majorBidi" w:cstheme="majorBidi"/>
          <w:b/>
          <w:bCs/>
          <w:sz w:val="24"/>
          <w:szCs w:val="24"/>
          <w:lang w:bidi="he-IL"/>
        </w:rPr>
      </w:pPr>
      <w:r w:rsidRPr="00DB2255">
        <w:rPr>
          <w:rFonts w:asciiTheme="majorBidi" w:hAnsiTheme="majorBidi" w:cstheme="majorBidi"/>
          <w:b/>
          <w:bCs/>
          <w:sz w:val="24"/>
          <w:szCs w:val="24"/>
          <w:lang w:bidi="he-IL"/>
        </w:rPr>
        <w:t>Definitions of Terms</w:t>
      </w:r>
    </w:p>
    <w:p w:rsidR="00B2020D" w:rsidRPr="004A10FF" w:rsidRDefault="00B2020D" w:rsidP="007A14A2">
      <w:pPr>
        <w:pStyle w:val="NormalWeb"/>
        <w:spacing w:before="0" w:beforeAutospacing="0" w:after="0" w:afterAutospacing="0" w:line="480" w:lineRule="auto"/>
        <w:ind w:firstLine="720"/>
        <w:rPr>
          <w:rFonts w:asciiTheme="majorBidi" w:hAnsiTheme="majorBidi" w:cstheme="majorBidi"/>
        </w:rPr>
      </w:pPr>
      <w:r w:rsidRPr="007A14A2">
        <w:rPr>
          <w:rFonts w:asciiTheme="majorBidi" w:eastAsiaTheme="minorHAnsi" w:hAnsiTheme="majorBidi" w:cstheme="majorBidi"/>
          <w:b/>
          <w:bCs/>
          <w:i/>
          <w:iCs/>
          <w:lang w:bidi="ar-SA"/>
        </w:rPr>
        <w:t>Halacha</w:t>
      </w:r>
      <w:r w:rsidR="007A14A2">
        <w:rPr>
          <w:rFonts w:asciiTheme="majorBidi" w:eastAsiaTheme="minorHAnsi" w:hAnsiTheme="majorBidi" w:cstheme="majorBidi"/>
          <w:b/>
          <w:bCs/>
          <w:i/>
          <w:iCs/>
          <w:lang w:bidi="ar-SA"/>
        </w:rPr>
        <w:t>:</w:t>
      </w:r>
      <w:r w:rsidRPr="004A10FF">
        <w:rPr>
          <w:rFonts w:asciiTheme="majorBidi" w:eastAsiaTheme="minorHAnsi" w:hAnsiTheme="majorBidi" w:cstheme="majorBidi"/>
          <w:lang w:bidi="ar-SA"/>
        </w:rPr>
        <w:t xml:space="preserve">  Halacha is a statement directly relate to questions of Jewish law and practice based on the </w:t>
      </w:r>
      <w:r w:rsidRPr="004A10FF">
        <w:rPr>
          <w:rFonts w:asciiTheme="majorBidi" w:eastAsiaTheme="minorHAnsi" w:hAnsiTheme="majorBidi" w:cstheme="majorBidi"/>
          <w:i/>
          <w:iCs/>
          <w:lang w:bidi="ar-SA"/>
        </w:rPr>
        <w:t>Talmudic</w:t>
      </w:r>
      <w:r w:rsidRPr="004A10FF">
        <w:rPr>
          <w:rFonts w:asciiTheme="majorBidi" w:eastAsiaTheme="minorHAnsi" w:hAnsiTheme="majorBidi" w:cstheme="majorBidi"/>
          <w:lang w:bidi="ar-SA"/>
        </w:rPr>
        <w:t xml:space="preserve"> sources. An observant Jew follows the laws of Halacha (BIU, 2011).    </w:t>
      </w:r>
    </w:p>
    <w:p w:rsidR="00614C0E" w:rsidRPr="004A10FF" w:rsidRDefault="00614C0E" w:rsidP="00CB63AB">
      <w:pPr>
        <w:autoSpaceDE w:val="0"/>
        <w:autoSpaceDN w:val="0"/>
        <w:adjustRightInd w:val="0"/>
        <w:spacing w:after="0" w:line="480" w:lineRule="auto"/>
        <w:ind w:firstLine="720"/>
        <w:rPr>
          <w:rFonts w:asciiTheme="majorBidi" w:eastAsia="Times New Roman" w:hAnsiTheme="majorBidi" w:cstheme="majorBidi"/>
          <w:sz w:val="24"/>
          <w:szCs w:val="24"/>
          <w:lang w:bidi="he-IL"/>
        </w:rPr>
      </w:pPr>
      <w:r w:rsidRPr="007A14A2">
        <w:rPr>
          <w:rFonts w:asciiTheme="majorBidi" w:eastAsia="Times New Roman" w:hAnsiTheme="majorBidi" w:cstheme="majorBidi"/>
          <w:b/>
          <w:bCs/>
          <w:i/>
          <w:iCs/>
          <w:sz w:val="24"/>
          <w:szCs w:val="24"/>
          <w:lang w:bidi="he-IL"/>
        </w:rPr>
        <w:t>Haredi:</w:t>
      </w:r>
      <w:r w:rsidRPr="004A10FF">
        <w:rPr>
          <w:rFonts w:asciiTheme="majorBidi" w:eastAsia="Times New Roman" w:hAnsiTheme="majorBidi" w:cstheme="majorBidi"/>
          <w:sz w:val="24"/>
          <w:szCs w:val="24"/>
          <w:lang w:bidi="he-IL"/>
        </w:rPr>
        <w:t xml:space="preserve"> The word Haredi derives from the Hebrew word for fear (</w:t>
      </w:r>
      <w:proofErr w:type="spellStart"/>
      <w:r w:rsidRPr="004A10FF">
        <w:rPr>
          <w:rFonts w:asciiTheme="majorBidi" w:eastAsia="Times New Roman" w:hAnsiTheme="majorBidi" w:cstheme="majorBidi"/>
          <w:i/>
          <w:iCs/>
          <w:sz w:val="24"/>
          <w:szCs w:val="24"/>
          <w:lang w:bidi="he-IL"/>
        </w:rPr>
        <w:t>harada</w:t>
      </w:r>
      <w:proofErr w:type="spellEnd"/>
      <w:r w:rsidRPr="004A10FF">
        <w:rPr>
          <w:rFonts w:asciiTheme="majorBidi" w:eastAsia="Times New Roman" w:hAnsiTheme="majorBidi" w:cstheme="majorBidi"/>
          <w:sz w:val="24"/>
          <w:szCs w:val="24"/>
          <w:lang w:bidi="he-IL"/>
        </w:rPr>
        <w:t xml:space="preserve">) and can be interpreted as </w:t>
      </w:r>
      <w:r w:rsidR="00901695">
        <w:rPr>
          <w:rFonts w:asciiTheme="majorBidi" w:eastAsia="Times New Roman" w:hAnsiTheme="majorBidi" w:cstheme="majorBidi"/>
          <w:sz w:val="24"/>
          <w:szCs w:val="24"/>
          <w:lang w:bidi="he-IL"/>
        </w:rPr>
        <w:t>“</w:t>
      </w:r>
      <w:r w:rsidRPr="004A10FF">
        <w:rPr>
          <w:rFonts w:asciiTheme="majorBidi" w:eastAsia="Times New Roman" w:hAnsiTheme="majorBidi" w:cstheme="majorBidi"/>
          <w:sz w:val="24"/>
          <w:szCs w:val="24"/>
          <w:lang w:bidi="he-IL"/>
        </w:rPr>
        <w:t>one who trembles in awe of G-d</w:t>
      </w:r>
      <w:r w:rsidR="00901695">
        <w:rPr>
          <w:rFonts w:asciiTheme="majorBidi" w:eastAsia="Times New Roman" w:hAnsiTheme="majorBidi" w:cstheme="majorBidi"/>
          <w:sz w:val="24"/>
          <w:szCs w:val="24"/>
          <w:lang w:bidi="he-IL"/>
        </w:rPr>
        <w:t>”</w:t>
      </w:r>
      <w:r w:rsidRPr="004A10FF">
        <w:rPr>
          <w:rFonts w:asciiTheme="majorBidi" w:eastAsia="Times New Roman" w:hAnsiTheme="majorBidi" w:cstheme="majorBidi"/>
          <w:sz w:val="24"/>
          <w:szCs w:val="24"/>
          <w:lang w:bidi="he-IL"/>
        </w:rPr>
        <w:t xml:space="preserve"> (Isaiah 66:2, 5). </w:t>
      </w:r>
      <w:r w:rsidR="0004689F" w:rsidRPr="004A10FF">
        <w:rPr>
          <w:rFonts w:asciiTheme="majorBidi" w:eastAsia="Times New Roman" w:hAnsiTheme="majorBidi" w:cstheme="majorBidi"/>
          <w:i/>
          <w:iCs/>
          <w:sz w:val="24"/>
          <w:szCs w:val="24"/>
          <w:lang w:bidi="he-IL"/>
        </w:rPr>
        <w:t>Haredi</w:t>
      </w:r>
      <w:r w:rsidR="0004689F" w:rsidRPr="004A10FF">
        <w:rPr>
          <w:rFonts w:asciiTheme="majorBidi" w:eastAsia="Times New Roman" w:hAnsiTheme="majorBidi" w:cstheme="majorBidi"/>
          <w:sz w:val="24"/>
          <w:szCs w:val="24"/>
          <w:lang w:bidi="he-IL"/>
        </w:rPr>
        <w:t xml:space="preserve"> is a G-d fearing Jew, who strictly observes all Jewish laws</w:t>
      </w:r>
      <w:r w:rsidR="005E505A" w:rsidRPr="004A10FF">
        <w:rPr>
          <w:rFonts w:asciiTheme="majorBidi" w:eastAsia="Times New Roman" w:hAnsiTheme="majorBidi" w:cstheme="majorBidi"/>
          <w:sz w:val="24"/>
          <w:szCs w:val="24"/>
          <w:lang w:bidi="he-IL"/>
        </w:rPr>
        <w:t xml:space="preserve"> (</w:t>
      </w:r>
      <w:r w:rsidR="005D4992" w:rsidRPr="004A10FF">
        <w:rPr>
          <w:rFonts w:asciiTheme="majorBidi" w:hAnsiTheme="majorBidi" w:cstheme="majorBidi"/>
          <w:sz w:val="24"/>
          <w:szCs w:val="24"/>
          <w:lang w:bidi="he-IL"/>
        </w:rPr>
        <w:t>Friedman, 1991).</w:t>
      </w:r>
      <w:r w:rsidR="005E505A" w:rsidRPr="004A10FF">
        <w:rPr>
          <w:rFonts w:asciiTheme="majorBidi" w:eastAsia="Times New Roman" w:hAnsiTheme="majorBidi" w:cstheme="majorBidi"/>
          <w:sz w:val="24"/>
          <w:szCs w:val="24"/>
          <w:lang w:bidi="he-IL"/>
        </w:rPr>
        <w:t xml:space="preserve"> </w:t>
      </w:r>
    </w:p>
    <w:p w:rsidR="00941F1B" w:rsidRDefault="00614C0E" w:rsidP="00CB63AB">
      <w:pPr>
        <w:pStyle w:val="NormalWeb"/>
        <w:spacing w:before="0" w:beforeAutospacing="0" w:after="0" w:afterAutospacing="0" w:line="480" w:lineRule="auto"/>
        <w:ind w:firstLine="720"/>
        <w:rPr>
          <w:rFonts w:asciiTheme="majorBidi" w:hAnsiTheme="majorBidi" w:cstheme="majorBidi"/>
        </w:rPr>
      </w:pPr>
      <w:r w:rsidRPr="007A14A2">
        <w:rPr>
          <w:rFonts w:asciiTheme="majorBidi" w:hAnsiTheme="majorBidi" w:cstheme="majorBidi"/>
          <w:b/>
          <w:bCs/>
          <w:i/>
          <w:iCs/>
        </w:rPr>
        <w:t>Kollel:</w:t>
      </w:r>
      <w:r w:rsidR="0004689F" w:rsidRPr="004A10FF">
        <w:rPr>
          <w:rFonts w:asciiTheme="majorBidi" w:hAnsiTheme="majorBidi" w:cstheme="majorBidi"/>
        </w:rPr>
        <w:t xml:space="preserve"> A Kollel</w:t>
      </w:r>
      <w:r w:rsidR="0004689F" w:rsidRPr="004A10FF">
        <w:rPr>
          <w:rFonts w:asciiTheme="majorBidi" w:eastAsiaTheme="minorHAnsi" w:hAnsiTheme="majorBidi" w:cstheme="majorBidi"/>
          <w:shd w:val="clear" w:color="auto" w:fill="FFFFFF"/>
          <w:lang w:bidi="ar-SA"/>
        </w:rPr>
        <w:t> is an institute for full-time, advanced </w:t>
      </w:r>
      <w:hyperlink r:id="rId9" w:tooltip="Torah study" w:history="1">
        <w:r w:rsidR="0004689F" w:rsidRPr="004A10FF">
          <w:rPr>
            <w:rFonts w:asciiTheme="majorBidi" w:eastAsiaTheme="minorHAnsi" w:hAnsiTheme="majorBidi" w:cstheme="majorBidi"/>
            <w:shd w:val="clear" w:color="auto" w:fill="FFFFFF"/>
            <w:lang w:bidi="ar-SA"/>
          </w:rPr>
          <w:t>study</w:t>
        </w:r>
      </w:hyperlink>
      <w:r w:rsidR="0004689F" w:rsidRPr="004A10FF">
        <w:rPr>
          <w:rFonts w:asciiTheme="majorBidi" w:eastAsiaTheme="minorHAnsi" w:hAnsiTheme="majorBidi" w:cstheme="majorBidi"/>
          <w:shd w:val="clear" w:color="auto" w:fill="FFFFFF"/>
          <w:lang w:bidi="ar-SA"/>
        </w:rPr>
        <w:t> of the </w:t>
      </w:r>
      <w:hyperlink r:id="rId10" w:tooltip="Talmud" w:history="1">
        <w:r w:rsidR="0004689F" w:rsidRPr="004A10FF">
          <w:rPr>
            <w:rFonts w:asciiTheme="majorBidi" w:eastAsiaTheme="minorHAnsi" w:hAnsiTheme="majorBidi" w:cstheme="majorBidi"/>
            <w:shd w:val="clear" w:color="auto" w:fill="FFFFFF"/>
            <w:lang w:bidi="ar-SA"/>
          </w:rPr>
          <w:t>Talmud</w:t>
        </w:r>
      </w:hyperlink>
      <w:r w:rsidR="0004689F" w:rsidRPr="004A10FF">
        <w:rPr>
          <w:rFonts w:asciiTheme="majorBidi" w:eastAsiaTheme="minorHAnsi" w:hAnsiTheme="majorBidi" w:cstheme="majorBidi"/>
          <w:shd w:val="clear" w:color="auto" w:fill="FFFFFF"/>
          <w:lang w:bidi="ar-SA"/>
        </w:rPr>
        <w:t> and </w:t>
      </w:r>
      <w:hyperlink r:id="rId11" w:tooltip="Rabbinic literature" w:history="1">
        <w:r w:rsidR="0004689F" w:rsidRPr="004A10FF">
          <w:rPr>
            <w:rFonts w:asciiTheme="majorBidi" w:eastAsiaTheme="minorHAnsi" w:hAnsiTheme="majorBidi" w:cstheme="majorBidi"/>
            <w:shd w:val="clear" w:color="auto" w:fill="FFFFFF"/>
            <w:lang w:bidi="ar-SA"/>
          </w:rPr>
          <w:t>rabbinic literature</w:t>
        </w:r>
      </w:hyperlink>
      <w:r w:rsidR="0004689F" w:rsidRPr="004A10FF">
        <w:rPr>
          <w:rFonts w:asciiTheme="majorBidi" w:eastAsiaTheme="minorHAnsi" w:hAnsiTheme="majorBidi" w:cstheme="majorBidi"/>
          <w:shd w:val="clear" w:color="auto" w:fill="FFFFFF"/>
          <w:lang w:bidi="ar-SA"/>
        </w:rPr>
        <w:t xml:space="preserve">. Like a </w:t>
      </w:r>
      <w:hyperlink r:id="rId12" w:tooltip="Yeshiva" w:history="1">
        <w:r w:rsidR="0004689F" w:rsidRPr="004A10FF">
          <w:rPr>
            <w:rFonts w:asciiTheme="majorBidi" w:eastAsiaTheme="minorHAnsi" w:hAnsiTheme="majorBidi" w:cstheme="majorBidi"/>
            <w:shd w:val="clear" w:color="auto" w:fill="FFFFFF"/>
            <w:lang w:bidi="ar-SA"/>
          </w:rPr>
          <w:t>yeshiva</w:t>
        </w:r>
      </w:hyperlink>
      <w:r w:rsidR="0004689F" w:rsidRPr="004A10FF">
        <w:rPr>
          <w:rFonts w:asciiTheme="majorBidi" w:eastAsiaTheme="minorHAnsi" w:hAnsiTheme="majorBidi" w:cstheme="majorBidi"/>
          <w:shd w:val="clear" w:color="auto" w:fill="FFFFFF"/>
          <w:lang w:bidi="ar-SA"/>
        </w:rPr>
        <w:t>, a Kollel features </w:t>
      </w:r>
      <w:hyperlink r:id="rId13" w:tooltip="Shiur (Torah)" w:history="1">
        <w:r w:rsidR="0004689F" w:rsidRPr="004A10FF">
          <w:rPr>
            <w:rFonts w:asciiTheme="majorBidi" w:eastAsiaTheme="minorHAnsi" w:hAnsiTheme="majorBidi" w:cstheme="majorBidi"/>
            <w:i/>
            <w:iCs/>
            <w:shd w:val="clear" w:color="auto" w:fill="FFFFFF"/>
            <w:lang w:bidi="ar-SA"/>
          </w:rPr>
          <w:t>shiurim</w:t>
        </w:r>
      </w:hyperlink>
      <w:r w:rsidR="0004689F" w:rsidRPr="004A10FF">
        <w:rPr>
          <w:rFonts w:asciiTheme="majorBidi" w:eastAsiaTheme="minorHAnsi" w:hAnsiTheme="majorBidi" w:cstheme="majorBidi"/>
          <w:shd w:val="clear" w:color="auto" w:fill="FFFFFF"/>
          <w:lang w:bidi="ar-SA"/>
        </w:rPr>
        <w:t> [lectures] and learning </w:t>
      </w:r>
      <w:r w:rsidR="0004689F" w:rsidRPr="004A10FF">
        <w:rPr>
          <w:rFonts w:asciiTheme="majorBidi" w:eastAsiaTheme="minorHAnsi" w:hAnsiTheme="majorBidi" w:cstheme="majorBidi"/>
          <w:i/>
          <w:iCs/>
          <w:shd w:val="clear" w:color="auto" w:fill="FFFFFF"/>
          <w:lang w:bidi="ar-SA"/>
        </w:rPr>
        <w:t>Sedarim</w:t>
      </w:r>
      <w:r w:rsidR="0004689F" w:rsidRPr="004A10FF">
        <w:rPr>
          <w:rFonts w:asciiTheme="majorBidi" w:eastAsiaTheme="minorHAnsi" w:hAnsiTheme="majorBidi" w:cstheme="majorBidi"/>
          <w:shd w:val="clear" w:color="auto" w:fill="FFFFFF"/>
          <w:lang w:bidi="ar-SA"/>
        </w:rPr>
        <w:t xml:space="preserve"> [learning </w:t>
      </w:r>
      <w:r w:rsidR="0004689F" w:rsidRPr="004A10FF">
        <w:rPr>
          <w:rFonts w:asciiTheme="majorBidi" w:eastAsiaTheme="minorHAnsi" w:hAnsiTheme="majorBidi" w:cstheme="majorBidi"/>
          <w:shd w:val="clear" w:color="auto" w:fill="FFFFFF"/>
          <w:lang w:bidi="ar-SA"/>
        </w:rPr>
        <w:lastRenderedPageBreak/>
        <w:t>sessions]; unlike a yeshiva, the student body of a Kollel is all married men. Kollels generally pay a regular monthly stipend to their members</w:t>
      </w:r>
      <w:r w:rsidR="00941F1B" w:rsidRPr="004A10FF">
        <w:rPr>
          <w:rFonts w:asciiTheme="majorBidi" w:eastAsiaTheme="minorHAnsi" w:hAnsiTheme="majorBidi" w:cstheme="majorBidi"/>
          <w:shd w:val="clear" w:color="auto" w:fill="FFFFFF"/>
          <w:lang w:bidi="ar-SA"/>
        </w:rPr>
        <w:t xml:space="preserve"> </w:t>
      </w:r>
      <w:r w:rsidR="00941F1B" w:rsidRPr="004A10FF">
        <w:rPr>
          <w:rFonts w:asciiTheme="majorBidi" w:hAnsiTheme="majorBidi" w:cstheme="majorBidi"/>
        </w:rPr>
        <w:t>(</w:t>
      </w:r>
      <w:proofErr w:type="spellStart"/>
      <w:r w:rsidR="00941F1B" w:rsidRPr="004A10FF">
        <w:rPr>
          <w:rFonts w:asciiTheme="majorBidi" w:hAnsiTheme="majorBidi" w:cstheme="majorBidi"/>
        </w:rPr>
        <w:t>Gurovich</w:t>
      </w:r>
      <w:proofErr w:type="spellEnd"/>
      <w:r w:rsidR="00941F1B" w:rsidRPr="004A10FF">
        <w:rPr>
          <w:rFonts w:asciiTheme="majorBidi" w:hAnsiTheme="majorBidi" w:cstheme="majorBidi"/>
        </w:rPr>
        <w:t xml:space="preserve"> &amp; Cohen-</w:t>
      </w:r>
      <w:proofErr w:type="spellStart"/>
      <w:r w:rsidR="00941F1B" w:rsidRPr="004A10FF">
        <w:rPr>
          <w:rFonts w:asciiTheme="majorBidi" w:hAnsiTheme="majorBidi" w:cstheme="majorBidi"/>
        </w:rPr>
        <w:t>Kastro</w:t>
      </w:r>
      <w:proofErr w:type="spellEnd"/>
      <w:r w:rsidR="00941F1B" w:rsidRPr="004A10FF">
        <w:rPr>
          <w:rFonts w:asciiTheme="majorBidi" w:hAnsiTheme="majorBidi" w:cstheme="majorBidi"/>
        </w:rPr>
        <w:t xml:space="preserve"> (2004). </w:t>
      </w:r>
    </w:p>
    <w:p w:rsidR="007A14A2" w:rsidRPr="007A14A2" w:rsidRDefault="007A14A2" w:rsidP="00765A2A">
      <w:pPr>
        <w:spacing w:after="0" w:line="480" w:lineRule="auto"/>
        <w:ind w:firstLine="720"/>
        <w:rPr>
          <w:rFonts w:ascii="Times New Roman" w:eastAsia="Times New Roman" w:hAnsi="Times New Roman" w:cs="Times New Roman"/>
          <w:sz w:val="24"/>
          <w:szCs w:val="24"/>
          <w:lang w:bidi="he-IL"/>
        </w:rPr>
      </w:pPr>
      <w:r w:rsidRPr="00481E84">
        <w:rPr>
          <w:rFonts w:asciiTheme="majorBidi" w:hAnsiTheme="majorBidi" w:cstheme="majorBidi"/>
          <w:b/>
          <w:bCs/>
          <w:i/>
          <w:iCs/>
          <w:sz w:val="24"/>
          <w:szCs w:val="24"/>
        </w:rPr>
        <w:t xml:space="preserve">Kosher Internet: </w:t>
      </w:r>
      <w:r w:rsidRPr="00481E84">
        <w:rPr>
          <w:rFonts w:asciiTheme="majorBidi" w:hAnsiTheme="majorBidi" w:cstheme="majorBidi"/>
          <w:sz w:val="24"/>
          <w:szCs w:val="24"/>
        </w:rPr>
        <w:t xml:space="preserve"> </w:t>
      </w:r>
      <w:r w:rsidR="00481E84">
        <w:rPr>
          <w:rFonts w:asciiTheme="majorBidi" w:hAnsiTheme="majorBidi" w:cstheme="majorBidi"/>
          <w:sz w:val="24"/>
          <w:szCs w:val="24"/>
        </w:rPr>
        <w:t xml:space="preserve">The term </w:t>
      </w:r>
      <w:r w:rsidRPr="007A14A2">
        <w:rPr>
          <w:rFonts w:asciiTheme="majorBidi" w:eastAsia="Times New Roman" w:hAnsiTheme="majorBidi" w:cstheme="majorBidi"/>
          <w:i/>
          <w:iCs/>
          <w:sz w:val="24"/>
          <w:szCs w:val="24"/>
          <w:lang w:bidi="he-IL"/>
        </w:rPr>
        <w:t>Kosher</w:t>
      </w:r>
      <w:r w:rsidRPr="007A14A2">
        <w:rPr>
          <w:rFonts w:asciiTheme="majorBidi" w:eastAsia="Times New Roman" w:hAnsiTheme="majorBidi" w:cstheme="majorBidi"/>
          <w:sz w:val="24"/>
          <w:szCs w:val="24"/>
          <w:lang w:bidi="he-IL"/>
        </w:rPr>
        <w:t xml:space="preserve"> </w:t>
      </w:r>
      <w:r w:rsidRPr="00481E84">
        <w:rPr>
          <w:rFonts w:asciiTheme="majorBidi" w:hAnsiTheme="majorBidi" w:cstheme="majorBidi"/>
          <w:sz w:val="24"/>
          <w:szCs w:val="24"/>
        </w:rPr>
        <w:t>(Hebrew</w:t>
      </w:r>
      <w:r w:rsidR="00765A2A">
        <w:rPr>
          <w:rFonts w:asciiTheme="majorBidi" w:hAnsiTheme="majorBidi" w:cstheme="majorBidi"/>
          <w:sz w:val="24"/>
          <w:szCs w:val="24"/>
        </w:rPr>
        <w:t>:</w:t>
      </w:r>
      <w:r w:rsidRPr="00481E84">
        <w:rPr>
          <w:rFonts w:asciiTheme="majorBidi" w:hAnsiTheme="majorBidi" w:cstheme="majorBidi"/>
          <w:sz w:val="24"/>
          <w:szCs w:val="24"/>
        </w:rPr>
        <w:t xml:space="preserve"> </w:t>
      </w:r>
      <w:r w:rsidRPr="007A14A2">
        <w:rPr>
          <w:rFonts w:asciiTheme="majorBidi" w:eastAsia="Times New Roman" w:hAnsiTheme="majorBidi" w:cstheme="majorBidi"/>
          <w:sz w:val="24"/>
          <w:szCs w:val="24"/>
          <w:lang w:bidi="he-IL"/>
        </w:rPr>
        <w:t>fit, ready, suitable</w:t>
      </w:r>
      <w:r w:rsidR="00765A2A">
        <w:rPr>
          <w:rFonts w:asciiTheme="majorBidi" w:eastAsia="Times New Roman" w:hAnsiTheme="majorBidi" w:cstheme="majorBidi"/>
          <w:sz w:val="24"/>
          <w:szCs w:val="24"/>
          <w:lang w:bidi="he-IL"/>
        </w:rPr>
        <w:t>)</w:t>
      </w:r>
      <w:r w:rsidR="00481E84">
        <w:rPr>
          <w:rFonts w:asciiTheme="majorBidi" w:eastAsia="Times New Roman" w:hAnsiTheme="majorBidi" w:cstheme="majorBidi"/>
          <w:sz w:val="24"/>
          <w:szCs w:val="24"/>
          <w:lang w:bidi="he-IL"/>
        </w:rPr>
        <w:t>,</w:t>
      </w:r>
      <w:r w:rsidRPr="007A14A2">
        <w:rPr>
          <w:rFonts w:asciiTheme="majorBidi" w:eastAsia="Times New Roman" w:hAnsiTheme="majorBidi" w:cstheme="majorBidi"/>
          <w:sz w:val="24"/>
          <w:szCs w:val="24"/>
          <w:lang w:bidi="he-IL"/>
        </w:rPr>
        <w:t xml:space="preserve"> usually used </w:t>
      </w:r>
      <w:r w:rsidRPr="00481E84">
        <w:rPr>
          <w:rFonts w:asciiTheme="majorBidi" w:hAnsiTheme="majorBidi" w:cstheme="majorBidi"/>
          <w:sz w:val="24"/>
          <w:szCs w:val="24"/>
        </w:rPr>
        <w:t xml:space="preserve">in the context of Jewish dietary laws, </w:t>
      </w:r>
      <w:r w:rsidRPr="007A14A2">
        <w:rPr>
          <w:rFonts w:asciiTheme="majorBidi" w:eastAsia="Times New Roman" w:hAnsiTheme="majorBidi" w:cstheme="majorBidi"/>
          <w:sz w:val="24"/>
          <w:szCs w:val="24"/>
          <w:lang w:bidi="he-IL"/>
        </w:rPr>
        <w:t>with regards to food</w:t>
      </w:r>
      <w:r w:rsidRPr="00481E84">
        <w:rPr>
          <w:rFonts w:asciiTheme="majorBidi" w:hAnsiTheme="majorBidi" w:cstheme="majorBidi"/>
          <w:sz w:val="24"/>
          <w:szCs w:val="24"/>
        </w:rPr>
        <w:t>:</w:t>
      </w:r>
      <w:r w:rsidRPr="007A14A2">
        <w:rPr>
          <w:rFonts w:asciiTheme="majorBidi" w:eastAsia="Times New Roman" w:hAnsiTheme="majorBidi" w:cstheme="majorBidi"/>
          <w:sz w:val="24"/>
          <w:szCs w:val="24"/>
          <w:lang w:bidi="he-IL"/>
        </w:rPr>
        <w:t xml:space="preserve"> Kosher food is fit</w:t>
      </w:r>
      <w:r w:rsidRPr="00481E84">
        <w:rPr>
          <w:rFonts w:asciiTheme="majorBidi" w:hAnsiTheme="majorBidi" w:cstheme="majorBidi"/>
          <w:sz w:val="24"/>
          <w:szCs w:val="24"/>
        </w:rPr>
        <w:t xml:space="preserve"> </w:t>
      </w:r>
      <w:r w:rsidRPr="007A14A2">
        <w:rPr>
          <w:rFonts w:asciiTheme="majorBidi" w:eastAsia="Times New Roman" w:hAnsiTheme="majorBidi" w:cstheme="majorBidi"/>
          <w:sz w:val="24"/>
          <w:szCs w:val="24"/>
          <w:lang w:bidi="he-IL"/>
        </w:rPr>
        <w:t>to be eaten</w:t>
      </w:r>
      <w:r w:rsidR="00481E84">
        <w:rPr>
          <w:rFonts w:asciiTheme="majorBidi" w:eastAsia="Times New Roman" w:hAnsiTheme="majorBidi" w:cstheme="majorBidi"/>
          <w:sz w:val="24"/>
          <w:szCs w:val="24"/>
          <w:lang w:bidi="he-IL"/>
        </w:rPr>
        <w:t>, and n</w:t>
      </w:r>
      <w:r w:rsidRPr="007A14A2">
        <w:rPr>
          <w:rFonts w:asciiTheme="majorBidi" w:eastAsia="Times New Roman" w:hAnsiTheme="majorBidi" w:cstheme="majorBidi"/>
          <w:sz w:val="24"/>
          <w:szCs w:val="24"/>
          <w:lang w:bidi="he-IL"/>
        </w:rPr>
        <w:t xml:space="preserve">on-kosher food is not. </w:t>
      </w:r>
      <w:r w:rsidRPr="007A14A2">
        <w:rPr>
          <w:rFonts w:asciiTheme="majorBidi" w:eastAsia="Times New Roman" w:hAnsiTheme="majorBidi" w:cstheme="majorBidi"/>
          <w:i/>
          <w:iCs/>
          <w:sz w:val="24"/>
          <w:szCs w:val="24"/>
          <w:lang w:bidi="he-IL"/>
        </w:rPr>
        <w:t xml:space="preserve">Kosher </w:t>
      </w:r>
      <w:r w:rsidRPr="007A14A2">
        <w:rPr>
          <w:rFonts w:asciiTheme="majorBidi" w:eastAsia="Times New Roman" w:hAnsiTheme="majorBidi" w:cstheme="majorBidi"/>
          <w:sz w:val="24"/>
          <w:szCs w:val="24"/>
          <w:lang w:bidi="he-IL"/>
        </w:rPr>
        <w:t xml:space="preserve">can also be used to describe other realms of </w:t>
      </w:r>
      <w:r w:rsidRPr="00481E84">
        <w:rPr>
          <w:rFonts w:asciiTheme="majorBidi" w:hAnsiTheme="majorBidi" w:cstheme="majorBidi"/>
          <w:sz w:val="24"/>
          <w:szCs w:val="24"/>
        </w:rPr>
        <w:t xml:space="preserve">religious </w:t>
      </w:r>
      <w:r w:rsidRPr="007A14A2">
        <w:rPr>
          <w:rFonts w:asciiTheme="majorBidi" w:eastAsia="Times New Roman" w:hAnsiTheme="majorBidi" w:cstheme="majorBidi"/>
          <w:sz w:val="24"/>
          <w:szCs w:val="24"/>
          <w:lang w:bidi="he-IL"/>
        </w:rPr>
        <w:t>/</w:t>
      </w:r>
      <w:r w:rsidRPr="00481E84">
        <w:rPr>
          <w:rFonts w:asciiTheme="majorBidi" w:hAnsiTheme="majorBidi" w:cstheme="majorBidi"/>
          <w:sz w:val="24"/>
          <w:szCs w:val="24"/>
        </w:rPr>
        <w:t xml:space="preserve"> </w:t>
      </w:r>
      <w:r w:rsidRPr="007A14A2">
        <w:rPr>
          <w:rFonts w:asciiTheme="majorBidi" w:eastAsia="Times New Roman" w:hAnsiTheme="majorBidi" w:cstheme="majorBidi"/>
          <w:sz w:val="24"/>
          <w:szCs w:val="24"/>
          <w:lang w:bidi="he-IL"/>
        </w:rPr>
        <w:t>Jewish experience</w:t>
      </w:r>
      <w:r w:rsidRPr="00481E84">
        <w:rPr>
          <w:rFonts w:asciiTheme="majorBidi" w:hAnsiTheme="majorBidi" w:cstheme="majorBidi"/>
          <w:sz w:val="24"/>
          <w:szCs w:val="24"/>
        </w:rPr>
        <w:t xml:space="preserve">, such as </w:t>
      </w:r>
      <w:r w:rsidR="00481E84">
        <w:rPr>
          <w:rFonts w:asciiTheme="majorBidi" w:eastAsia="Times New Roman" w:hAnsiTheme="majorBidi" w:cstheme="majorBidi"/>
          <w:sz w:val="24"/>
          <w:szCs w:val="24"/>
          <w:lang w:bidi="he-IL"/>
        </w:rPr>
        <w:t>r</w:t>
      </w:r>
      <w:r w:rsidRPr="007A14A2">
        <w:rPr>
          <w:rFonts w:asciiTheme="majorBidi" w:eastAsia="Times New Roman" w:hAnsiTheme="majorBidi" w:cstheme="majorBidi"/>
          <w:sz w:val="24"/>
          <w:szCs w:val="24"/>
          <w:lang w:bidi="he-IL"/>
        </w:rPr>
        <w:t xml:space="preserve">eading material, entertainment, and </w:t>
      </w:r>
      <w:r w:rsidR="00481E84">
        <w:rPr>
          <w:rFonts w:asciiTheme="majorBidi" w:eastAsia="Times New Roman" w:hAnsiTheme="majorBidi" w:cstheme="majorBidi"/>
          <w:sz w:val="24"/>
          <w:szCs w:val="24"/>
          <w:lang w:bidi="he-IL"/>
        </w:rPr>
        <w:t>music</w:t>
      </w:r>
      <w:r w:rsidRPr="007A14A2">
        <w:rPr>
          <w:rFonts w:asciiTheme="majorBidi" w:eastAsia="Times New Roman" w:hAnsiTheme="majorBidi" w:cstheme="majorBidi"/>
          <w:sz w:val="24"/>
          <w:szCs w:val="24"/>
          <w:lang w:bidi="he-IL"/>
        </w:rPr>
        <w:t xml:space="preserve"> can all be kosher or non-kosher</w:t>
      </w:r>
      <w:r w:rsidR="00481E84">
        <w:rPr>
          <w:rFonts w:asciiTheme="majorBidi" w:eastAsia="Times New Roman" w:hAnsiTheme="majorBidi" w:cstheme="majorBidi"/>
          <w:sz w:val="24"/>
          <w:szCs w:val="24"/>
          <w:lang w:bidi="he-IL"/>
        </w:rPr>
        <w:t>;</w:t>
      </w:r>
      <w:r w:rsidRPr="007A14A2">
        <w:rPr>
          <w:rFonts w:asciiTheme="majorBidi" w:eastAsia="Times New Roman" w:hAnsiTheme="majorBidi" w:cstheme="majorBidi"/>
          <w:sz w:val="24"/>
          <w:szCs w:val="24"/>
          <w:lang w:bidi="he-IL"/>
        </w:rPr>
        <w:t xml:space="preserve"> </w:t>
      </w:r>
      <w:r w:rsidR="00765A2A" w:rsidRPr="007A14A2">
        <w:rPr>
          <w:rFonts w:asciiTheme="majorBidi" w:eastAsia="Times New Roman" w:hAnsiTheme="majorBidi" w:cstheme="majorBidi"/>
          <w:sz w:val="24"/>
          <w:szCs w:val="24"/>
          <w:lang w:bidi="he-IL"/>
        </w:rPr>
        <w:t>a</w:t>
      </w:r>
      <w:r w:rsidR="00765A2A">
        <w:rPr>
          <w:rFonts w:asciiTheme="majorBidi" w:eastAsia="Times New Roman" w:hAnsiTheme="majorBidi" w:cstheme="majorBidi"/>
          <w:sz w:val="24"/>
          <w:szCs w:val="24"/>
          <w:lang w:bidi="he-IL"/>
        </w:rPr>
        <w:t>cceptable</w:t>
      </w:r>
      <w:r w:rsidRPr="007A14A2">
        <w:rPr>
          <w:rFonts w:asciiTheme="majorBidi" w:eastAsia="Times New Roman" w:hAnsiTheme="majorBidi" w:cstheme="majorBidi"/>
          <w:sz w:val="24"/>
          <w:szCs w:val="24"/>
          <w:lang w:bidi="he-IL"/>
        </w:rPr>
        <w:t xml:space="preserve"> or </w:t>
      </w:r>
      <w:r w:rsidR="00765A2A">
        <w:rPr>
          <w:rFonts w:asciiTheme="majorBidi" w:eastAsia="Times New Roman" w:hAnsiTheme="majorBidi" w:cstheme="majorBidi"/>
          <w:sz w:val="24"/>
          <w:szCs w:val="24"/>
          <w:lang w:bidi="he-IL"/>
        </w:rPr>
        <w:t>un</w:t>
      </w:r>
      <w:r w:rsidR="00765A2A" w:rsidRPr="007A14A2">
        <w:rPr>
          <w:rFonts w:asciiTheme="majorBidi" w:eastAsia="Times New Roman" w:hAnsiTheme="majorBidi" w:cstheme="majorBidi"/>
          <w:sz w:val="24"/>
          <w:szCs w:val="24"/>
          <w:lang w:bidi="he-IL"/>
        </w:rPr>
        <w:t>a</w:t>
      </w:r>
      <w:r w:rsidR="00765A2A">
        <w:rPr>
          <w:rFonts w:asciiTheme="majorBidi" w:eastAsia="Times New Roman" w:hAnsiTheme="majorBidi" w:cstheme="majorBidi"/>
          <w:sz w:val="24"/>
          <w:szCs w:val="24"/>
          <w:lang w:bidi="he-IL"/>
        </w:rPr>
        <w:t>cceptable</w:t>
      </w:r>
      <w:r w:rsidRPr="007A14A2">
        <w:rPr>
          <w:rFonts w:asciiTheme="majorBidi" w:eastAsia="Times New Roman" w:hAnsiTheme="majorBidi" w:cstheme="majorBidi"/>
          <w:sz w:val="24"/>
          <w:szCs w:val="24"/>
          <w:lang w:bidi="he-IL"/>
        </w:rPr>
        <w:t xml:space="preserve"> as a </w:t>
      </w:r>
      <w:r w:rsidRPr="00481E84">
        <w:rPr>
          <w:rFonts w:asciiTheme="majorBidi" w:hAnsiTheme="majorBidi" w:cstheme="majorBidi"/>
          <w:sz w:val="24"/>
          <w:szCs w:val="24"/>
        </w:rPr>
        <w:t>religious</w:t>
      </w:r>
      <w:r w:rsidRPr="007A14A2">
        <w:rPr>
          <w:rFonts w:asciiTheme="majorBidi" w:eastAsia="Times New Roman" w:hAnsiTheme="majorBidi" w:cstheme="majorBidi"/>
          <w:sz w:val="24"/>
          <w:szCs w:val="24"/>
          <w:lang w:bidi="he-IL"/>
        </w:rPr>
        <w:t xml:space="preserve"> experience. The </w:t>
      </w:r>
      <w:r w:rsidRPr="00481E84">
        <w:rPr>
          <w:rFonts w:asciiTheme="majorBidi" w:hAnsiTheme="majorBidi" w:cstheme="majorBidi"/>
          <w:sz w:val="24"/>
          <w:szCs w:val="24"/>
        </w:rPr>
        <w:t>I</w:t>
      </w:r>
      <w:r w:rsidRPr="007A14A2">
        <w:rPr>
          <w:rFonts w:asciiTheme="majorBidi" w:eastAsia="Times New Roman" w:hAnsiTheme="majorBidi" w:cstheme="majorBidi"/>
          <w:sz w:val="24"/>
          <w:szCs w:val="24"/>
          <w:lang w:bidi="he-IL"/>
        </w:rPr>
        <w:t xml:space="preserve">nternet experience too can be Kosher or non-Kosher.  </w:t>
      </w:r>
      <w:r w:rsidRPr="00481E84">
        <w:rPr>
          <w:rFonts w:asciiTheme="majorBidi" w:eastAsia="Times New Roman" w:hAnsiTheme="majorBidi" w:cstheme="majorBidi"/>
          <w:sz w:val="24"/>
          <w:szCs w:val="24"/>
          <w:lang w:bidi="he-IL"/>
        </w:rPr>
        <w:t xml:space="preserve">Kosher Internet </w:t>
      </w:r>
      <w:r w:rsidR="00481E84">
        <w:rPr>
          <w:rFonts w:asciiTheme="majorBidi" w:eastAsia="Times New Roman" w:hAnsiTheme="majorBidi" w:cstheme="majorBidi"/>
          <w:sz w:val="24"/>
          <w:szCs w:val="24"/>
          <w:lang w:bidi="he-IL"/>
        </w:rPr>
        <w:t>P</w:t>
      </w:r>
      <w:r w:rsidRPr="00481E84">
        <w:rPr>
          <w:rFonts w:asciiTheme="majorBidi" w:eastAsia="Times New Roman" w:hAnsiTheme="majorBidi" w:cstheme="majorBidi"/>
          <w:sz w:val="24"/>
          <w:szCs w:val="24"/>
          <w:lang w:bidi="he-IL"/>
        </w:rPr>
        <w:t xml:space="preserve">roviders </w:t>
      </w:r>
      <w:r w:rsidRPr="00481E84">
        <w:rPr>
          <w:rFonts w:asciiTheme="majorBidi" w:eastAsia="Times New Roman" w:hAnsiTheme="majorBidi" w:cstheme="majorBidi"/>
          <w:color w:val="000000"/>
          <w:sz w:val="24"/>
          <w:szCs w:val="24"/>
          <w:lang w:bidi="he-IL"/>
        </w:rPr>
        <w:t xml:space="preserve">analyzes any internet site that the user is trying to access and "decides" whether or not </w:t>
      </w:r>
      <w:r w:rsidR="00765A2A">
        <w:rPr>
          <w:rFonts w:asciiTheme="majorBidi" w:eastAsia="Times New Roman" w:hAnsiTheme="majorBidi" w:cstheme="majorBidi"/>
          <w:color w:val="000000"/>
          <w:sz w:val="24"/>
          <w:szCs w:val="24"/>
          <w:lang w:bidi="he-IL"/>
        </w:rPr>
        <w:t xml:space="preserve">its content is </w:t>
      </w:r>
      <w:r w:rsidRPr="00481E84">
        <w:rPr>
          <w:rFonts w:asciiTheme="majorBidi" w:eastAsia="Times New Roman" w:hAnsiTheme="majorBidi" w:cstheme="majorBidi"/>
          <w:color w:val="000000"/>
          <w:sz w:val="24"/>
          <w:szCs w:val="24"/>
          <w:lang w:bidi="he-IL"/>
        </w:rPr>
        <w:t>permi</w:t>
      </w:r>
      <w:r w:rsidR="00765A2A">
        <w:rPr>
          <w:rFonts w:asciiTheme="majorBidi" w:eastAsia="Times New Roman" w:hAnsiTheme="majorBidi" w:cstheme="majorBidi"/>
          <w:color w:val="000000"/>
          <w:sz w:val="24"/>
          <w:szCs w:val="24"/>
          <w:lang w:bidi="he-IL"/>
        </w:rPr>
        <w:t>ssible for</w:t>
      </w:r>
      <w:r w:rsidRPr="00481E84">
        <w:rPr>
          <w:rFonts w:asciiTheme="majorBidi" w:eastAsia="Times New Roman" w:hAnsiTheme="majorBidi" w:cstheme="majorBidi"/>
          <w:color w:val="000000"/>
          <w:sz w:val="24"/>
          <w:szCs w:val="24"/>
          <w:lang w:bidi="he-IL"/>
        </w:rPr>
        <w:t xml:space="preserve"> access. This analysis takes place at real-time and at internet supplier level. </w:t>
      </w:r>
      <w:r w:rsidRPr="007A14A2">
        <w:rPr>
          <w:rFonts w:ascii="Arial" w:eastAsia="Times New Roman" w:hAnsi="Arial" w:cs="Arial"/>
          <w:color w:val="000000"/>
          <w:sz w:val="21"/>
          <w:szCs w:val="21"/>
          <w:lang w:bidi="he-IL"/>
        </w:rPr>
        <w:t> </w:t>
      </w:r>
      <w:r>
        <w:rPr>
          <w:rFonts w:ascii="Verdana" w:hAnsi="Verdana"/>
        </w:rPr>
        <w:t xml:space="preserve"> </w:t>
      </w:r>
    </w:p>
    <w:p w:rsidR="0004689F" w:rsidRDefault="0004689F" w:rsidP="00765A2A">
      <w:pPr>
        <w:autoSpaceDE w:val="0"/>
        <w:autoSpaceDN w:val="0"/>
        <w:adjustRightInd w:val="0"/>
        <w:spacing w:after="0" w:line="480" w:lineRule="auto"/>
        <w:ind w:firstLine="720"/>
        <w:rPr>
          <w:rFonts w:asciiTheme="majorBidi" w:hAnsiTheme="majorBidi" w:cstheme="majorBidi"/>
          <w:sz w:val="24"/>
          <w:szCs w:val="24"/>
        </w:rPr>
      </w:pPr>
      <w:r w:rsidRPr="007A14A2">
        <w:rPr>
          <w:rFonts w:asciiTheme="majorBidi" w:hAnsiTheme="majorBidi" w:cstheme="majorBidi"/>
          <w:b/>
          <w:bCs/>
          <w:i/>
          <w:iCs/>
          <w:sz w:val="24"/>
          <w:szCs w:val="24"/>
        </w:rPr>
        <w:t>MCY</w:t>
      </w:r>
      <w:r w:rsidR="00DB2255">
        <w:rPr>
          <w:rFonts w:asciiTheme="majorBidi" w:hAnsiTheme="majorBidi" w:cstheme="majorBidi"/>
          <w:i/>
          <w:iCs/>
          <w:sz w:val="24"/>
          <w:szCs w:val="24"/>
        </w:rPr>
        <w:t xml:space="preserve"> (</w:t>
      </w:r>
      <w:r w:rsidRPr="00DB2255">
        <w:rPr>
          <w:rFonts w:asciiTheme="majorBidi" w:hAnsiTheme="majorBidi" w:cstheme="majorBidi"/>
          <w:i/>
          <w:iCs/>
          <w:sz w:val="24"/>
          <w:szCs w:val="24"/>
        </w:rPr>
        <w:t>Michlala Charedit Yerushalayim</w:t>
      </w:r>
      <w:r w:rsidR="00DB2255">
        <w:rPr>
          <w:rFonts w:asciiTheme="majorBidi" w:hAnsiTheme="majorBidi" w:cstheme="majorBidi"/>
          <w:i/>
          <w:iCs/>
          <w:sz w:val="24"/>
          <w:szCs w:val="24"/>
        </w:rPr>
        <w:t>)</w:t>
      </w:r>
      <w:r w:rsidRPr="004A10FF">
        <w:rPr>
          <w:rFonts w:asciiTheme="majorBidi" w:hAnsiTheme="majorBidi" w:cstheme="majorBidi"/>
          <w:sz w:val="24"/>
          <w:szCs w:val="24"/>
        </w:rPr>
        <w:t>. The Haredi College in Jerusalem</w:t>
      </w:r>
      <w:r w:rsidR="00765A2A">
        <w:rPr>
          <w:rFonts w:asciiTheme="majorBidi" w:hAnsiTheme="majorBidi" w:cstheme="majorBidi"/>
          <w:sz w:val="24"/>
          <w:szCs w:val="24"/>
        </w:rPr>
        <w:t>;</w:t>
      </w:r>
      <w:r w:rsidR="00772B09" w:rsidRPr="004A10FF">
        <w:rPr>
          <w:rFonts w:asciiTheme="majorBidi" w:hAnsiTheme="majorBidi" w:cstheme="majorBidi"/>
          <w:sz w:val="24"/>
          <w:szCs w:val="24"/>
        </w:rPr>
        <w:t xml:space="preserve"> The first College for </w:t>
      </w:r>
      <w:r w:rsidR="00DB2255">
        <w:rPr>
          <w:rFonts w:asciiTheme="majorBidi" w:hAnsiTheme="majorBidi" w:cstheme="majorBidi"/>
          <w:sz w:val="24"/>
          <w:szCs w:val="24"/>
        </w:rPr>
        <w:t>H</w:t>
      </w:r>
      <w:r w:rsidR="00772B09" w:rsidRPr="004A10FF">
        <w:rPr>
          <w:rFonts w:asciiTheme="majorBidi" w:hAnsiTheme="majorBidi" w:cstheme="majorBidi"/>
          <w:sz w:val="24"/>
          <w:szCs w:val="24"/>
        </w:rPr>
        <w:t>aredi women establish in Israel</w:t>
      </w:r>
      <w:r w:rsidR="005D4992" w:rsidRPr="004A10FF">
        <w:rPr>
          <w:rFonts w:asciiTheme="majorBidi" w:hAnsiTheme="majorBidi" w:cstheme="majorBidi"/>
          <w:sz w:val="24"/>
          <w:szCs w:val="24"/>
        </w:rPr>
        <w:t xml:space="preserve"> (</w:t>
      </w:r>
      <w:r w:rsidR="005D4992" w:rsidRPr="00DB2255">
        <w:rPr>
          <w:rFonts w:asciiTheme="majorBidi" w:hAnsiTheme="majorBidi" w:cstheme="majorBidi"/>
          <w:sz w:val="24"/>
          <w:szCs w:val="24"/>
        </w:rPr>
        <w:t>MCY,</w:t>
      </w:r>
      <w:r w:rsidR="005D4992" w:rsidRPr="004A10FF">
        <w:rPr>
          <w:rFonts w:asciiTheme="majorBidi" w:hAnsiTheme="majorBidi" w:cstheme="majorBidi"/>
          <w:b/>
          <w:bCs/>
          <w:sz w:val="24"/>
          <w:szCs w:val="24"/>
        </w:rPr>
        <w:t xml:space="preserve"> </w:t>
      </w:r>
      <w:r w:rsidR="005D4992" w:rsidRPr="004A10FF">
        <w:rPr>
          <w:rFonts w:asciiTheme="majorBidi" w:hAnsiTheme="majorBidi" w:cstheme="majorBidi"/>
          <w:sz w:val="24"/>
          <w:szCs w:val="24"/>
        </w:rPr>
        <w:t>2011).</w:t>
      </w:r>
    </w:p>
    <w:p w:rsidR="00DE5A7F" w:rsidRPr="00DE5A7F" w:rsidRDefault="00DE5A7F" w:rsidP="00CB63AB">
      <w:pPr>
        <w:autoSpaceDE w:val="0"/>
        <w:autoSpaceDN w:val="0"/>
        <w:adjustRightInd w:val="0"/>
        <w:spacing w:after="0" w:line="480" w:lineRule="auto"/>
        <w:ind w:firstLine="720"/>
        <w:rPr>
          <w:rFonts w:asciiTheme="majorBidi" w:eastAsia="Times New Roman" w:hAnsiTheme="majorBidi" w:cstheme="majorBidi"/>
          <w:b/>
          <w:bCs/>
          <w:i/>
          <w:iCs/>
          <w:sz w:val="24"/>
          <w:szCs w:val="24"/>
          <w:lang w:bidi="he-IL"/>
        </w:rPr>
      </w:pPr>
      <w:r w:rsidRPr="00DE5A7F">
        <w:rPr>
          <w:rFonts w:asciiTheme="majorBidi" w:hAnsiTheme="majorBidi" w:cstheme="majorBidi"/>
          <w:b/>
          <w:bCs/>
          <w:i/>
          <w:iCs/>
          <w:sz w:val="24"/>
          <w:szCs w:val="24"/>
        </w:rPr>
        <w:t>Midrash:</w:t>
      </w:r>
      <w:r w:rsidRPr="00DE5A7F">
        <w:rPr>
          <w:i/>
          <w:iCs/>
        </w:rPr>
        <w:t xml:space="preserve"> </w:t>
      </w:r>
      <w:r w:rsidRPr="00DE5A7F">
        <w:rPr>
          <w:rFonts w:asciiTheme="majorBidi" w:hAnsiTheme="majorBidi" w:cstheme="majorBidi"/>
          <w:i/>
          <w:iCs/>
          <w:sz w:val="24"/>
          <w:szCs w:val="24"/>
        </w:rPr>
        <w:t>Midrash</w:t>
      </w:r>
      <w:r w:rsidRPr="00DE5A7F">
        <w:rPr>
          <w:rFonts w:asciiTheme="majorBidi" w:hAnsiTheme="majorBidi" w:cstheme="majorBidi"/>
          <w:sz w:val="24"/>
          <w:szCs w:val="24"/>
        </w:rPr>
        <w:t xml:space="preserve"> is a way of interpreting biblical stories that goes beyond simple distillation of religious, legal or moral teachings (</w:t>
      </w:r>
      <w:r w:rsidRPr="00DE5A7F">
        <w:rPr>
          <w:rStyle w:val="citation"/>
          <w:rFonts w:asciiTheme="majorBidi" w:hAnsiTheme="majorBidi" w:cstheme="majorBidi"/>
          <w:sz w:val="24"/>
          <w:szCs w:val="24"/>
        </w:rPr>
        <w:t>Birnbaum, 1979).</w:t>
      </w:r>
      <w:r>
        <w:rPr>
          <w:rStyle w:val="citation"/>
        </w:rPr>
        <w:t xml:space="preserve"> </w:t>
      </w:r>
      <w:r>
        <w:rPr>
          <w:rFonts w:asciiTheme="majorBidi" w:hAnsiTheme="majorBidi" w:cstheme="majorBidi"/>
          <w:sz w:val="24"/>
          <w:szCs w:val="24"/>
        </w:rPr>
        <w:t xml:space="preserve"> </w:t>
      </w:r>
    </w:p>
    <w:p w:rsidR="003C7A2B" w:rsidRDefault="00614C0E" w:rsidP="00CB63AB">
      <w:pPr>
        <w:pStyle w:val="NormalWeb"/>
        <w:spacing w:before="0" w:beforeAutospacing="0" w:after="0" w:afterAutospacing="0" w:line="480" w:lineRule="auto"/>
        <w:ind w:firstLine="720"/>
        <w:rPr>
          <w:rFonts w:asciiTheme="majorBidi" w:eastAsiaTheme="minorHAnsi" w:hAnsiTheme="majorBidi" w:cstheme="majorBidi"/>
          <w:lang w:bidi="ar-SA"/>
        </w:rPr>
      </w:pPr>
      <w:r w:rsidRPr="004A10FF">
        <w:rPr>
          <w:rFonts w:asciiTheme="majorBidi" w:hAnsiTheme="majorBidi" w:cstheme="majorBidi"/>
          <w:b/>
          <w:bCs/>
          <w:i/>
          <w:iCs/>
        </w:rPr>
        <w:t>Talmud:</w:t>
      </w:r>
      <w:r w:rsidR="00772B09" w:rsidRPr="004A10FF">
        <w:t xml:space="preserve"> The Talmud (</w:t>
      </w:r>
      <w:hyperlink r:id="rId14" w:tooltip="Hebrew language" w:history="1">
        <w:r w:rsidR="00772B09" w:rsidRPr="004A10FF">
          <w:t>Hebrew</w:t>
        </w:r>
      </w:hyperlink>
      <w:r w:rsidR="00772B09" w:rsidRPr="004A10FF">
        <w:t xml:space="preserve">: learning, studying) is a core text of </w:t>
      </w:r>
      <w:r w:rsidR="003C7A2B" w:rsidRPr="004A10FF">
        <w:t>Jewish</w:t>
      </w:r>
      <w:r w:rsidR="00772B09" w:rsidRPr="004A10FF">
        <w:t xml:space="preserve"> studies. It </w:t>
      </w:r>
      <w:r w:rsidR="003C7A2B" w:rsidRPr="004A10FF">
        <w:t>is an ancient collection</w:t>
      </w:r>
      <w:r w:rsidR="00772B09" w:rsidRPr="004A10FF">
        <w:t xml:space="preserve"> of </w:t>
      </w:r>
      <w:hyperlink r:id="rId15" w:tooltip="Rabbi" w:history="1">
        <w:r w:rsidR="00772B09" w:rsidRPr="004A10FF">
          <w:t>rabbinic</w:t>
        </w:r>
      </w:hyperlink>
      <w:r w:rsidR="00772B09" w:rsidRPr="004A10FF">
        <w:t xml:space="preserve"> discussions pertaining to </w:t>
      </w:r>
      <w:hyperlink r:id="rId16" w:tooltip="Halakha" w:history="1">
        <w:r w:rsidR="00772B09" w:rsidRPr="004A10FF">
          <w:t>Jewish law</w:t>
        </w:r>
      </w:hyperlink>
      <w:r w:rsidR="00772B09" w:rsidRPr="004A10FF">
        <w:t xml:space="preserve">, </w:t>
      </w:r>
      <w:hyperlink r:id="rId17" w:tooltip="Jewish ethics" w:history="1">
        <w:r w:rsidR="00772B09" w:rsidRPr="004A10FF">
          <w:t>ethics</w:t>
        </w:r>
      </w:hyperlink>
      <w:r w:rsidR="00772B09" w:rsidRPr="004A10FF">
        <w:t>, philosophy, customs and history</w:t>
      </w:r>
      <w:r w:rsidR="003C7A2B" w:rsidRPr="004A10FF">
        <w:t xml:space="preserve">, </w:t>
      </w:r>
      <w:r w:rsidR="008B09B6">
        <w:t xml:space="preserve">and </w:t>
      </w:r>
      <w:r w:rsidR="003C7A2B" w:rsidRPr="004A10FF">
        <w:rPr>
          <w:rFonts w:asciiTheme="majorBidi" w:eastAsiaTheme="minorHAnsi" w:hAnsiTheme="majorBidi" w:cstheme="majorBidi"/>
          <w:lang w:bidi="ar-SA"/>
        </w:rPr>
        <w:t xml:space="preserve">many </w:t>
      </w:r>
      <w:r w:rsidR="008B09B6">
        <w:rPr>
          <w:rFonts w:asciiTheme="majorBidi" w:eastAsiaTheme="minorHAnsi" w:hAnsiTheme="majorBidi" w:cstheme="majorBidi"/>
          <w:lang w:bidi="ar-SA"/>
        </w:rPr>
        <w:t xml:space="preserve">other </w:t>
      </w:r>
      <w:r w:rsidR="003C7A2B" w:rsidRPr="004A10FF">
        <w:rPr>
          <w:rFonts w:asciiTheme="majorBidi" w:eastAsiaTheme="minorHAnsi" w:hAnsiTheme="majorBidi" w:cstheme="majorBidi"/>
          <w:lang w:bidi="ar-SA"/>
        </w:rPr>
        <w:t>subjects</w:t>
      </w:r>
      <w:r w:rsidR="003E2510" w:rsidRPr="004A10FF">
        <w:rPr>
          <w:rFonts w:asciiTheme="majorBidi" w:eastAsiaTheme="minorHAnsi" w:hAnsiTheme="majorBidi" w:cstheme="majorBidi"/>
          <w:lang w:bidi="ar-SA"/>
        </w:rPr>
        <w:t xml:space="preserve"> (BIU, 2011).</w:t>
      </w:r>
    </w:p>
    <w:p w:rsidR="00B2020D" w:rsidRDefault="00B2020D" w:rsidP="008B09B6">
      <w:pPr>
        <w:pStyle w:val="NormalWeb"/>
        <w:spacing w:before="0" w:beforeAutospacing="0" w:after="0" w:afterAutospacing="0" w:line="480" w:lineRule="auto"/>
        <w:ind w:firstLine="720"/>
        <w:rPr>
          <w:rStyle w:val="citation"/>
          <w:i/>
          <w:iCs/>
        </w:rPr>
      </w:pPr>
      <w:r w:rsidRPr="00B2020D">
        <w:rPr>
          <w:rFonts w:asciiTheme="majorBidi" w:eastAsiaTheme="minorHAnsi" w:hAnsiTheme="majorBidi" w:cstheme="majorBidi"/>
          <w:b/>
          <w:bCs/>
          <w:i/>
          <w:iCs/>
          <w:lang w:bidi="ar-SA"/>
        </w:rPr>
        <w:t>Torah:</w:t>
      </w:r>
      <w:r w:rsidRPr="00B2020D">
        <w:rPr>
          <w:rFonts w:asciiTheme="majorBidi" w:eastAsiaTheme="minorHAnsi" w:hAnsiTheme="majorBidi" w:cstheme="majorBidi"/>
          <w:i/>
          <w:iCs/>
          <w:lang w:bidi="ar-SA"/>
        </w:rPr>
        <w:t xml:space="preserve"> </w:t>
      </w:r>
      <w:r>
        <w:rPr>
          <w:rFonts w:asciiTheme="majorBidi" w:eastAsiaTheme="minorHAnsi" w:hAnsiTheme="majorBidi" w:cstheme="majorBidi"/>
          <w:lang w:bidi="ar-SA"/>
        </w:rPr>
        <w:t>Torah</w:t>
      </w:r>
      <w:r w:rsidRPr="00B2020D">
        <w:rPr>
          <w:rFonts w:asciiTheme="majorBidi" w:eastAsiaTheme="minorHAnsi" w:hAnsiTheme="majorBidi" w:cstheme="majorBidi"/>
          <w:i/>
          <w:iCs/>
          <w:lang w:bidi="ar-SA"/>
        </w:rPr>
        <w:t xml:space="preserve"> </w:t>
      </w:r>
      <w:r w:rsidRPr="00B2020D">
        <w:t xml:space="preserve">is the name given by Jews to the first five books of the </w:t>
      </w:r>
      <w:r>
        <w:t xml:space="preserve">Jewish </w:t>
      </w:r>
      <w:r w:rsidRPr="00B2020D">
        <w:t>Bible.</w:t>
      </w:r>
      <w:r w:rsidR="00DE5A7F">
        <w:t xml:space="preserve"> </w:t>
      </w:r>
      <w:r w:rsidRPr="00B2020D">
        <w:t xml:space="preserve">In </w:t>
      </w:r>
      <w:hyperlink r:id="rId18" w:tooltip="Rabbinic literature" w:history="1">
        <w:r w:rsidR="008B09B6">
          <w:t>R</w:t>
        </w:r>
        <w:r w:rsidRPr="00B2020D">
          <w:t>abbinic literature</w:t>
        </w:r>
      </w:hyperlink>
      <w:r w:rsidRPr="00B2020D">
        <w:t xml:space="preserve"> the word Torah denotes both these five books, </w:t>
      </w:r>
      <w:r w:rsidR="00DE5A7F">
        <w:t xml:space="preserve">the </w:t>
      </w:r>
      <w:r w:rsidRPr="00B2020D">
        <w:t xml:space="preserve">Written </w:t>
      </w:r>
      <w:r w:rsidRPr="00DE5A7F">
        <w:t>Torah,</w:t>
      </w:r>
      <w:r w:rsidRPr="00B2020D">
        <w:t xml:space="preserve"> and an </w:t>
      </w:r>
      <w:hyperlink r:id="rId19" w:tooltip="Oral Torah" w:history="1">
        <w:r w:rsidRPr="00B2020D">
          <w:t>Oral Torah</w:t>
        </w:r>
      </w:hyperlink>
      <w:r w:rsidRPr="00B2020D">
        <w:t xml:space="preserve">. The Oral Torah consists of the traditional interpretations and amplifications handed down by word of mouth from generation to generation and now embodied in the </w:t>
      </w:r>
      <w:hyperlink r:id="rId20" w:tooltip="Talmud" w:history="1">
        <w:r w:rsidRPr="00B2020D">
          <w:t>Talmud</w:t>
        </w:r>
      </w:hyperlink>
      <w:r w:rsidRPr="00B2020D">
        <w:t xml:space="preserve"> and </w:t>
      </w:r>
      <w:hyperlink r:id="rId21" w:tooltip="Midrash" w:history="1">
        <w:r w:rsidRPr="00B2020D">
          <w:t>Midrash</w:t>
        </w:r>
      </w:hyperlink>
      <w:r w:rsidR="00DE5A7F">
        <w:t xml:space="preserve">. </w:t>
      </w:r>
      <w:r>
        <w:t xml:space="preserve"> </w:t>
      </w:r>
      <w:r w:rsidR="00DE5A7F" w:rsidRPr="00DE5A7F">
        <w:rPr>
          <w:rFonts w:asciiTheme="majorBidi" w:eastAsiaTheme="minorHAnsi" w:hAnsiTheme="majorBidi" w:cstheme="majorBidi"/>
          <w:lang w:bidi="ar-SA"/>
        </w:rPr>
        <w:t xml:space="preserve">According to Jewish tradition, the entire Torah, both written and oral, was revealed to Moses at </w:t>
      </w:r>
      <w:hyperlink r:id="rId22" w:tooltip="Biblical Mount Sinai" w:history="1">
        <w:r w:rsidR="00DE5A7F" w:rsidRPr="00DE5A7F">
          <w:rPr>
            <w:rFonts w:asciiTheme="majorBidi" w:eastAsiaTheme="minorHAnsi" w:hAnsiTheme="majorBidi" w:cstheme="majorBidi"/>
            <w:lang w:bidi="ar-SA"/>
          </w:rPr>
          <w:t>Mount Sinai</w:t>
        </w:r>
      </w:hyperlink>
      <w:r w:rsidR="00DE5A7F">
        <w:t xml:space="preserve"> </w:t>
      </w:r>
      <w:r>
        <w:t>(</w:t>
      </w:r>
      <w:r>
        <w:rPr>
          <w:rStyle w:val="citation"/>
        </w:rPr>
        <w:t xml:space="preserve">Birnbaum, 1979). </w:t>
      </w:r>
      <w:r>
        <w:rPr>
          <w:rStyle w:val="citation"/>
          <w:i/>
          <w:iCs/>
        </w:rPr>
        <w:t xml:space="preserve"> </w:t>
      </w:r>
    </w:p>
    <w:p w:rsidR="00913702" w:rsidRPr="00913702" w:rsidRDefault="00913702" w:rsidP="008B09B6">
      <w:pPr>
        <w:spacing w:after="0" w:line="480" w:lineRule="auto"/>
        <w:ind w:firstLine="720"/>
        <w:rPr>
          <w:rFonts w:ascii="Times New Roman" w:eastAsia="Times New Roman" w:hAnsi="Times New Roman" w:cs="Times New Roman"/>
          <w:sz w:val="24"/>
          <w:szCs w:val="24"/>
          <w:lang w:bidi="he-IL"/>
        </w:rPr>
      </w:pPr>
      <w:r w:rsidRPr="001B4755">
        <w:rPr>
          <w:rFonts w:ascii="Times New Roman" w:eastAsia="Times New Roman" w:hAnsi="Times New Roman" w:cs="Times New Roman"/>
          <w:b/>
          <w:bCs/>
          <w:i/>
          <w:iCs/>
          <w:sz w:val="24"/>
          <w:szCs w:val="24"/>
          <w:lang w:bidi="he-IL"/>
        </w:rPr>
        <w:lastRenderedPageBreak/>
        <w:t>Tora</w:t>
      </w:r>
      <w:r w:rsidR="00404F75">
        <w:rPr>
          <w:rFonts w:ascii="Times New Roman" w:eastAsia="Times New Roman" w:hAnsi="Times New Roman" w:cs="Times New Roman"/>
          <w:b/>
          <w:bCs/>
          <w:i/>
          <w:iCs/>
          <w:sz w:val="24"/>
          <w:szCs w:val="24"/>
          <w:lang w:bidi="he-IL"/>
        </w:rPr>
        <w:t>h</w:t>
      </w:r>
      <w:r w:rsidRPr="001B4755">
        <w:rPr>
          <w:rFonts w:ascii="Times New Roman" w:eastAsia="Times New Roman" w:hAnsi="Times New Roman" w:cs="Times New Roman"/>
          <w:b/>
          <w:bCs/>
          <w:i/>
          <w:iCs/>
          <w:sz w:val="24"/>
          <w:szCs w:val="24"/>
          <w:lang w:bidi="he-IL"/>
        </w:rPr>
        <w:t>to Omanuto</w:t>
      </w:r>
      <w:r w:rsidRPr="00913702">
        <w:rPr>
          <w:rFonts w:ascii="Times New Roman" w:eastAsia="Times New Roman" w:hAnsi="Times New Roman" w:cs="Times New Roman"/>
          <w:sz w:val="24"/>
          <w:szCs w:val="24"/>
          <w:lang w:bidi="he-IL"/>
        </w:rPr>
        <w:t xml:space="preserve"> (</w:t>
      </w:r>
      <w:r w:rsidR="008B09B6">
        <w:rPr>
          <w:rFonts w:ascii="Times New Roman" w:eastAsia="Times New Roman" w:hAnsi="Times New Roman" w:cs="Times New Roman"/>
          <w:sz w:val="24"/>
          <w:szCs w:val="24"/>
          <w:lang w:bidi="he-IL"/>
        </w:rPr>
        <w:t>Hebrew</w:t>
      </w:r>
      <w:r w:rsidR="008B09B6" w:rsidRPr="008B09B6">
        <w:rPr>
          <w:rFonts w:ascii="Times New Roman" w:eastAsia="Times New Roman" w:hAnsi="Times New Roman" w:cs="Times New Roman"/>
          <w:i/>
          <w:iCs/>
          <w:sz w:val="24"/>
          <w:szCs w:val="24"/>
          <w:lang w:bidi="he-IL"/>
        </w:rPr>
        <w:t>: o</w:t>
      </w:r>
      <w:r w:rsidRPr="008B09B6">
        <w:rPr>
          <w:rFonts w:ascii="Times New Roman" w:eastAsia="Times New Roman" w:hAnsi="Times New Roman" w:cs="Times New Roman"/>
          <w:i/>
          <w:iCs/>
          <w:sz w:val="24"/>
          <w:szCs w:val="24"/>
          <w:lang w:bidi="he-IL"/>
        </w:rPr>
        <w:t>ne’s</w:t>
      </w:r>
      <w:r w:rsidRPr="00913702">
        <w:rPr>
          <w:rFonts w:ascii="Times New Roman" w:eastAsia="Times New Roman" w:hAnsi="Times New Roman" w:cs="Times New Roman"/>
          <w:sz w:val="24"/>
          <w:szCs w:val="24"/>
          <w:lang w:bidi="he-IL"/>
        </w:rPr>
        <w:t xml:space="preserve"> </w:t>
      </w:r>
      <w:r w:rsidRPr="00913702">
        <w:rPr>
          <w:rFonts w:ascii="Times New Roman" w:eastAsia="Times New Roman" w:hAnsi="Times New Roman" w:cs="Times New Roman"/>
          <w:i/>
          <w:iCs/>
          <w:sz w:val="24"/>
          <w:szCs w:val="24"/>
          <w:lang w:bidi="he-IL"/>
        </w:rPr>
        <w:t>Torah study is his artistry</w:t>
      </w:r>
      <w:r w:rsidRPr="00913702">
        <w:rPr>
          <w:rFonts w:ascii="Times New Roman" w:eastAsia="Times New Roman" w:hAnsi="Times New Roman" w:cs="Times New Roman"/>
          <w:sz w:val="24"/>
          <w:szCs w:val="24"/>
          <w:lang w:bidi="he-IL"/>
        </w:rPr>
        <w:t xml:space="preserve">) is a term describing one who's </w:t>
      </w:r>
      <w:hyperlink r:id="rId23" w:tooltip="Torah study" w:history="1">
        <w:r w:rsidRPr="001B4755">
          <w:rPr>
            <w:rFonts w:ascii="Times New Roman" w:eastAsia="Times New Roman" w:hAnsi="Times New Roman" w:cs="Times New Roman"/>
            <w:sz w:val="24"/>
            <w:szCs w:val="24"/>
            <w:lang w:bidi="he-IL"/>
          </w:rPr>
          <w:t>Torah study</w:t>
        </w:r>
      </w:hyperlink>
      <w:r w:rsidRPr="001B4755">
        <w:rPr>
          <w:rFonts w:ascii="Times New Roman" w:eastAsia="Times New Roman" w:hAnsi="Times New Roman" w:cs="Times New Roman"/>
          <w:sz w:val="24"/>
          <w:szCs w:val="24"/>
          <w:lang w:bidi="he-IL"/>
        </w:rPr>
        <w:t xml:space="preserve"> is his main occupation (</w:t>
      </w:r>
      <w:r w:rsidRPr="001B4755">
        <w:rPr>
          <w:rFonts w:ascii="Times New Roman" w:eastAsia="Times New Roman" w:hAnsi="Times New Roman" w:cs="Times New Roman"/>
          <w:i/>
          <w:iCs/>
          <w:sz w:val="24"/>
          <w:szCs w:val="24"/>
          <w:lang w:bidi="he-IL"/>
        </w:rPr>
        <w:t>Omanuto</w:t>
      </w:r>
      <w:r w:rsidRPr="001B4755">
        <w:rPr>
          <w:rFonts w:ascii="Times New Roman" w:eastAsia="Times New Roman" w:hAnsi="Times New Roman" w:cs="Times New Roman"/>
          <w:sz w:val="24"/>
          <w:szCs w:val="24"/>
          <w:lang w:bidi="he-IL"/>
        </w:rPr>
        <w:t xml:space="preserve">, his artistry). </w:t>
      </w:r>
      <w:r w:rsidR="001B4755" w:rsidRPr="00913702">
        <w:rPr>
          <w:rFonts w:ascii="Times New Roman" w:eastAsia="Times New Roman" w:hAnsi="Times New Roman" w:cs="Times New Roman"/>
          <w:sz w:val="24"/>
          <w:szCs w:val="24"/>
          <w:lang w:bidi="he-IL"/>
        </w:rPr>
        <w:t xml:space="preserve">The source of the phrase </w:t>
      </w:r>
      <w:r w:rsidR="001B4755" w:rsidRPr="00913702">
        <w:rPr>
          <w:rFonts w:ascii="Times New Roman" w:eastAsia="Times New Roman" w:hAnsi="Times New Roman" w:cs="Times New Roman"/>
          <w:i/>
          <w:iCs/>
          <w:sz w:val="24"/>
          <w:szCs w:val="24"/>
          <w:lang w:bidi="he-IL"/>
        </w:rPr>
        <w:t>Tora</w:t>
      </w:r>
      <w:r w:rsidR="00404F75">
        <w:rPr>
          <w:rFonts w:ascii="Times New Roman" w:eastAsia="Times New Roman" w:hAnsi="Times New Roman" w:cs="Times New Roman"/>
          <w:i/>
          <w:iCs/>
          <w:sz w:val="24"/>
          <w:szCs w:val="24"/>
          <w:lang w:bidi="he-IL"/>
        </w:rPr>
        <w:t>h</w:t>
      </w:r>
      <w:r w:rsidR="001B4755" w:rsidRPr="00913702">
        <w:rPr>
          <w:rFonts w:ascii="Times New Roman" w:eastAsia="Times New Roman" w:hAnsi="Times New Roman" w:cs="Times New Roman"/>
          <w:i/>
          <w:iCs/>
          <w:sz w:val="24"/>
          <w:szCs w:val="24"/>
          <w:lang w:bidi="he-IL"/>
        </w:rPr>
        <w:t>to Omanuto</w:t>
      </w:r>
      <w:r w:rsidR="001B4755" w:rsidRPr="00913702">
        <w:rPr>
          <w:rFonts w:ascii="Times New Roman" w:eastAsia="Times New Roman" w:hAnsi="Times New Roman" w:cs="Times New Roman"/>
          <w:sz w:val="24"/>
          <w:szCs w:val="24"/>
          <w:lang w:bidi="he-IL"/>
        </w:rPr>
        <w:t xml:space="preserve"> is taken from the </w:t>
      </w:r>
      <w:hyperlink r:id="rId24" w:tooltip="Talmud" w:history="1">
        <w:r w:rsidR="001B4755" w:rsidRPr="001B4755">
          <w:rPr>
            <w:rFonts w:ascii="Times New Roman" w:eastAsia="Times New Roman" w:hAnsi="Times New Roman" w:cs="Times New Roman"/>
            <w:sz w:val="24"/>
            <w:szCs w:val="24"/>
            <w:lang w:bidi="he-IL"/>
          </w:rPr>
          <w:t>Talmud</w:t>
        </w:r>
      </w:hyperlink>
      <w:r w:rsidR="001B4755">
        <w:rPr>
          <w:rFonts w:ascii="Times New Roman" w:eastAsia="Times New Roman" w:hAnsi="Times New Roman" w:cs="Times New Roman"/>
          <w:sz w:val="24"/>
          <w:szCs w:val="24"/>
          <w:lang w:bidi="he-IL"/>
        </w:rPr>
        <w:t xml:space="preserve">.   </w:t>
      </w:r>
      <w:r w:rsidRPr="001B4755">
        <w:rPr>
          <w:rFonts w:ascii="Times New Roman" w:eastAsia="Times New Roman" w:hAnsi="Times New Roman" w:cs="Times New Roman"/>
          <w:sz w:val="24"/>
          <w:szCs w:val="24"/>
          <w:lang w:bidi="he-IL"/>
        </w:rPr>
        <w:t xml:space="preserve">In </w:t>
      </w:r>
      <w:hyperlink r:id="rId25" w:tooltip="Israel" w:history="1">
        <w:r w:rsidRPr="001B4755">
          <w:rPr>
            <w:rFonts w:ascii="Times New Roman" w:eastAsia="Times New Roman" w:hAnsi="Times New Roman" w:cs="Times New Roman"/>
            <w:sz w:val="24"/>
            <w:szCs w:val="24"/>
            <w:lang w:bidi="he-IL"/>
          </w:rPr>
          <w:t>Israel</w:t>
        </w:r>
      </w:hyperlink>
      <w:r w:rsidRPr="001B4755">
        <w:rPr>
          <w:rFonts w:ascii="Times New Roman" w:eastAsia="Times New Roman" w:hAnsi="Times New Roman" w:cs="Times New Roman"/>
          <w:sz w:val="24"/>
          <w:szCs w:val="24"/>
          <w:lang w:bidi="he-IL"/>
        </w:rPr>
        <w:t xml:space="preserve">, the term is used in </w:t>
      </w:r>
      <w:r w:rsidRPr="00913702">
        <w:rPr>
          <w:rFonts w:ascii="Times New Roman" w:eastAsia="Times New Roman" w:hAnsi="Times New Roman" w:cs="Times New Roman"/>
          <w:sz w:val="24"/>
          <w:szCs w:val="24"/>
          <w:lang w:bidi="he-IL"/>
        </w:rPr>
        <w:t xml:space="preserve">context of the special arrangement for the </w:t>
      </w:r>
      <w:r w:rsidRPr="001B4755">
        <w:rPr>
          <w:rFonts w:ascii="Times New Roman" w:eastAsia="Times New Roman" w:hAnsi="Times New Roman" w:cs="Times New Roman"/>
          <w:sz w:val="24"/>
          <w:szCs w:val="24"/>
          <w:lang w:bidi="he-IL"/>
        </w:rPr>
        <w:t xml:space="preserve">Israeli </w:t>
      </w:r>
      <w:hyperlink r:id="rId26" w:tooltip="Haredi Judaism" w:history="1">
        <w:r w:rsidRPr="001B4755">
          <w:rPr>
            <w:rFonts w:ascii="Times New Roman" w:eastAsia="Times New Roman" w:hAnsi="Times New Roman" w:cs="Times New Roman"/>
            <w:sz w:val="24"/>
            <w:szCs w:val="24"/>
            <w:lang w:bidi="he-IL"/>
          </w:rPr>
          <w:t>Haredi</w:t>
        </w:r>
        <w:r w:rsidR="001B4755">
          <w:rPr>
            <w:rFonts w:ascii="Times New Roman" w:eastAsia="Times New Roman" w:hAnsi="Times New Roman" w:cs="Times New Roman"/>
            <w:sz w:val="24"/>
            <w:szCs w:val="24"/>
            <w:lang w:bidi="he-IL"/>
          </w:rPr>
          <w:t>m</w:t>
        </w:r>
      </w:hyperlink>
      <w:r w:rsidRPr="00913702">
        <w:rPr>
          <w:rFonts w:ascii="Times New Roman" w:eastAsia="Times New Roman" w:hAnsi="Times New Roman" w:cs="Times New Roman"/>
          <w:sz w:val="24"/>
          <w:szCs w:val="24"/>
          <w:lang w:bidi="he-IL"/>
        </w:rPr>
        <w:t xml:space="preserve">, the </w:t>
      </w:r>
      <w:r w:rsidRPr="001B4755">
        <w:rPr>
          <w:rFonts w:ascii="Times New Roman" w:eastAsia="Times New Roman" w:hAnsi="Times New Roman" w:cs="Times New Roman"/>
          <w:i/>
          <w:iCs/>
          <w:sz w:val="24"/>
          <w:szCs w:val="24"/>
          <w:lang w:bidi="he-IL"/>
        </w:rPr>
        <w:t>Tora</w:t>
      </w:r>
      <w:r w:rsidR="00404F75">
        <w:rPr>
          <w:rFonts w:ascii="Times New Roman" w:eastAsia="Times New Roman" w:hAnsi="Times New Roman" w:cs="Times New Roman"/>
          <w:i/>
          <w:iCs/>
          <w:sz w:val="24"/>
          <w:szCs w:val="24"/>
          <w:lang w:bidi="he-IL"/>
        </w:rPr>
        <w:t>h</w:t>
      </w:r>
      <w:r w:rsidRPr="001B4755">
        <w:rPr>
          <w:rFonts w:ascii="Times New Roman" w:eastAsia="Times New Roman" w:hAnsi="Times New Roman" w:cs="Times New Roman"/>
          <w:i/>
          <w:iCs/>
          <w:sz w:val="24"/>
          <w:szCs w:val="24"/>
          <w:lang w:bidi="he-IL"/>
        </w:rPr>
        <w:t xml:space="preserve">to Omanuto </w:t>
      </w:r>
      <w:r w:rsidRPr="001B4755">
        <w:rPr>
          <w:rFonts w:ascii="Times New Roman" w:eastAsia="Times New Roman" w:hAnsi="Times New Roman" w:cs="Times New Roman"/>
          <w:sz w:val="24"/>
          <w:szCs w:val="24"/>
          <w:lang w:bidi="he-IL"/>
        </w:rPr>
        <w:t>arrangement</w:t>
      </w:r>
      <w:r w:rsidRPr="001B4755">
        <w:rPr>
          <w:rFonts w:ascii="Times New Roman" w:eastAsia="Times New Roman" w:hAnsi="Times New Roman" w:cs="Times New Roman"/>
          <w:i/>
          <w:iCs/>
          <w:sz w:val="24"/>
          <w:szCs w:val="24"/>
          <w:lang w:bidi="he-IL"/>
        </w:rPr>
        <w:t>,</w:t>
      </w:r>
      <w:r w:rsidRPr="00913702">
        <w:rPr>
          <w:rFonts w:ascii="Times New Roman" w:eastAsia="Times New Roman" w:hAnsi="Times New Roman" w:cs="Times New Roman"/>
          <w:sz w:val="24"/>
          <w:szCs w:val="24"/>
          <w:lang w:bidi="he-IL"/>
        </w:rPr>
        <w:t xml:space="preserve"> in which it enables the young men of the Haredi </w:t>
      </w:r>
      <w:hyperlink r:id="rId27" w:tooltip="Yeshiva" w:history="1">
        <w:r w:rsidRPr="001B4755">
          <w:rPr>
            <w:rFonts w:ascii="Times New Roman" w:eastAsia="Times New Roman" w:hAnsi="Times New Roman" w:cs="Times New Roman"/>
            <w:sz w:val="24"/>
            <w:szCs w:val="24"/>
            <w:lang w:bidi="he-IL"/>
          </w:rPr>
          <w:t>Yeshiva</w:t>
        </w:r>
      </w:hyperlink>
      <w:r w:rsidRPr="001B4755">
        <w:rPr>
          <w:rFonts w:ascii="Times New Roman" w:eastAsia="Times New Roman" w:hAnsi="Times New Roman" w:cs="Times New Roman"/>
          <w:sz w:val="24"/>
          <w:szCs w:val="24"/>
          <w:lang w:bidi="he-IL"/>
        </w:rPr>
        <w:t xml:space="preserve"> academies </w:t>
      </w:r>
      <w:r w:rsidRPr="00913702">
        <w:rPr>
          <w:rFonts w:ascii="Times New Roman" w:eastAsia="Times New Roman" w:hAnsi="Times New Roman" w:cs="Times New Roman"/>
          <w:sz w:val="24"/>
          <w:szCs w:val="24"/>
          <w:lang w:bidi="he-IL"/>
        </w:rPr>
        <w:t xml:space="preserve">to </w:t>
      </w:r>
      <w:r w:rsidR="001B4755">
        <w:rPr>
          <w:rFonts w:ascii="Times New Roman" w:eastAsia="Times New Roman" w:hAnsi="Times New Roman" w:cs="Times New Roman"/>
          <w:sz w:val="24"/>
          <w:szCs w:val="24"/>
          <w:lang w:bidi="he-IL"/>
        </w:rPr>
        <w:t>be exempt from</w:t>
      </w:r>
      <w:r w:rsidRPr="00913702">
        <w:rPr>
          <w:rFonts w:ascii="Times New Roman" w:eastAsia="Times New Roman" w:hAnsi="Times New Roman" w:cs="Times New Roman"/>
          <w:sz w:val="24"/>
          <w:szCs w:val="24"/>
          <w:lang w:bidi="he-IL"/>
        </w:rPr>
        <w:t xml:space="preserve"> the compulsory</w:t>
      </w:r>
      <w:r w:rsidR="001B4755">
        <w:rPr>
          <w:rFonts w:ascii="Times New Roman" w:eastAsia="Times New Roman" w:hAnsi="Times New Roman" w:cs="Times New Roman"/>
          <w:sz w:val="24"/>
          <w:szCs w:val="24"/>
          <w:lang w:bidi="he-IL"/>
        </w:rPr>
        <w:t xml:space="preserve"> enrollment to the Israeli army. T</w:t>
      </w:r>
      <w:r w:rsidRPr="00913702">
        <w:rPr>
          <w:rFonts w:ascii="Times New Roman" w:eastAsia="Times New Roman" w:hAnsi="Times New Roman" w:cs="Times New Roman"/>
          <w:sz w:val="24"/>
          <w:szCs w:val="24"/>
          <w:lang w:bidi="he-IL"/>
        </w:rPr>
        <w:t>he Israeli Haredi sector maintains the Torah studying practice</w:t>
      </w:r>
      <w:r w:rsidR="001B4755">
        <w:rPr>
          <w:rFonts w:ascii="Times New Roman" w:eastAsia="Times New Roman" w:hAnsi="Times New Roman" w:cs="Times New Roman"/>
          <w:sz w:val="24"/>
          <w:szCs w:val="24"/>
          <w:lang w:bidi="he-IL"/>
        </w:rPr>
        <w:t>, thus</w:t>
      </w:r>
      <w:r w:rsidRPr="00913702">
        <w:rPr>
          <w:rFonts w:ascii="Times New Roman" w:eastAsia="Times New Roman" w:hAnsi="Times New Roman" w:cs="Times New Roman"/>
          <w:sz w:val="24"/>
          <w:szCs w:val="24"/>
          <w:lang w:bidi="he-IL"/>
        </w:rPr>
        <w:t xml:space="preserve"> excuse </w:t>
      </w:r>
      <w:r w:rsidR="008B09B6">
        <w:rPr>
          <w:rFonts w:ascii="Times New Roman" w:eastAsia="Times New Roman" w:hAnsi="Times New Roman" w:cs="Times New Roman"/>
          <w:sz w:val="24"/>
          <w:szCs w:val="24"/>
          <w:lang w:bidi="he-IL"/>
        </w:rPr>
        <w:t>itself</w:t>
      </w:r>
      <w:r w:rsidRPr="00913702">
        <w:rPr>
          <w:rFonts w:ascii="Times New Roman" w:eastAsia="Times New Roman" w:hAnsi="Times New Roman" w:cs="Times New Roman"/>
          <w:sz w:val="24"/>
          <w:szCs w:val="24"/>
          <w:lang w:bidi="he-IL"/>
        </w:rPr>
        <w:t xml:space="preserve"> from compulsory military service on the grounds of </w:t>
      </w:r>
      <w:r w:rsidRPr="00913702">
        <w:rPr>
          <w:rFonts w:ascii="Times New Roman" w:eastAsia="Times New Roman" w:hAnsi="Times New Roman" w:cs="Times New Roman"/>
          <w:i/>
          <w:iCs/>
          <w:sz w:val="24"/>
          <w:szCs w:val="24"/>
          <w:lang w:bidi="he-IL"/>
        </w:rPr>
        <w:t>Tora</w:t>
      </w:r>
      <w:r w:rsidR="00404F75">
        <w:rPr>
          <w:rFonts w:ascii="Times New Roman" w:eastAsia="Times New Roman" w:hAnsi="Times New Roman" w:cs="Times New Roman"/>
          <w:i/>
          <w:iCs/>
          <w:sz w:val="24"/>
          <w:szCs w:val="24"/>
          <w:lang w:bidi="he-IL"/>
        </w:rPr>
        <w:t>h</w:t>
      </w:r>
      <w:r w:rsidRPr="00913702">
        <w:rPr>
          <w:rFonts w:ascii="Times New Roman" w:eastAsia="Times New Roman" w:hAnsi="Times New Roman" w:cs="Times New Roman"/>
          <w:i/>
          <w:iCs/>
          <w:sz w:val="24"/>
          <w:szCs w:val="24"/>
          <w:lang w:bidi="he-IL"/>
        </w:rPr>
        <w:t>to Omanuto</w:t>
      </w:r>
      <w:r w:rsidR="001B4755">
        <w:rPr>
          <w:rFonts w:ascii="Times New Roman" w:eastAsia="Times New Roman" w:hAnsi="Times New Roman" w:cs="Times New Roman"/>
          <w:i/>
          <w:iCs/>
          <w:sz w:val="24"/>
          <w:szCs w:val="24"/>
          <w:lang w:bidi="he-IL"/>
        </w:rPr>
        <w:t xml:space="preserve">. </w:t>
      </w:r>
    </w:p>
    <w:p w:rsidR="00DE5A7F" w:rsidRPr="00B2020D" w:rsidRDefault="00DE5A7F" w:rsidP="00795822">
      <w:pPr>
        <w:pStyle w:val="NormalWeb"/>
        <w:spacing w:before="0" w:beforeAutospacing="0" w:after="0" w:afterAutospacing="0" w:line="480" w:lineRule="auto"/>
        <w:ind w:firstLine="720"/>
      </w:pPr>
      <w:r w:rsidRPr="004A10FF">
        <w:rPr>
          <w:b/>
          <w:bCs/>
          <w:i/>
          <w:iCs/>
        </w:rPr>
        <w:t>Yeshiva:</w:t>
      </w:r>
      <w:r w:rsidRPr="004A10FF">
        <w:rPr>
          <w:b/>
          <w:bCs/>
        </w:rPr>
        <w:t xml:space="preserve"> </w:t>
      </w:r>
      <w:r w:rsidRPr="004A10FF">
        <w:t>(Hebrew</w:t>
      </w:r>
      <w:r w:rsidR="00DB2255">
        <w:t xml:space="preserve">: </w:t>
      </w:r>
      <w:r w:rsidRPr="004A10FF">
        <w:t>sitting; p</w:t>
      </w:r>
      <w:r w:rsidR="00DB2255">
        <w:t>lural:</w:t>
      </w:r>
      <w:r w:rsidRPr="004A10FF">
        <w:t xml:space="preserve"> </w:t>
      </w:r>
      <w:r w:rsidRPr="004A10FF">
        <w:rPr>
          <w:i/>
          <w:iCs/>
        </w:rPr>
        <w:t>yeshivot</w:t>
      </w:r>
      <w:r w:rsidRPr="004A10FF">
        <w:t xml:space="preserve">) is a </w:t>
      </w:r>
      <w:hyperlink r:id="rId28" w:tooltip="Jews" w:history="1">
        <w:r w:rsidRPr="004A10FF">
          <w:t>Jewish</w:t>
        </w:r>
      </w:hyperlink>
      <w:r w:rsidRPr="004A10FF">
        <w:t xml:space="preserve"> educational institution that focuses on the study of traditional religious texts, primarily the </w:t>
      </w:r>
      <w:hyperlink r:id="rId29" w:tooltip="Talmud" w:history="1">
        <w:r w:rsidRPr="004A10FF">
          <w:t>Talmud</w:t>
        </w:r>
      </w:hyperlink>
      <w:r w:rsidRPr="004A10FF">
        <w:t xml:space="preserve"> and </w:t>
      </w:r>
      <w:hyperlink r:id="rId30" w:tooltip="Torah study" w:history="1">
        <w:r w:rsidRPr="004A10FF">
          <w:t>Torah study</w:t>
        </w:r>
      </w:hyperlink>
      <w:r w:rsidRPr="004A10FF">
        <w:t xml:space="preserve">.  Study is usually done through daily lectures or classes and in study pairs called </w:t>
      </w:r>
      <w:hyperlink r:id="rId31" w:tooltip="Chavruta" w:history="1">
        <w:proofErr w:type="spellStart"/>
        <w:r w:rsidRPr="004A10FF">
          <w:rPr>
            <w:i/>
            <w:iCs/>
          </w:rPr>
          <w:t>chavrutas</w:t>
        </w:r>
        <w:proofErr w:type="spellEnd"/>
      </w:hyperlink>
      <w:r w:rsidRPr="004A10FF">
        <w:t xml:space="preserve"> (</w:t>
      </w:r>
      <w:hyperlink r:id="rId32" w:tooltip="Aramaic language" w:history="1">
        <w:r w:rsidRPr="004A10FF">
          <w:t>Aramaic</w:t>
        </w:r>
      </w:hyperlink>
      <w:r w:rsidRPr="004A10FF">
        <w:t xml:space="preserve"> for </w:t>
      </w:r>
      <w:r>
        <w:t>“</w:t>
      </w:r>
      <w:r w:rsidRPr="004A10FF">
        <w:t>friendship</w:t>
      </w:r>
      <w:r>
        <w:t>”</w:t>
      </w:r>
      <w:hyperlink r:id="rId33" w:anchor="cite_note-agora-0" w:history="1"/>
      <w:r w:rsidRPr="004A10FF">
        <w:rPr>
          <w:vertAlign w:val="superscript"/>
        </w:rPr>
        <w:t xml:space="preserve"> </w:t>
      </w:r>
      <w:r w:rsidRPr="004A10FF">
        <w:t xml:space="preserve"> or </w:t>
      </w:r>
      <w:r>
        <w:t>“</w:t>
      </w:r>
      <w:r w:rsidRPr="004A10FF">
        <w:t>companionship</w:t>
      </w:r>
      <w:r>
        <w:t>”</w:t>
      </w:r>
      <w:hyperlink r:id="rId34" w:anchor="cite_note-Forta-1" w:history="1"/>
      <w:r w:rsidRPr="004A10FF">
        <w:t xml:space="preserve">). </w:t>
      </w:r>
      <w:r w:rsidRPr="004A10FF">
        <w:rPr>
          <w:i/>
          <w:iCs/>
        </w:rPr>
        <w:t>Chavruta</w:t>
      </w:r>
      <w:r w:rsidR="00795822">
        <w:rPr>
          <w:i/>
          <w:iCs/>
        </w:rPr>
        <w:t xml:space="preserve"> </w:t>
      </w:r>
      <w:r w:rsidRPr="004A10FF">
        <w:t xml:space="preserve">style learning is one of the unique features of the yeshiva. </w:t>
      </w:r>
      <w:r w:rsidRPr="000F7AF2">
        <w:t xml:space="preserve"> Until the late 20</w:t>
      </w:r>
      <w:r w:rsidRPr="000F7AF2">
        <w:rPr>
          <w:vertAlign w:val="superscript"/>
        </w:rPr>
        <w:t>th</w:t>
      </w:r>
      <w:r w:rsidRPr="000F7AF2">
        <w:t xml:space="preserve"> century, yeshivas were attended by males only. Many </w:t>
      </w:r>
      <w:hyperlink r:id="rId35" w:tooltip="Modern Orthodox" w:history="1">
        <w:r w:rsidRPr="000F7AF2">
          <w:t>Modern Orthodox</w:t>
        </w:r>
      </w:hyperlink>
      <w:r w:rsidRPr="000F7AF2">
        <w:t xml:space="preserve"> yeshivas </w:t>
      </w:r>
      <w:r w:rsidR="00DB2255">
        <w:t xml:space="preserve">around the world </w:t>
      </w:r>
      <w:r w:rsidRPr="000F7AF2">
        <w:t>have opened since then for girls and women</w:t>
      </w:r>
      <w:r w:rsidRPr="004A10FF">
        <w:t xml:space="preserve"> </w:t>
      </w:r>
      <w:r w:rsidRPr="004A10FF">
        <w:rPr>
          <w:rFonts w:asciiTheme="majorBidi" w:hAnsiTheme="majorBidi" w:cstheme="majorBidi"/>
        </w:rPr>
        <w:t>(</w:t>
      </w:r>
      <w:proofErr w:type="spellStart"/>
      <w:r w:rsidRPr="004A10FF">
        <w:rPr>
          <w:rFonts w:asciiTheme="majorBidi" w:hAnsiTheme="majorBidi" w:cstheme="majorBidi"/>
        </w:rPr>
        <w:t>Gurovich</w:t>
      </w:r>
      <w:proofErr w:type="spellEnd"/>
      <w:r w:rsidRPr="004A10FF">
        <w:rPr>
          <w:rFonts w:asciiTheme="majorBidi" w:hAnsiTheme="majorBidi" w:cstheme="majorBidi"/>
        </w:rPr>
        <w:t xml:space="preserve"> &amp; Cohen-</w:t>
      </w:r>
      <w:proofErr w:type="spellStart"/>
      <w:r w:rsidRPr="004A10FF">
        <w:rPr>
          <w:rFonts w:asciiTheme="majorBidi" w:hAnsiTheme="majorBidi" w:cstheme="majorBidi"/>
        </w:rPr>
        <w:t>Kastro</w:t>
      </w:r>
      <w:proofErr w:type="spellEnd"/>
      <w:r w:rsidRPr="004A10FF">
        <w:rPr>
          <w:rFonts w:asciiTheme="majorBidi" w:hAnsiTheme="majorBidi" w:cstheme="majorBidi"/>
        </w:rPr>
        <w:t xml:space="preserve"> (2004).</w:t>
      </w:r>
    </w:p>
    <w:p w:rsidR="009279B5" w:rsidRPr="004A10FF" w:rsidRDefault="009279B5" w:rsidP="00CB63AB">
      <w:pPr>
        <w:pStyle w:val="NormalWeb"/>
        <w:spacing w:before="0" w:beforeAutospacing="0" w:after="0" w:afterAutospacing="0" w:line="480" w:lineRule="auto"/>
        <w:jc w:val="center"/>
        <w:rPr>
          <w:rFonts w:asciiTheme="majorBidi" w:hAnsiTheme="majorBidi" w:cstheme="majorBidi"/>
          <w:b/>
          <w:bCs/>
        </w:rPr>
      </w:pPr>
      <w:r w:rsidRPr="004A10FF">
        <w:rPr>
          <w:rFonts w:asciiTheme="majorBidi" w:hAnsiTheme="majorBidi" w:cstheme="majorBidi"/>
          <w:b/>
          <w:bCs/>
        </w:rPr>
        <w:t>The Haredi (Ultra-Orthodox) Population</w:t>
      </w:r>
    </w:p>
    <w:p w:rsidR="00B8389D" w:rsidRPr="004A10FF" w:rsidRDefault="009279B5" w:rsidP="00CB63AB">
      <w:pPr>
        <w:pStyle w:val="NormalWeb"/>
        <w:spacing w:before="0" w:beforeAutospacing="0" w:after="0" w:afterAutospacing="0" w:line="480" w:lineRule="auto"/>
        <w:ind w:firstLine="720"/>
        <w:rPr>
          <w:rFonts w:asciiTheme="majorBidi" w:hAnsiTheme="majorBidi" w:cstheme="majorBidi"/>
        </w:rPr>
      </w:pPr>
      <w:r w:rsidRPr="004A10FF">
        <w:rPr>
          <w:rFonts w:asciiTheme="majorBidi" w:hAnsiTheme="majorBidi" w:cstheme="majorBidi"/>
        </w:rPr>
        <w:t xml:space="preserve">The Haredi </w:t>
      </w:r>
      <w:r w:rsidR="000A4433" w:rsidRPr="004A10FF">
        <w:rPr>
          <w:rFonts w:asciiTheme="majorBidi" w:hAnsiTheme="majorBidi" w:cstheme="majorBidi"/>
        </w:rPr>
        <w:t>community</w:t>
      </w:r>
      <w:r w:rsidRPr="004A10FF">
        <w:rPr>
          <w:rFonts w:asciiTheme="majorBidi" w:hAnsiTheme="majorBidi" w:cstheme="majorBidi"/>
        </w:rPr>
        <w:t xml:space="preserve"> is Israel’s largest and most rapidly growing population. </w:t>
      </w:r>
      <w:r w:rsidR="00747A55" w:rsidRPr="004A10FF">
        <w:rPr>
          <w:rFonts w:asciiTheme="majorBidi" w:hAnsiTheme="majorBidi" w:cstheme="majorBidi"/>
        </w:rPr>
        <w:t>According to the Israeli Central B</w:t>
      </w:r>
      <w:r w:rsidR="00C74057" w:rsidRPr="004A10FF">
        <w:rPr>
          <w:rFonts w:asciiTheme="majorBidi" w:hAnsiTheme="majorBidi" w:cstheme="majorBidi"/>
        </w:rPr>
        <w:t>ureau</w:t>
      </w:r>
      <w:r w:rsidR="00747A55" w:rsidRPr="004A10FF">
        <w:rPr>
          <w:rFonts w:asciiTheme="majorBidi" w:hAnsiTheme="majorBidi" w:cstheme="majorBidi"/>
        </w:rPr>
        <w:t xml:space="preserve"> of Statistics</w:t>
      </w:r>
      <w:r w:rsidR="00C74057" w:rsidRPr="004A10FF">
        <w:rPr>
          <w:rFonts w:asciiTheme="majorBidi" w:hAnsiTheme="majorBidi" w:cstheme="majorBidi"/>
        </w:rPr>
        <w:t xml:space="preserve"> of 2010</w:t>
      </w:r>
      <w:r w:rsidR="00747A55" w:rsidRPr="004A10FF">
        <w:rPr>
          <w:rFonts w:asciiTheme="majorBidi" w:hAnsiTheme="majorBidi" w:cstheme="majorBidi"/>
        </w:rPr>
        <w:t xml:space="preserve">, </w:t>
      </w:r>
      <w:r w:rsidR="000A4433" w:rsidRPr="004A10FF">
        <w:rPr>
          <w:rFonts w:asciiTheme="majorBidi" w:hAnsiTheme="majorBidi" w:cstheme="majorBidi"/>
        </w:rPr>
        <w:t>t</w:t>
      </w:r>
      <w:r w:rsidR="00C74057" w:rsidRPr="004A10FF">
        <w:rPr>
          <w:rFonts w:asciiTheme="majorBidi" w:hAnsiTheme="majorBidi" w:cstheme="majorBidi"/>
        </w:rPr>
        <w:t>here are currently about 800,000 Haredi</w:t>
      </w:r>
      <w:r w:rsidR="000A4433" w:rsidRPr="004A10FF">
        <w:rPr>
          <w:rFonts w:asciiTheme="majorBidi" w:hAnsiTheme="majorBidi" w:cstheme="majorBidi"/>
        </w:rPr>
        <w:t xml:space="preserve"> people</w:t>
      </w:r>
      <w:r w:rsidR="00C74057" w:rsidRPr="004A10FF">
        <w:rPr>
          <w:rFonts w:asciiTheme="majorBidi" w:hAnsiTheme="majorBidi" w:cstheme="majorBidi"/>
        </w:rPr>
        <w:t xml:space="preserve"> in Israel, and</w:t>
      </w:r>
      <w:r w:rsidR="00747A55" w:rsidRPr="004A10FF">
        <w:rPr>
          <w:rFonts w:asciiTheme="majorBidi" w:hAnsiTheme="majorBidi" w:cstheme="majorBidi"/>
        </w:rPr>
        <w:t xml:space="preserve"> n</w:t>
      </w:r>
      <w:r w:rsidRPr="004A10FF">
        <w:rPr>
          <w:rFonts w:asciiTheme="majorBidi" w:hAnsiTheme="majorBidi" w:cstheme="majorBidi"/>
        </w:rPr>
        <w:t>ow comprising nearly</w:t>
      </w:r>
      <w:r w:rsidR="00C426B8" w:rsidRPr="004A10FF">
        <w:rPr>
          <w:rFonts w:asciiTheme="majorBidi" w:hAnsiTheme="majorBidi" w:cstheme="majorBidi"/>
        </w:rPr>
        <w:t xml:space="preserve"> </w:t>
      </w:r>
      <w:r w:rsidRPr="004A10FF">
        <w:rPr>
          <w:rFonts w:asciiTheme="majorBidi" w:hAnsiTheme="majorBidi" w:cstheme="majorBidi"/>
        </w:rPr>
        <w:t>1</w:t>
      </w:r>
      <w:r w:rsidR="00FD4B5C" w:rsidRPr="004A10FF">
        <w:rPr>
          <w:rFonts w:asciiTheme="majorBidi" w:hAnsiTheme="majorBidi" w:cstheme="majorBidi"/>
        </w:rPr>
        <w:t>5</w:t>
      </w:r>
      <w:r w:rsidRPr="004A10FF">
        <w:rPr>
          <w:rFonts w:asciiTheme="majorBidi" w:hAnsiTheme="majorBidi" w:cstheme="majorBidi"/>
        </w:rPr>
        <w:t xml:space="preserve"> percent of Israel’s </w:t>
      </w:r>
      <w:r w:rsidR="00C74057" w:rsidRPr="004A10FF">
        <w:rPr>
          <w:rFonts w:asciiTheme="majorBidi" w:hAnsiTheme="majorBidi" w:cstheme="majorBidi"/>
        </w:rPr>
        <w:t xml:space="preserve">Jewish </w:t>
      </w:r>
      <w:r w:rsidR="000A4433" w:rsidRPr="004A10FF">
        <w:rPr>
          <w:rFonts w:asciiTheme="majorBidi" w:hAnsiTheme="majorBidi" w:cstheme="majorBidi"/>
        </w:rPr>
        <w:t>population</w:t>
      </w:r>
      <w:r w:rsidRPr="004A10FF">
        <w:rPr>
          <w:rFonts w:asciiTheme="majorBidi" w:hAnsiTheme="majorBidi" w:cstheme="majorBidi"/>
        </w:rPr>
        <w:t xml:space="preserve">, </w:t>
      </w:r>
      <w:r w:rsidR="000A4433" w:rsidRPr="004A10FF">
        <w:rPr>
          <w:rFonts w:asciiTheme="majorBidi" w:hAnsiTheme="majorBidi" w:cstheme="majorBidi"/>
        </w:rPr>
        <w:t xml:space="preserve">and </w:t>
      </w:r>
      <w:r w:rsidRPr="004A10FF">
        <w:rPr>
          <w:rFonts w:asciiTheme="majorBidi" w:hAnsiTheme="majorBidi" w:cstheme="majorBidi"/>
        </w:rPr>
        <w:t>the community is expected to double its numbers in the next decade</w:t>
      </w:r>
      <w:r w:rsidR="004A10FF" w:rsidRPr="004A10FF">
        <w:rPr>
          <w:rFonts w:asciiTheme="majorBidi" w:hAnsiTheme="majorBidi" w:cstheme="majorBidi"/>
        </w:rPr>
        <w:t xml:space="preserve"> (</w:t>
      </w:r>
      <w:r w:rsidR="00CE0966">
        <w:rPr>
          <w:rFonts w:asciiTheme="majorBidi" w:hAnsiTheme="majorBidi" w:cstheme="majorBidi"/>
        </w:rPr>
        <w:t>C</w:t>
      </w:r>
      <w:r w:rsidR="004A10FF" w:rsidRPr="004A10FF">
        <w:rPr>
          <w:rFonts w:asciiTheme="majorBidi" w:hAnsiTheme="majorBidi" w:cstheme="majorBidi"/>
        </w:rPr>
        <w:t>BS, 2011)</w:t>
      </w:r>
      <w:r w:rsidRPr="004A10FF">
        <w:rPr>
          <w:rFonts w:asciiTheme="majorBidi" w:hAnsiTheme="majorBidi" w:cstheme="majorBidi"/>
        </w:rPr>
        <w:t>.</w:t>
      </w:r>
      <w:r w:rsidR="00FD3EE6" w:rsidRPr="004A10FF">
        <w:rPr>
          <w:rFonts w:asciiTheme="majorBidi" w:hAnsiTheme="majorBidi" w:cstheme="majorBidi"/>
        </w:rPr>
        <w:t xml:space="preserve">  </w:t>
      </w:r>
    </w:p>
    <w:p w:rsidR="00B8389D" w:rsidRPr="004A10FF" w:rsidRDefault="00B8389D" w:rsidP="00CB63AB">
      <w:pPr>
        <w:pStyle w:val="NormalWeb"/>
        <w:spacing w:before="0" w:beforeAutospacing="0" w:after="0" w:afterAutospacing="0" w:line="480" w:lineRule="auto"/>
        <w:rPr>
          <w:rFonts w:asciiTheme="majorBidi" w:hAnsiTheme="majorBidi" w:cstheme="majorBidi"/>
          <w:b/>
          <w:bCs/>
          <w:i/>
          <w:iCs/>
        </w:rPr>
      </w:pPr>
      <w:r w:rsidRPr="004A10FF">
        <w:rPr>
          <w:rFonts w:asciiTheme="majorBidi" w:hAnsiTheme="majorBidi" w:cstheme="majorBidi"/>
          <w:b/>
          <w:bCs/>
          <w:i/>
          <w:iCs/>
        </w:rPr>
        <w:t xml:space="preserve">What is </w:t>
      </w:r>
      <w:r w:rsidR="00DB2255" w:rsidRPr="004A10FF">
        <w:rPr>
          <w:rFonts w:asciiTheme="majorBidi" w:hAnsiTheme="majorBidi" w:cstheme="majorBidi"/>
          <w:b/>
          <w:bCs/>
          <w:i/>
          <w:iCs/>
        </w:rPr>
        <w:t>Haredi?</w:t>
      </w:r>
      <w:r w:rsidR="00901695">
        <w:rPr>
          <w:rFonts w:asciiTheme="majorBidi" w:hAnsiTheme="majorBidi" w:cstheme="majorBidi"/>
          <w:b/>
          <w:bCs/>
          <w:i/>
          <w:iCs/>
        </w:rPr>
        <w:t xml:space="preserve"> </w:t>
      </w:r>
      <w:r w:rsidR="00CB76D2" w:rsidRPr="004A10FF">
        <w:rPr>
          <w:rFonts w:asciiTheme="majorBidi" w:hAnsiTheme="majorBidi" w:cstheme="majorBidi"/>
          <w:b/>
          <w:bCs/>
          <w:i/>
          <w:iCs/>
        </w:rPr>
        <w:t xml:space="preserve"> </w:t>
      </w:r>
    </w:p>
    <w:p w:rsidR="00CB76D2" w:rsidRPr="004A10FF" w:rsidRDefault="00B8389D" w:rsidP="00C4316A">
      <w:pPr>
        <w:shd w:val="clear" w:color="auto" w:fill="FFFFFF"/>
        <w:spacing w:after="0" w:line="480" w:lineRule="auto"/>
        <w:ind w:firstLine="720"/>
        <w:rPr>
          <w:rFonts w:asciiTheme="majorBidi" w:eastAsia="Times New Roman" w:hAnsiTheme="majorBidi" w:cstheme="majorBidi"/>
          <w:sz w:val="24"/>
          <w:szCs w:val="24"/>
          <w:lang w:bidi="he-IL"/>
        </w:rPr>
      </w:pPr>
      <w:r w:rsidRPr="004A10FF">
        <w:rPr>
          <w:rFonts w:asciiTheme="majorBidi" w:eastAsia="Times New Roman" w:hAnsiTheme="majorBidi" w:cstheme="majorBidi"/>
          <w:sz w:val="24"/>
          <w:szCs w:val="24"/>
          <w:lang w:bidi="he-IL"/>
        </w:rPr>
        <w:t>Haredi is often translated as ultra-orthodox Judaism. Haredim</w:t>
      </w:r>
      <w:r w:rsidR="000A4433" w:rsidRPr="004A10FF">
        <w:rPr>
          <w:rFonts w:asciiTheme="majorBidi" w:eastAsia="Times New Roman" w:hAnsiTheme="majorBidi" w:cstheme="majorBidi"/>
          <w:sz w:val="24"/>
          <w:szCs w:val="24"/>
          <w:lang w:bidi="he-IL"/>
        </w:rPr>
        <w:t xml:space="preserve"> </w:t>
      </w:r>
      <w:r w:rsidR="000A4433" w:rsidRPr="004A10FF">
        <w:rPr>
          <w:rFonts w:asciiTheme="majorBidi" w:hAnsiTheme="majorBidi" w:cstheme="majorBidi"/>
          <w:sz w:val="24"/>
          <w:szCs w:val="24"/>
        </w:rPr>
        <w:t xml:space="preserve">(plural for Haredi) </w:t>
      </w:r>
      <w:r w:rsidRPr="004A10FF">
        <w:rPr>
          <w:rFonts w:asciiTheme="majorBidi" w:eastAsia="Times New Roman" w:hAnsiTheme="majorBidi" w:cstheme="majorBidi"/>
          <w:sz w:val="24"/>
          <w:szCs w:val="24"/>
          <w:lang w:bidi="he-IL"/>
        </w:rPr>
        <w:t xml:space="preserve">believe in the Devine Laws that are strictly observed, and refuse to modify Judaism to meet contemporary needs. In Israel and throughout the world, Haredim live in insular communities </w:t>
      </w:r>
      <w:r w:rsidRPr="004A10FF">
        <w:rPr>
          <w:rFonts w:asciiTheme="majorBidi" w:eastAsia="Times New Roman" w:hAnsiTheme="majorBidi" w:cstheme="majorBidi"/>
          <w:sz w:val="24"/>
          <w:szCs w:val="24"/>
          <w:lang w:bidi="he-IL"/>
        </w:rPr>
        <w:lastRenderedPageBreak/>
        <w:t xml:space="preserve">with limited contact to the outside world. Their lives revolve around </w:t>
      </w:r>
      <w:r w:rsidR="00277D7C" w:rsidRPr="004A10FF">
        <w:rPr>
          <w:rFonts w:asciiTheme="majorBidi" w:eastAsia="Times New Roman" w:hAnsiTheme="majorBidi" w:cstheme="majorBidi"/>
          <w:sz w:val="24"/>
          <w:szCs w:val="24"/>
          <w:lang w:bidi="he-IL"/>
        </w:rPr>
        <w:t xml:space="preserve">the study of the </w:t>
      </w:r>
      <w:r w:rsidRPr="00901695">
        <w:rPr>
          <w:rFonts w:asciiTheme="majorBidi" w:eastAsia="Times New Roman" w:hAnsiTheme="majorBidi" w:cstheme="majorBidi"/>
          <w:i/>
          <w:iCs/>
          <w:sz w:val="24"/>
          <w:szCs w:val="24"/>
          <w:lang w:bidi="he-IL"/>
        </w:rPr>
        <w:t>Torah</w:t>
      </w:r>
      <w:r w:rsidR="00CB63AB">
        <w:rPr>
          <w:rFonts w:asciiTheme="majorBidi" w:eastAsia="Times New Roman" w:hAnsiTheme="majorBidi" w:cstheme="majorBidi"/>
          <w:sz w:val="24"/>
          <w:szCs w:val="24"/>
          <w:lang w:bidi="he-IL"/>
        </w:rPr>
        <w:t>,</w:t>
      </w:r>
      <w:r w:rsidRPr="004A10FF">
        <w:rPr>
          <w:rFonts w:asciiTheme="majorBidi" w:eastAsia="Times New Roman" w:hAnsiTheme="majorBidi" w:cstheme="majorBidi"/>
          <w:sz w:val="24"/>
          <w:szCs w:val="24"/>
          <w:lang w:bidi="he-IL"/>
        </w:rPr>
        <w:t xml:space="preserve"> prayer</w:t>
      </w:r>
      <w:r w:rsidR="00831BDA" w:rsidRPr="004A10FF">
        <w:rPr>
          <w:rFonts w:asciiTheme="majorBidi" w:eastAsia="Times New Roman" w:hAnsiTheme="majorBidi" w:cstheme="majorBidi"/>
          <w:sz w:val="24"/>
          <w:szCs w:val="24"/>
          <w:lang w:bidi="he-IL"/>
        </w:rPr>
        <w:t>, religion</w:t>
      </w:r>
      <w:r w:rsidRPr="004A10FF">
        <w:rPr>
          <w:rFonts w:asciiTheme="majorBidi" w:eastAsia="Times New Roman" w:hAnsiTheme="majorBidi" w:cstheme="majorBidi"/>
          <w:sz w:val="24"/>
          <w:szCs w:val="24"/>
          <w:lang w:bidi="he-IL"/>
        </w:rPr>
        <w:t xml:space="preserve"> and family. </w:t>
      </w:r>
      <w:r w:rsidR="00277D7C" w:rsidRPr="004A10FF">
        <w:rPr>
          <w:rFonts w:asciiTheme="majorBidi" w:eastAsia="Times New Roman" w:hAnsiTheme="majorBidi" w:cstheme="majorBidi"/>
          <w:sz w:val="24"/>
          <w:szCs w:val="24"/>
          <w:lang w:bidi="he-IL"/>
        </w:rPr>
        <w:t xml:space="preserve"> </w:t>
      </w:r>
      <w:r w:rsidRPr="004A10FF">
        <w:rPr>
          <w:rFonts w:asciiTheme="majorBidi" w:eastAsia="Times New Roman" w:hAnsiTheme="majorBidi" w:cstheme="majorBidi"/>
          <w:sz w:val="24"/>
          <w:szCs w:val="24"/>
          <w:lang w:bidi="he-IL"/>
        </w:rPr>
        <w:t xml:space="preserve">Television, films, secular publications and the Internet are not a part of their world. They tend to have their own economies, educational systems, medical services, welfare </w:t>
      </w:r>
      <w:r w:rsidR="00A10953" w:rsidRPr="004A10FF">
        <w:rPr>
          <w:rFonts w:asciiTheme="majorBidi" w:eastAsia="Times New Roman" w:hAnsiTheme="majorBidi" w:cstheme="majorBidi"/>
          <w:sz w:val="24"/>
          <w:szCs w:val="24"/>
          <w:lang w:bidi="he-IL"/>
        </w:rPr>
        <w:t>institutions and</w:t>
      </w:r>
      <w:r w:rsidR="00BA7FC7" w:rsidRPr="004A10FF">
        <w:rPr>
          <w:rFonts w:asciiTheme="majorBidi" w:eastAsia="Times New Roman" w:hAnsiTheme="majorBidi" w:cstheme="majorBidi"/>
          <w:sz w:val="24"/>
          <w:szCs w:val="24"/>
          <w:lang w:bidi="he-IL"/>
        </w:rPr>
        <w:t xml:space="preserve"> </w:t>
      </w:r>
      <w:r w:rsidRPr="004A10FF">
        <w:rPr>
          <w:rFonts w:asciiTheme="majorBidi" w:eastAsia="Times New Roman" w:hAnsiTheme="majorBidi" w:cstheme="majorBidi"/>
          <w:i/>
          <w:iCs/>
          <w:sz w:val="24"/>
          <w:szCs w:val="24"/>
          <w:lang w:bidi="he-IL"/>
        </w:rPr>
        <w:t>Gemachs</w:t>
      </w:r>
      <w:r w:rsidR="00C4316A">
        <w:rPr>
          <w:rFonts w:asciiTheme="majorBidi" w:eastAsia="Times New Roman" w:hAnsiTheme="majorBidi" w:cstheme="majorBidi"/>
          <w:i/>
          <w:iCs/>
          <w:sz w:val="24"/>
          <w:szCs w:val="24"/>
          <w:lang w:bidi="he-IL"/>
        </w:rPr>
        <w:t>;</w:t>
      </w:r>
      <w:r w:rsidR="00277D7C" w:rsidRPr="004A10FF">
        <w:rPr>
          <w:rFonts w:asciiTheme="majorBidi" w:eastAsia="Times New Roman" w:hAnsiTheme="majorBidi" w:cstheme="majorBidi"/>
          <w:i/>
          <w:iCs/>
          <w:sz w:val="24"/>
          <w:szCs w:val="24"/>
          <w:lang w:bidi="he-IL"/>
        </w:rPr>
        <w:t xml:space="preserve"> </w:t>
      </w:r>
      <w:r w:rsidRPr="004A10FF">
        <w:rPr>
          <w:rFonts w:asciiTheme="majorBidi" w:eastAsia="Times New Roman" w:hAnsiTheme="majorBidi" w:cstheme="majorBidi"/>
          <w:sz w:val="24"/>
          <w:szCs w:val="24"/>
          <w:lang w:bidi="he-IL"/>
        </w:rPr>
        <w:t xml:space="preserve">free loan societies for everything from money to household items </w:t>
      </w:r>
      <w:r w:rsidR="00B65E1F" w:rsidRPr="004A10FF">
        <w:rPr>
          <w:rFonts w:asciiTheme="majorBidi" w:eastAsia="Times New Roman" w:hAnsiTheme="majorBidi" w:cstheme="majorBidi"/>
          <w:sz w:val="24"/>
          <w:szCs w:val="24"/>
          <w:lang w:bidi="he-IL"/>
        </w:rPr>
        <w:t>(</w:t>
      </w:r>
      <w:proofErr w:type="spellStart"/>
      <w:r w:rsidR="00B65E1F" w:rsidRPr="004A10FF">
        <w:rPr>
          <w:rFonts w:asciiTheme="majorBidi" w:hAnsiTheme="majorBidi" w:cstheme="majorBidi"/>
          <w:sz w:val="24"/>
          <w:szCs w:val="24"/>
          <w:lang w:bidi="he-IL"/>
        </w:rPr>
        <w:t>Feferman</w:t>
      </w:r>
      <w:proofErr w:type="spellEnd"/>
      <w:r w:rsidR="00B65E1F" w:rsidRPr="004A10FF">
        <w:rPr>
          <w:rFonts w:asciiTheme="majorBidi" w:hAnsiTheme="majorBidi" w:cstheme="majorBidi"/>
          <w:sz w:val="24"/>
          <w:szCs w:val="24"/>
          <w:lang w:bidi="he-IL"/>
        </w:rPr>
        <w:t xml:space="preserve"> &amp; </w:t>
      </w:r>
      <w:proofErr w:type="spellStart"/>
      <w:r w:rsidR="00B65E1F" w:rsidRPr="004A10FF">
        <w:rPr>
          <w:rFonts w:asciiTheme="majorBidi" w:hAnsiTheme="majorBidi" w:cstheme="majorBidi"/>
          <w:sz w:val="24"/>
          <w:szCs w:val="24"/>
          <w:lang w:bidi="he-IL"/>
        </w:rPr>
        <w:t>Malchi</w:t>
      </w:r>
      <w:proofErr w:type="spellEnd"/>
      <w:r w:rsidR="00B65E1F" w:rsidRPr="004A10FF">
        <w:rPr>
          <w:rFonts w:asciiTheme="majorBidi" w:hAnsiTheme="majorBidi" w:cstheme="majorBidi"/>
          <w:sz w:val="24"/>
          <w:szCs w:val="24"/>
          <w:lang w:bidi="he-IL"/>
        </w:rPr>
        <w:t>, 2010).</w:t>
      </w:r>
      <w:r w:rsidR="00277D7C" w:rsidRPr="004A10FF">
        <w:rPr>
          <w:rFonts w:asciiTheme="majorBidi" w:hAnsiTheme="majorBidi" w:cstheme="majorBidi"/>
          <w:sz w:val="24"/>
          <w:szCs w:val="24"/>
          <w:lang w:bidi="he-IL"/>
        </w:rPr>
        <w:t xml:space="preserve"> </w:t>
      </w:r>
    </w:p>
    <w:p w:rsidR="00A10953" w:rsidRPr="004A10FF" w:rsidRDefault="00CB76D2" w:rsidP="00CB63AB">
      <w:pPr>
        <w:shd w:val="clear" w:color="auto" w:fill="FFFFFF"/>
        <w:spacing w:after="0" w:line="480" w:lineRule="auto"/>
        <w:ind w:firstLine="720"/>
        <w:rPr>
          <w:rFonts w:asciiTheme="majorBidi" w:eastAsia="Times New Roman" w:hAnsiTheme="majorBidi" w:cstheme="majorBidi"/>
          <w:sz w:val="24"/>
          <w:szCs w:val="24"/>
          <w:lang w:bidi="he-IL"/>
        </w:rPr>
      </w:pPr>
      <w:r w:rsidRPr="004A10FF">
        <w:rPr>
          <w:rFonts w:asciiTheme="majorBidi" w:eastAsia="Times New Roman" w:hAnsiTheme="majorBidi" w:cstheme="majorBidi"/>
          <w:sz w:val="24"/>
          <w:szCs w:val="24"/>
          <w:lang w:bidi="he-IL"/>
        </w:rPr>
        <w:t xml:space="preserve">The distinctive dress of Haredim helps them to define, and then insulate, their communities, </w:t>
      </w:r>
      <w:r w:rsidR="00901695">
        <w:rPr>
          <w:rFonts w:asciiTheme="majorBidi" w:eastAsia="Times New Roman" w:hAnsiTheme="majorBidi" w:cstheme="majorBidi"/>
          <w:sz w:val="24"/>
          <w:szCs w:val="24"/>
          <w:lang w:bidi="he-IL"/>
        </w:rPr>
        <w:t>and</w:t>
      </w:r>
      <w:r w:rsidRPr="004A10FF">
        <w:rPr>
          <w:rFonts w:asciiTheme="majorBidi" w:eastAsia="Times New Roman" w:hAnsiTheme="majorBidi" w:cstheme="majorBidi"/>
          <w:sz w:val="24"/>
          <w:szCs w:val="24"/>
          <w:lang w:bidi="he-IL"/>
        </w:rPr>
        <w:t xml:space="preserve"> maintain a traditional and spiritual focus. They dress as their ancestors dressed in 18</w:t>
      </w:r>
      <w:r w:rsidRPr="00901695">
        <w:rPr>
          <w:rFonts w:asciiTheme="majorBidi" w:eastAsia="Times New Roman" w:hAnsiTheme="majorBidi" w:cstheme="majorBidi"/>
          <w:sz w:val="24"/>
          <w:szCs w:val="24"/>
          <w:vertAlign w:val="superscript"/>
          <w:lang w:bidi="he-IL"/>
        </w:rPr>
        <w:t>th</w:t>
      </w:r>
      <w:r w:rsidRPr="004A10FF">
        <w:rPr>
          <w:rFonts w:asciiTheme="majorBidi" w:eastAsia="Times New Roman" w:hAnsiTheme="majorBidi" w:cstheme="majorBidi"/>
          <w:sz w:val="24"/>
          <w:szCs w:val="24"/>
          <w:lang w:bidi="he-IL"/>
        </w:rPr>
        <w:t xml:space="preserve"> and 19</w:t>
      </w:r>
      <w:r w:rsidRPr="00901695">
        <w:rPr>
          <w:rFonts w:asciiTheme="majorBidi" w:eastAsia="Times New Roman" w:hAnsiTheme="majorBidi" w:cstheme="majorBidi"/>
          <w:sz w:val="24"/>
          <w:szCs w:val="24"/>
          <w:vertAlign w:val="superscript"/>
          <w:lang w:bidi="he-IL"/>
        </w:rPr>
        <w:t>th</w:t>
      </w:r>
      <w:r w:rsidRPr="004A10FF">
        <w:rPr>
          <w:rFonts w:asciiTheme="majorBidi" w:eastAsia="Times New Roman" w:hAnsiTheme="majorBidi" w:cstheme="majorBidi"/>
          <w:sz w:val="24"/>
          <w:szCs w:val="24"/>
          <w:lang w:bidi="he-IL"/>
        </w:rPr>
        <w:t xml:space="preserve"> century Europe. The men wear black suits and white shirts, and </w:t>
      </w:r>
      <w:del w:id="1" w:author="Bryan" w:date="2011-12-11T12:47:00Z">
        <w:r w:rsidRPr="004A10FF" w:rsidDel="00666790">
          <w:rPr>
            <w:rFonts w:asciiTheme="majorBidi" w:eastAsia="Times New Roman" w:hAnsiTheme="majorBidi" w:cstheme="majorBidi"/>
            <w:sz w:val="24"/>
            <w:szCs w:val="24"/>
            <w:lang w:bidi="he-IL"/>
          </w:rPr>
          <w:delText xml:space="preserve">to </w:delText>
        </w:r>
      </w:del>
      <w:r w:rsidRPr="004A10FF">
        <w:rPr>
          <w:rFonts w:asciiTheme="majorBidi" w:eastAsia="Times New Roman" w:hAnsiTheme="majorBidi" w:cstheme="majorBidi"/>
          <w:sz w:val="24"/>
          <w:szCs w:val="24"/>
          <w:lang w:bidi="he-IL"/>
        </w:rPr>
        <w:t xml:space="preserve">cover their heads with black, wide-brimmed hats. The men also generally have beards and side-locks </w:t>
      </w:r>
      <w:r w:rsidR="005D4992" w:rsidRPr="004A10FF">
        <w:rPr>
          <w:rFonts w:asciiTheme="majorBidi" w:eastAsia="Times New Roman" w:hAnsiTheme="majorBidi" w:cstheme="majorBidi"/>
          <w:sz w:val="24"/>
          <w:szCs w:val="24"/>
          <w:lang w:bidi="he-IL"/>
        </w:rPr>
        <w:t xml:space="preserve">called </w:t>
      </w:r>
      <w:r w:rsidRPr="004A10FF">
        <w:rPr>
          <w:rFonts w:asciiTheme="majorBidi" w:eastAsia="Times New Roman" w:hAnsiTheme="majorBidi" w:cstheme="majorBidi"/>
          <w:i/>
          <w:iCs/>
          <w:sz w:val="24"/>
          <w:szCs w:val="24"/>
          <w:lang w:bidi="he-IL"/>
        </w:rPr>
        <w:t>peyot</w:t>
      </w:r>
      <w:r w:rsidR="007A6E67" w:rsidRPr="004A10FF">
        <w:rPr>
          <w:rStyle w:val="apple-style-span"/>
          <w:rFonts w:asciiTheme="majorBidi" w:hAnsiTheme="majorBidi" w:cstheme="majorBidi"/>
          <w:sz w:val="24"/>
          <w:szCs w:val="24"/>
          <w:shd w:val="clear" w:color="auto" w:fill="FFFFFF"/>
        </w:rPr>
        <w:t xml:space="preserve"> (Kaplan &amp; Sivan, 2003).</w:t>
      </w:r>
      <w:r w:rsidR="007A6E67" w:rsidRPr="004A10FF">
        <w:rPr>
          <w:rStyle w:val="apple-converted-space"/>
          <w:rFonts w:asciiTheme="majorBidi" w:hAnsiTheme="majorBidi" w:cstheme="majorBidi"/>
          <w:sz w:val="24"/>
          <w:szCs w:val="24"/>
          <w:shd w:val="clear" w:color="auto" w:fill="FFFFFF"/>
        </w:rPr>
        <w:t> </w:t>
      </w:r>
      <w:r w:rsidR="007A6E67" w:rsidRPr="004A10FF">
        <w:rPr>
          <w:rFonts w:asciiTheme="majorBidi" w:eastAsia="Times New Roman" w:hAnsiTheme="majorBidi" w:cstheme="majorBidi"/>
          <w:i/>
          <w:iCs/>
          <w:sz w:val="24"/>
          <w:szCs w:val="24"/>
          <w:lang w:bidi="he-IL"/>
        </w:rPr>
        <w:t xml:space="preserve"> </w:t>
      </w:r>
      <w:r w:rsidRPr="004A10FF">
        <w:rPr>
          <w:rFonts w:asciiTheme="majorBidi" w:eastAsia="Times New Roman" w:hAnsiTheme="majorBidi" w:cstheme="majorBidi"/>
          <w:sz w:val="24"/>
          <w:szCs w:val="24"/>
          <w:lang w:bidi="he-IL"/>
        </w:rPr>
        <w:t xml:space="preserve"> </w:t>
      </w:r>
    </w:p>
    <w:p w:rsidR="00CB76D2" w:rsidRDefault="00CB76D2" w:rsidP="00C4316A">
      <w:pPr>
        <w:shd w:val="clear" w:color="auto" w:fill="FFFFFF"/>
        <w:spacing w:after="0" w:line="480" w:lineRule="auto"/>
        <w:ind w:firstLine="720"/>
        <w:rPr>
          <w:rFonts w:asciiTheme="majorBidi" w:eastAsia="Times New Roman" w:hAnsiTheme="majorBidi" w:cstheme="majorBidi"/>
          <w:sz w:val="24"/>
          <w:szCs w:val="24"/>
          <w:lang w:bidi="he-IL"/>
        </w:rPr>
      </w:pPr>
      <w:r w:rsidRPr="004A10FF">
        <w:rPr>
          <w:rFonts w:asciiTheme="majorBidi" w:eastAsia="Times New Roman" w:hAnsiTheme="majorBidi" w:cstheme="majorBidi"/>
          <w:sz w:val="24"/>
          <w:szCs w:val="24"/>
          <w:lang w:bidi="he-IL"/>
        </w:rPr>
        <w:t xml:space="preserve">Women, in line with strict standards of modesty, tend to wear long skirts and shirts with long sleeves and high necklines. </w:t>
      </w:r>
      <w:r w:rsidR="00CB63AB">
        <w:rPr>
          <w:rFonts w:asciiTheme="majorBidi" w:eastAsia="Times New Roman" w:hAnsiTheme="majorBidi" w:cstheme="majorBidi"/>
          <w:sz w:val="24"/>
          <w:szCs w:val="24"/>
          <w:lang w:bidi="he-IL"/>
        </w:rPr>
        <w:t>T</w:t>
      </w:r>
      <w:r w:rsidRPr="004A10FF">
        <w:rPr>
          <w:rFonts w:asciiTheme="majorBidi" w:eastAsia="Times New Roman" w:hAnsiTheme="majorBidi" w:cstheme="majorBidi"/>
          <w:sz w:val="24"/>
          <w:szCs w:val="24"/>
          <w:lang w:bidi="he-IL"/>
        </w:rPr>
        <w:t>he women get married</w:t>
      </w:r>
      <w:r w:rsidR="00CB63AB">
        <w:rPr>
          <w:rFonts w:asciiTheme="majorBidi" w:eastAsia="Times New Roman" w:hAnsiTheme="majorBidi" w:cstheme="majorBidi"/>
          <w:sz w:val="24"/>
          <w:szCs w:val="24"/>
          <w:lang w:bidi="he-IL"/>
        </w:rPr>
        <w:t xml:space="preserve"> at a fairly young age (18-21)</w:t>
      </w:r>
      <w:r w:rsidRPr="004A10FF">
        <w:rPr>
          <w:rFonts w:asciiTheme="majorBidi" w:eastAsia="Times New Roman" w:hAnsiTheme="majorBidi" w:cstheme="majorBidi"/>
          <w:sz w:val="24"/>
          <w:szCs w:val="24"/>
          <w:lang w:bidi="he-IL"/>
        </w:rPr>
        <w:t xml:space="preserve">, </w:t>
      </w:r>
      <w:r w:rsidR="00CB63AB">
        <w:rPr>
          <w:rFonts w:asciiTheme="majorBidi" w:eastAsia="Times New Roman" w:hAnsiTheme="majorBidi" w:cstheme="majorBidi"/>
          <w:sz w:val="24"/>
          <w:szCs w:val="24"/>
          <w:lang w:bidi="he-IL"/>
        </w:rPr>
        <w:t xml:space="preserve">and are then required to </w:t>
      </w:r>
      <w:r w:rsidRPr="004A10FF">
        <w:rPr>
          <w:rFonts w:asciiTheme="majorBidi" w:eastAsia="Times New Roman" w:hAnsiTheme="majorBidi" w:cstheme="majorBidi"/>
          <w:sz w:val="24"/>
          <w:szCs w:val="24"/>
          <w:lang w:bidi="he-IL"/>
        </w:rPr>
        <w:t xml:space="preserve">cover their heads with </w:t>
      </w:r>
      <w:r w:rsidR="00A10953" w:rsidRPr="004A10FF">
        <w:rPr>
          <w:rFonts w:asciiTheme="majorBidi" w:eastAsia="Times New Roman" w:hAnsiTheme="majorBidi" w:cstheme="majorBidi"/>
          <w:sz w:val="24"/>
          <w:szCs w:val="24"/>
          <w:lang w:bidi="he-IL"/>
        </w:rPr>
        <w:t>scarves</w:t>
      </w:r>
      <w:r w:rsidRPr="004A10FF">
        <w:rPr>
          <w:rFonts w:asciiTheme="majorBidi" w:eastAsia="Times New Roman" w:hAnsiTheme="majorBidi" w:cstheme="majorBidi"/>
          <w:sz w:val="24"/>
          <w:szCs w:val="24"/>
          <w:lang w:bidi="he-IL"/>
        </w:rPr>
        <w:t>, hats or wigs. There is a strict separation between the genders in area</w:t>
      </w:r>
      <w:r w:rsidR="005D4992" w:rsidRPr="004A10FF">
        <w:rPr>
          <w:rFonts w:asciiTheme="majorBidi" w:eastAsia="Times New Roman" w:hAnsiTheme="majorBidi" w:cstheme="majorBidi"/>
          <w:sz w:val="24"/>
          <w:szCs w:val="24"/>
          <w:lang w:bidi="he-IL"/>
        </w:rPr>
        <w:t>s</w:t>
      </w:r>
      <w:r w:rsidR="00C4316A">
        <w:rPr>
          <w:rFonts w:asciiTheme="majorBidi" w:eastAsia="Times New Roman" w:hAnsiTheme="majorBidi" w:cstheme="majorBidi"/>
          <w:sz w:val="24"/>
          <w:szCs w:val="24"/>
          <w:lang w:bidi="he-IL"/>
        </w:rPr>
        <w:t xml:space="preserve"> of</w:t>
      </w:r>
      <w:r w:rsidRPr="004A10FF">
        <w:rPr>
          <w:rFonts w:asciiTheme="majorBidi" w:eastAsia="Times New Roman" w:hAnsiTheme="majorBidi" w:cstheme="majorBidi"/>
          <w:sz w:val="24"/>
          <w:szCs w:val="24"/>
          <w:lang w:bidi="he-IL"/>
        </w:rPr>
        <w:t xml:space="preserve"> education, religious worship, social services and other activities in the public arena</w:t>
      </w:r>
      <w:r w:rsidR="005D4992" w:rsidRPr="004A10FF">
        <w:rPr>
          <w:rFonts w:asciiTheme="majorBidi" w:eastAsia="Times New Roman" w:hAnsiTheme="majorBidi" w:cstheme="majorBidi"/>
          <w:sz w:val="24"/>
          <w:szCs w:val="24"/>
          <w:lang w:bidi="he-IL"/>
        </w:rPr>
        <w:t xml:space="preserve"> (</w:t>
      </w:r>
      <w:r w:rsidR="005D4992" w:rsidRPr="004A10FF">
        <w:rPr>
          <w:rFonts w:asciiTheme="majorBidi" w:hAnsiTheme="majorBidi" w:cstheme="majorBidi"/>
          <w:sz w:val="24"/>
          <w:szCs w:val="24"/>
          <w:lang w:bidi="he-IL"/>
        </w:rPr>
        <w:t>Friedman, 1991).</w:t>
      </w:r>
      <w:r w:rsidRPr="004A10FF">
        <w:rPr>
          <w:rFonts w:asciiTheme="majorBidi" w:eastAsia="Times New Roman" w:hAnsiTheme="majorBidi" w:cstheme="majorBidi"/>
          <w:sz w:val="24"/>
          <w:szCs w:val="24"/>
          <w:lang w:bidi="he-IL"/>
        </w:rPr>
        <w:t xml:space="preserve">  </w:t>
      </w:r>
    </w:p>
    <w:p w:rsidR="00CE0966" w:rsidRPr="00C7396C" w:rsidRDefault="00BF7883" w:rsidP="00C7396C">
      <w:pPr>
        <w:shd w:val="clear" w:color="auto" w:fill="FFFFFF"/>
        <w:spacing w:after="0" w:line="480" w:lineRule="auto"/>
        <w:jc w:val="center"/>
        <w:rPr>
          <w:rFonts w:asciiTheme="majorBidi" w:eastAsia="Times New Roman" w:hAnsiTheme="majorBidi" w:cstheme="majorBidi"/>
          <w:b/>
          <w:bCs/>
          <w:sz w:val="24"/>
          <w:szCs w:val="24"/>
          <w:lang w:bidi="he-IL"/>
        </w:rPr>
      </w:pPr>
      <w:r w:rsidRPr="00C7396C">
        <w:rPr>
          <w:rFonts w:asciiTheme="majorBidi" w:eastAsia="Times New Roman" w:hAnsiTheme="majorBidi" w:cstheme="majorBidi"/>
          <w:b/>
          <w:bCs/>
          <w:sz w:val="24"/>
          <w:szCs w:val="24"/>
          <w:lang w:bidi="he-IL"/>
        </w:rPr>
        <w:t xml:space="preserve">The </w:t>
      </w:r>
      <w:r w:rsidR="00C7396C">
        <w:rPr>
          <w:rFonts w:asciiTheme="majorBidi" w:eastAsia="Times New Roman" w:hAnsiTheme="majorBidi" w:cstheme="majorBidi"/>
          <w:b/>
          <w:bCs/>
          <w:sz w:val="24"/>
          <w:szCs w:val="24"/>
          <w:lang w:bidi="he-IL"/>
        </w:rPr>
        <w:t>Israeli Context</w:t>
      </w:r>
    </w:p>
    <w:p w:rsidR="00BF7883" w:rsidRPr="00BF7883" w:rsidRDefault="00BF7883" w:rsidP="00D278AB">
      <w:pPr>
        <w:spacing w:after="0" w:line="480" w:lineRule="auto"/>
        <w:ind w:firstLine="720"/>
        <w:rPr>
          <w:rFonts w:asciiTheme="majorBidi" w:hAnsiTheme="majorBidi" w:cstheme="majorBidi"/>
          <w:sz w:val="24"/>
          <w:szCs w:val="24"/>
        </w:rPr>
      </w:pPr>
      <w:r w:rsidRPr="00BF7883">
        <w:rPr>
          <w:rFonts w:asciiTheme="majorBidi" w:hAnsiTheme="majorBidi" w:cstheme="majorBidi"/>
          <w:sz w:val="24"/>
          <w:szCs w:val="24"/>
        </w:rPr>
        <w:t xml:space="preserve">Judaism </w:t>
      </w:r>
      <w:r>
        <w:rPr>
          <w:rFonts w:asciiTheme="majorBidi" w:hAnsiTheme="majorBidi" w:cstheme="majorBidi"/>
          <w:sz w:val="24"/>
          <w:szCs w:val="24"/>
        </w:rPr>
        <w:t>includes</w:t>
      </w:r>
      <w:r w:rsidRPr="00BF7883">
        <w:rPr>
          <w:rFonts w:asciiTheme="majorBidi" w:hAnsiTheme="majorBidi" w:cstheme="majorBidi"/>
          <w:sz w:val="24"/>
          <w:szCs w:val="24"/>
        </w:rPr>
        <w:t xml:space="preserve"> a wide array of cultures and practices, ranging fr</w:t>
      </w:r>
      <w:r w:rsidR="007003BB">
        <w:rPr>
          <w:rFonts w:asciiTheme="majorBidi" w:hAnsiTheme="majorBidi" w:cstheme="majorBidi"/>
          <w:sz w:val="24"/>
          <w:szCs w:val="24"/>
        </w:rPr>
        <w:t>om strict belief and observance</w:t>
      </w:r>
      <w:r w:rsidRPr="00BF7883">
        <w:rPr>
          <w:rFonts w:asciiTheme="majorBidi" w:hAnsiTheme="majorBidi" w:cstheme="majorBidi"/>
          <w:sz w:val="24"/>
          <w:szCs w:val="24"/>
        </w:rPr>
        <w:t xml:space="preserve"> with cultural separatism, to cultural identification combined with </w:t>
      </w:r>
      <w:r w:rsidR="007003BB">
        <w:rPr>
          <w:rFonts w:asciiTheme="majorBidi" w:hAnsiTheme="majorBidi" w:cstheme="majorBidi"/>
          <w:sz w:val="24"/>
          <w:szCs w:val="24"/>
        </w:rPr>
        <w:t xml:space="preserve">a </w:t>
      </w:r>
      <w:r w:rsidRPr="00BF7883">
        <w:rPr>
          <w:rFonts w:asciiTheme="majorBidi" w:hAnsiTheme="majorBidi" w:cstheme="majorBidi"/>
          <w:sz w:val="24"/>
          <w:szCs w:val="24"/>
        </w:rPr>
        <w:t xml:space="preserve">secular outlook. </w:t>
      </w:r>
      <w:r w:rsidR="00CB63AB">
        <w:rPr>
          <w:rFonts w:asciiTheme="majorBidi" w:hAnsiTheme="majorBidi" w:cstheme="majorBidi"/>
          <w:sz w:val="24"/>
          <w:szCs w:val="24"/>
        </w:rPr>
        <w:t xml:space="preserve"> </w:t>
      </w:r>
      <w:r w:rsidRPr="00BF7883">
        <w:rPr>
          <w:rFonts w:asciiTheme="majorBidi" w:hAnsiTheme="majorBidi" w:cstheme="majorBidi"/>
          <w:sz w:val="24"/>
          <w:szCs w:val="24"/>
        </w:rPr>
        <w:t>“Modern Orthodoxy” allows some reinterpretation of religious law to accommodate social and historical changes, and for some measure of participation and con</w:t>
      </w:r>
      <w:r w:rsidR="00D278AB">
        <w:rPr>
          <w:rFonts w:asciiTheme="majorBidi" w:hAnsiTheme="majorBidi" w:cstheme="majorBidi"/>
          <w:sz w:val="24"/>
          <w:szCs w:val="24"/>
        </w:rPr>
        <w:t>tribution to the secular world.</w:t>
      </w:r>
      <w:r w:rsidR="007003BB">
        <w:rPr>
          <w:rFonts w:asciiTheme="majorBidi" w:hAnsiTheme="majorBidi" w:cstheme="majorBidi"/>
          <w:sz w:val="24"/>
          <w:szCs w:val="24"/>
        </w:rPr>
        <w:tab/>
      </w:r>
      <w:r w:rsidR="007003BB">
        <w:rPr>
          <w:rFonts w:asciiTheme="majorBidi" w:hAnsiTheme="majorBidi" w:cstheme="majorBidi"/>
          <w:sz w:val="24"/>
          <w:szCs w:val="24"/>
        </w:rPr>
        <w:tab/>
      </w:r>
      <w:r w:rsidRPr="00BF7883">
        <w:rPr>
          <w:rFonts w:asciiTheme="majorBidi" w:hAnsiTheme="majorBidi" w:cstheme="majorBidi"/>
          <w:sz w:val="24"/>
          <w:szCs w:val="24"/>
        </w:rPr>
        <w:t xml:space="preserve">In contrast, “ultra-Orthodoxy” </w:t>
      </w:r>
      <w:r>
        <w:rPr>
          <w:rFonts w:asciiTheme="majorBidi" w:hAnsiTheme="majorBidi" w:cstheme="majorBidi"/>
          <w:sz w:val="24"/>
          <w:szCs w:val="24"/>
        </w:rPr>
        <w:t>such as the Haredim,</w:t>
      </w:r>
      <w:r w:rsidRPr="00BF7883">
        <w:rPr>
          <w:rFonts w:asciiTheme="majorBidi" w:hAnsiTheme="majorBidi" w:cstheme="majorBidi"/>
          <w:sz w:val="24"/>
          <w:szCs w:val="24"/>
        </w:rPr>
        <w:t xml:space="preserve"> tends not to accept the process of reinterpretation of religious law, but favors seclusion from the wider world, particularly from secular education and secular </w:t>
      </w:r>
      <w:r w:rsidR="007003BB">
        <w:rPr>
          <w:rFonts w:asciiTheme="majorBidi" w:hAnsiTheme="majorBidi" w:cstheme="majorBidi"/>
          <w:sz w:val="24"/>
          <w:szCs w:val="24"/>
        </w:rPr>
        <w:t>businesses</w:t>
      </w:r>
      <w:r w:rsidRPr="00BF7883">
        <w:rPr>
          <w:rFonts w:asciiTheme="majorBidi" w:hAnsiTheme="majorBidi" w:cstheme="majorBidi"/>
          <w:sz w:val="24"/>
          <w:szCs w:val="24"/>
        </w:rPr>
        <w:t xml:space="preserve">. </w:t>
      </w:r>
      <w:r w:rsidR="007003BB">
        <w:rPr>
          <w:rFonts w:asciiTheme="majorBidi" w:hAnsiTheme="majorBidi" w:cstheme="majorBidi"/>
          <w:sz w:val="24"/>
          <w:szCs w:val="24"/>
        </w:rPr>
        <w:t xml:space="preserve"> </w:t>
      </w:r>
    </w:p>
    <w:p w:rsidR="00E10D24" w:rsidRDefault="00BF7883" w:rsidP="00D278AB">
      <w:pPr>
        <w:spacing w:after="0" w:line="480" w:lineRule="auto"/>
        <w:ind w:firstLine="720"/>
        <w:rPr>
          <w:rFonts w:asciiTheme="majorBidi" w:hAnsiTheme="majorBidi" w:cstheme="majorBidi"/>
          <w:sz w:val="24"/>
          <w:szCs w:val="24"/>
        </w:rPr>
      </w:pPr>
      <w:r w:rsidRPr="00BF7883">
        <w:rPr>
          <w:rFonts w:asciiTheme="majorBidi" w:hAnsiTheme="majorBidi" w:cstheme="majorBidi"/>
          <w:sz w:val="24"/>
          <w:szCs w:val="24"/>
        </w:rPr>
        <w:lastRenderedPageBreak/>
        <w:t xml:space="preserve">In </w:t>
      </w:r>
      <w:r w:rsidR="00CB63AB">
        <w:rPr>
          <w:rFonts w:asciiTheme="majorBidi" w:hAnsiTheme="majorBidi" w:cstheme="majorBidi"/>
          <w:sz w:val="24"/>
          <w:szCs w:val="24"/>
        </w:rPr>
        <w:t>the</w:t>
      </w:r>
      <w:r>
        <w:rPr>
          <w:rFonts w:asciiTheme="majorBidi" w:hAnsiTheme="majorBidi" w:cstheme="majorBidi"/>
          <w:sz w:val="24"/>
          <w:szCs w:val="24"/>
        </w:rPr>
        <w:t xml:space="preserve"> </w:t>
      </w:r>
      <w:r w:rsidRPr="00BF7883">
        <w:rPr>
          <w:rFonts w:asciiTheme="majorBidi" w:hAnsiTheme="majorBidi" w:cstheme="majorBidi"/>
          <w:sz w:val="24"/>
          <w:szCs w:val="24"/>
        </w:rPr>
        <w:t xml:space="preserve">Haredi world, </w:t>
      </w:r>
      <w:r>
        <w:rPr>
          <w:rFonts w:asciiTheme="majorBidi" w:hAnsiTheme="majorBidi" w:cstheme="majorBidi"/>
          <w:sz w:val="24"/>
          <w:szCs w:val="24"/>
        </w:rPr>
        <w:t>i</w:t>
      </w:r>
      <w:r w:rsidRPr="00BF7883">
        <w:rPr>
          <w:rFonts w:asciiTheme="majorBidi" w:hAnsiTheme="majorBidi" w:cstheme="majorBidi"/>
          <w:sz w:val="24"/>
          <w:szCs w:val="24"/>
        </w:rPr>
        <w:t>t is the custom to have very large families</w:t>
      </w:r>
      <w:r w:rsidR="00D278AB">
        <w:rPr>
          <w:rFonts w:asciiTheme="majorBidi" w:hAnsiTheme="majorBidi" w:cstheme="majorBidi"/>
          <w:sz w:val="24"/>
          <w:szCs w:val="24"/>
        </w:rPr>
        <w:t>. W</w:t>
      </w:r>
      <w:r w:rsidRPr="00BF7883">
        <w:rPr>
          <w:rFonts w:asciiTheme="majorBidi" w:hAnsiTheme="majorBidi" w:cstheme="majorBidi"/>
          <w:sz w:val="24"/>
          <w:szCs w:val="24"/>
        </w:rPr>
        <w:t xml:space="preserve">ives support the families, and for men to engage in religious study for as long as possible in their lives. </w:t>
      </w:r>
      <w:r w:rsidR="00E10D24">
        <w:rPr>
          <w:rFonts w:asciiTheme="majorBidi" w:hAnsiTheme="majorBidi" w:cstheme="majorBidi"/>
          <w:sz w:val="24"/>
          <w:szCs w:val="24"/>
        </w:rPr>
        <w:t xml:space="preserve">Religious studies are considered honorable and take a very high priority in the Haredi value system </w:t>
      </w:r>
      <w:r w:rsidR="00C7396C">
        <w:rPr>
          <w:rFonts w:asciiTheme="majorBidi" w:hAnsiTheme="majorBidi" w:cstheme="majorBidi"/>
          <w:sz w:val="24"/>
          <w:szCs w:val="24"/>
        </w:rPr>
        <w:t xml:space="preserve">and tradition </w:t>
      </w:r>
      <w:r w:rsidR="00E10D24">
        <w:rPr>
          <w:rFonts w:asciiTheme="majorBidi" w:hAnsiTheme="majorBidi" w:cstheme="majorBidi"/>
          <w:sz w:val="24"/>
          <w:szCs w:val="24"/>
        </w:rPr>
        <w:t xml:space="preserve">(Friedman, </w:t>
      </w:r>
      <w:r w:rsidR="008E4593">
        <w:rPr>
          <w:rFonts w:asciiTheme="majorBidi" w:hAnsiTheme="majorBidi" w:cstheme="majorBidi"/>
          <w:sz w:val="24"/>
          <w:szCs w:val="24"/>
        </w:rPr>
        <w:t>199</w:t>
      </w:r>
      <w:r w:rsidR="00E10D24">
        <w:rPr>
          <w:rFonts w:asciiTheme="majorBidi" w:hAnsiTheme="majorBidi" w:cstheme="majorBidi"/>
          <w:sz w:val="24"/>
          <w:szCs w:val="24"/>
        </w:rPr>
        <w:t xml:space="preserve">1). </w:t>
      </w:r>
    </w:p>
    <w:p w:rsidR="00CB63AB" w:rsidRDefault="00D278AB" w:rsidP="00D278A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Genders</w:t>
      </w:r>
      <w:r w:rsidR="00BF7883" w:rsidRPr="00BF7883">
        <w:rPr>
          <w:rFonts w:asciiTheme="majorBidi" w:hAnsiTheme="majorBidi" w:cstheme="majorBidi"/>
          <w:sz w:val="24"/>
          <w:szCs w:val="24"/>
        </w:rPr>
        <w:t xml:space="preserve"> are traditionally strictly separated outside of the home. Because of their beliefs and practices, the community frequently lives in isolated “ghettos,” which are afflicted by poverty and a variety of social problems</w:t>
      </w:r>
      <w:r w:rsidR="00BF7883">
        <w:rPr>
          <w:rFonts w:asciiTheme="majorBidi" w:hAnsiTheme="majorBidi" w:cstheme="majorBidi"/>
          <w:sz w:val="24"/>
          <w:szCs w:val="24"/>
        </w:rPr>
        <w:t xml:space="preserve">, which </w:t>
      </w:r>
      <w:r w:rsidR="00BF7883" w:rsidRPr="00BF7883">
        <w:rPr>
          <w:rFonts w:asciiTheme="majorBidi" w:hAnsiTheme="majorBidi" w:cstheme="majorBidi"/>
          <w:sz w:val="24"/>
          <w:szCs w:val="24"/>
        </w:rPr>
        <w:t>worse</w:t>
      </w:r>
      <w:r w:rsidR="00BF7883">
        <w:rPr>
          <w:rFonts w:asciiTheme="majorBidi" w:hAnsiTheme="majorBidi" w:cstheme="majorBidi"/>
          <w:sz w:val="24"/>
          <w:szCs w:val="24"/>
        </w:rPr>
        <w:t>ns</w:t>
      </w:r>
      <w:r w:rsidR="00BF7883" w:rsidRPr="00BF7883">
        <w:rPr>
          <w:rFonts w:asciiTheme="majorBidi" w:hAnsiTheme="majorBidi" w:cstheme="majorBidi"/>
          <w:sz w:val="24"/>
          <w:szCs w:val="24"/>
        </w:rPr>
        <w:t xml:space="preserve"> by a general taboo to discuss these issues. Their attitudes to employment</w:t>
      </w:r>
      <w:r w:rsidR="00BF7883">
        <w:rPr>
          <w:rFonts w:asciiTheme="majorBidi" w:hAnsiTheme="majorBidi" w:cstheme="majorBidi"/>
          <w:sz w:val="24"/>
          <w:szCs w:val="24"/>
        </w:rPr>
        <w:t xml:space="preserve"> and </w:t>
      </w:r>
      <w:r w:rsidR="00BF7883" w:rsidRPr="00BF7883">
        <w:rPr>
          <w:rFonts w:asciiTheme="majorBidi" w:hAnsiTheme="majorBidi" w:cstheme="majorBidi"/>
          <w:sz w:val="24"/>
          <w:szCs w:val="24"/>
        </w:rPr>
        <w:t>participation in national economic life</w:t>
      </w:r>
      <w:r w:rsidR="00BF7883">
        <w:rPr>
          <w:rFonts w:asciiTheme="majorBidi" w:hAnsiTheme="majorBidi" w:cstheme="majorBidi"/>
          <w:sz w:val="24"/>
          <w:szCs w:val="24"/>
        </w:rPr>
        <w:t>, as</w:t>
      </w:r>
      <w:r w:rsidR="00BF7883" w:rsidRPr="00BF7883">
        <w:rPr>
          <w:rFonts w:asciiTheme="majorBidi" w:hAnsiTheme="majorBidi" w:cstheme="majorBidi"/>
          <w:sz w:val="24"/>
          <w:szCs w:val="24"/>
        </w:rPr>
        <w:t xml:space="preserve"> well their traditional exemption from the otherwise </w:t>
      </w:r>
      <w:r>
        <w:rPr>
          <w:rFonts w:asciiTheme="majorBidi" w:hAnsiTheme="majorBidi" w:cstheme="majorBidi"/>
          <w:sz w:val="24"/>
          <w:szCs w:val="24"/>
        </w:rPr>
        <w:t>mandatory</w:t>
      </w:r>
      <w:r w:rsidR="00BF7883" w:rsidRPr="00BF7883">
        <w:rPr>
          <w:rFonts w:asciiTheme="majorBidi" w:hAnsiTheme="majorBidi" w:cstheme="majorBidi"/>
          <w:sz w:val="24"/>
          <w:szCs w:val="24"/>
        </w:rPr>
        <w:t xml:space="preserve"> army service, arouse the resentment of mainstream Israelis.</w:t>
      </w:r>
      <w:r>
        <w:rPr>
          <w:rFonts w:asciiTheme="majorBidi" w:hAnsiTheme="majorBidi" w:cstheme="majorBidi"/>
          <w:sz w:val="24"/>
          <w:szCs w:val="24"/>
        </w:rPr>
        <w:t xml:space="preserve"> </w:t>
      </w:r>
      <w:r w:rsidR="00BF7883" w:rsidRPr="00BF7883">
        <w:rPr>
          <w:rFonts w:asciiTheme="majorBidi" w:hAnsiTheme="majorBidi" w:cstheme="majorBidi"/>
          <w:sz w:val="24"/>
          <w:szCs w:val="24"/>
        </w:rPr>
        <w:t xml:space="preserve">The Jewish ultra-Orthodox community in Israel is perceived by the rest of the Israeli society as one of the most unproductive, and willfully </w:t>
      </w:r>
      <w:r w:rsidR="00CB63AB" w:rsidRPr="00BF7883">
        <w:rPr>
          <w:rFonts w:asciiTheme="majorBidi" w:hAnsiTheme="majorBidi" w:cstheme="majorBidi"/>
          <w:sz w:val="24"/>
          <w:szCs w:val="24"/>
        </w:rPr>
        <w:t>isolated</w:t>
      </w:r>
      <w:r w:rsidR="00BF7883" w:rsidRPr="00BF7883">
        <w:rPr>
          <w:rFonts w:asciiTheme="majorBidi" w:hAnsiTheme="majorBidi" w:cstheme="majorBidi"/>
          <w:sz w:val="24"/>
          <w:szCs w:val="24"/>
        </w:rPr>
        <w:t xml:space="preserve">. </w:t>
      </w:r>
      <w:r w:rsidR="00BF7883">
        <w:rPr>
          <w:rFonts w:asciiTheme="majorBidi" w:hAnsiTheme="majorBidi" w:cstheme="majorBidi"/>
          <w:sz w:val="24"/>
          <w:szCs w:val="24"/>
        </w:rPr>
        <w:t>Sixty three</w:t>
      </w:r>
      <w:r w:rsidR="00BF7883" w:rsidRPr="00BF7883">
        <w:rPr>
          <w:rFonts w:asciiTheme="majorBidi" w:hAnsiTheme="majorBidi" w:cstheme="majorBidi"/>
          <w:sz w:val="24"/>
          <w:szCs w:val="24"/>
        </w:rPr>
        <w:t xml:space="preserve"> years after the establishment of the State of Israel, th</w:t>
      </w:r>
      <w:r w:rsidR="00BF7883">
        <w:rPr>
          <w:rFonts w:asciiTheme="majorBidi" w:hAnsiTheme="majorBidi" w:cstheme="majorBidi"/>
          <w:sz w:val="24"/>
          <w:szCs w:val="24"/>
        </w:rPr>
        <w:t xml:space="preserve">e Haredi </w:t>
      </w:r>
      <w:r w:rsidR="00BF7883" w:rsidRPr="00BF7883">
        <w:rPr>
          <w:rFonts w:asciiTheme="majorBidi" w:hAnsiTheme="majorBidi" w:cstheme="majorBidi"/>
          <w:sz w:val="24"/>
          <w:szCs w:val="24"/>
        </w:rPr>
        <w:t>community</w:t>
      </w:r>
      <w:r w:rsidR="00BF7883">
        <w:rPr>
          <w:rFonts w:asciiTheme="majorBidi" w:hAnsiTheme="majorBidi" w:cstheme="majorBidi"/>
          <w:sz w:val="24"/>
          <w:szCs w:val="24"/>
        </w:rPr>
        <w:t xml:space="preserve"> </w:t>
      </w:r>
      <w:r w:rsidR="00BF7883" w:rsidRPr="00BF7883">
        <w:rPr>
          <w:rFonts w:asciiTheme="majorBidi" w:hAnsiTheme="majorBidi" w:cstheme="majorBidi"/>
          <w:sz w:val="24"/>
          <w:szCs w:val="24"/>
        </w:rPr>
        <w:t>continues to grow at a rapid rate</w:t>
      </w:r>
      <w:r w:rsidR="00BF7883">
        <w:rPr>
          <w:rFonts w:asciiTheme="majorBidi" w:hAnsiTheme="majorBidi" w:cstheme="majorBidi"/>
          <w:sz w:val="24"/>
          <w:szCs w:val="24"/>
        </w:rPr>
        <w:t xml:space="preserve">, and </w:t>
      </w:r>
      <w:r w:rsidR="00CB63AB">
        <w:rPr>
          <w:rFonts w:asciiTheme="majorBidi" w:hAnsiTheme="majorBidi" w:cstheme="majorBidi"/>
          <w:sz w:val="24"/>
          <w:szCs w:val="24"/>
        </w:rPr>
        <w:t xml:space="preserve">rely heavily on public funding. </w:t>
      </w:r>
    </w:p>
    <w:p w:rsidR="00BF7883" w:rsidRPr="00BF7883" w:rsidRDefault="00CB63AB" w:rsidP="00CB63AB">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w:t>
      </w:r>
      <w:r w:rsidR="00BF7883" w:rsidRPr="00BF7883">
        <w:rPr>
          <w:rFonts w:asciiTheme="majorBidi" w:hAnsiTheme="majorBidi" w:cstheme="majorBidi"/>
          <w:sz w:val="24"/>
          <w:szCs w:val="24"/>
        </w:rPr>
        <w:t xml:space="preserve">he </w:t>
      </w:r>
      <w:r w:rsidR="00C7396C">
        <w:rPr>
          <w:rFonts w:asciiTheme="majorBidi" w:hAnsiTheme="majorBidi" w:cstheme="majorBidi"/>
          <w:sz w:val="24"/>
          <w:szCs w:val="24"/>
        </w:rPr>
        <w:t xml:space="preserve">Haredi </w:t>
      </w:r>
      <w:r w:rsidR="00BF7883" w:rsidRPr="00BF7883">
        <w:rPr>
          <w:rFonts w:asciiTheme="majorBidi" w:hAnsiTheme="majorBidi" w:cstheme="majorBidi"/>
          <w:sz w:val="24"/>
          <w:szCs w:val="24"/>
        </w:rPr>
        <w:t>community suffers widespread poverty and its related social problems, due to the employment structure and choices. Women are under particular pressure in being expected to manage large families and to earn the family’s living.</w:t>
      </w:r>
    </w:p>
    <w:p w:rsidR="002008ED" w:rsidRPr="00901695" w:rsidRDefault="00901695" w:rsidP="00CB63AB">
      <w:pPr>
        <w:shd w:val="clear" w:color="auto" w:fill="FFFFFF"/>
        <w:spacing w:after="0" w:line="480" w:lineRule="auto"/>
        <w:jc w:val="center"/>
        <w:rPr>
          <w:rFonts w:asciiTheme="majorBidi" w:eastAsia="Times New Roman" w:hAnsiTheme="majorBidi" w:cstheme="majorBidi"/>
          <w:b/>
          <w:bCs/>
          <w:sz w:val="24"/>
          <w:szCs w:val="24"/>
          <w:lang w:bidi="he-IL"/>
        </w:rPr>
      </w:pPr>
      <w:r>
        <w:rPr>
          <w:rFonts w:asciiTheme="majorBidi" w:eastAsia="Times New Roman" w:hAnsiTheme="majorBidi" w:cstheme="majorBidi"/>
          <w:b/>
          <w:bCs/>
          <w:sz w:val="24"/>
          <w:szCs w:val="24"/>
          <w:lang w:bidi="he-IL"/>
        </w:rPr>
        <w:t xml:space="preserve"> </w:t>
      </w:r>
      <w:r w:rsidR="002008ED" w:rsidRPr="00901695">
        <w:rPr>
          <w:rFonts w:asciiTheme="majorBidi" w:eastAsia="Times New Roman" w:hAnsiTheme="majorBidi" w:cstheme="majorBidi"/>
          <w:b/>
          <w:bCs/>
          <w:sz w:val="24"/>
          <w:szCs w:val="24"/>
          <w:lang w:bidi="he-IL"/>
        </w:rPr>
        <w:t>Economic Challenges</w:t>
      </w:r>
    </w:p>
    <w:p w:rsidR="009279B5" w:rsidRPr="004A10FF" w:rsidRDefault="00CB76D2" w:rsidP="00C7396C">
      <w:pPr>
        <w:shd w:val="clear" w:color="auto" w:fill="FFFFFF"/>
        <w:spacing w:after="0" w:line="480" w:lineRule="auto"/>
        <w:rPr>
          <w:rFonts w:asciiTheme="majorBidi" w:hAnsiTheme="majorBidi" w:cstheme="majorBidi"/>
          <w:sz w:val="24"/>
          <w:szCs w:val="24"/>
        </w:rPr>
      </w:pPr>
      <w:r w:rsidRPr="004A10FF">
        <w:rPr>
          <w:rFonts w:asciiTheme="majorBidi" w:eastAsia="Times New Roman" w:hAnsiTheme="majorBidi" w:cstheme="majorBidi"/>
          <w:sz w:val="24"/>
          <w:szCs w:val="24"/>
          <w:lang w:bidi="he-IL"/>
        </w:rPr>
        <w:tab/>
      </w:r>
      <w:r w:rsidR="00FD3EE6" w:rsidRPr="004A10FF">
        <w:rPr>
          <w:rFonts w:asciiTheme="majorBidi" w:hAnsiTheme="majorBidi" w:cstheme="majorBidi"/>
          <w:sz w:val="24"/>
          <w:szCs w:val="24"/>
        </w:rPr>
        <w:t>Poverty in Israel is spread upon the geographic line of the Haredi population, in cities with very large Haredi population such as Jerusalem and B’nai B’rak.  Seven out of every ten Haredi families in Jerusalem live under the poverty line</w:t>
      </w:r>
      <w:r w:rsidR="00B65E1F" w:rsidRPr="004A10FF">
        <w:rPr>
          <w:rFonts w:asciiTheme="majorBidi" w:hAnsiTheme="majorBidi" w:cstheme="majorBidi"/>
          <w:sz w:val="24"/>
          <w:szCs w:val="24"/>
        </w:rPr>
        <w:t xml:space="preserve"> (</w:t>
      </w:r>
      <w:r w:rsidR="00B65E1F" w:rsidRPr="004A10FF">
        <w:rPr>
          <w:rFonts w:asciiTheme="majorBidi" w:hAnsiTheme="majorBidi" w:cstheme="majorBidi"/>
          <w:sz w:val="24"/>
          <w:szCs w:val="24"/>
          <w:lang w:bidi="he-IL"/>
        </w:rPr>
        <w:t xml:space="preserve">Levin, 2009). </w:t>
      </w:r>
      <w:r w:rsidR="00B65E1F" w:rsidRPr="004A10FF">
        <w:rPr>
          <w:rFonts w:asciiTheme="majorBidi" w:hAnsiTheme="majorBidi" w:cstheme="majorBidi"/>
          <w:sz w:val="24"/>
          <w:szCs w:val="24"/>
        </w:rPr>
        <w:t xml:space="preserve"> </w:t>
      </w:r>
      <w:r w:rsidR="00BE1268" w:rsidRPr="004A10FF">
        <w:rPr>
          <w:rFonts w:asciiTheme="majorBidi" w:hAnsiTheme="majorBidi" w:cstheme="majorBidi"/>
          <w:sz w:val="24"/>
          <w:szCs w:val="24"/>
        </w:rPr>
        <w:t xml:space="preserve">Government / </w:t>
      </w:r>
      <w:r w:rsidR="00FD3EE6" w:rsidRPr="004A10FF">
        <w:rPr>
          <w:rFonts w:asciiTheme="majorBidi" w:hAnsiTheme="majorBidi" w:cstheme="majorBidi"/>
          <w:sz w:val="24"/>
          <w:szCs w:val="24"/>
        </w:rPr>
        <w:t xml:space="preserve">Social Security allowance comprises of 70% of the Haredi family’s family income.  The Haredi </w:t>
      </w:r>
      <w:r w:rsidR="00BE1268" w:rsidRPr="004A10FF">
        <w:rPr>
          <w:rFonts w:asciiTheme="majorBidi" w:hAnsiTheme="majorBidi" w:cstheme="majorBidi"/>
          <w:sz w:val="24"/>
          <w:szCs w:val="24"/>
        </w:rPr>
        <w:t>population</w:t>
      </w:r>
      <w:r w:rsidR="00831BDA" w:rsidRPr="004A10FF">
        <w:rPr>
          <w:rFonts w:asciiTheme="majorBidi" w:hAnsiTheme="majorBidi" w:cstheme="majorBidi"/>
          <w:sz w:val="24"/>
          <w:szCs w:val="24"/>
        </w:rPr>
        <w:t>’s</w:t>
      </w:r>
      <w:r w:rsidR="00BE1268" w:rsidRPr="004A10FF">
        <w:rPr>
          <w:rFonts w:asciiTheme="majorBidi" w:hAnsiTheme="majorBidi" w:cstheme="majorBidi"/>
          <w:sz w:val="24"/>
          <w:szCs w:val="24"/>
        </w:rPr>
        <w:t xml:space="preserve"> way of life leads to poverty:  60% of men between the </w:t>
      </w:r>
      <w:r w:rsidR="00C426B8" w:rsidRPr="004A10FF">
        <w:rPr>
          <w:rFonts w:asciiTheme="majorBidi" w:hAnsiTheme="majorBidi" w:cstheme="majorBidi"/>
          <w:sz w:val="24"/>
          <w:szCs w:val="24"/>
        </w:rPr>
        <w:t>ages</w:t>
      </w:r>
      <w:r w:rsidR="00BE1268" w:rsidRPr="004A10FF">
        <w:rPr>
          <w:rFonts w:asciiTheme="majorBidi" w:hAnsiTheme="majorBidi" w:cstheme="majorBidi"/>
          <w:sz w:val="24"/>
          <w:szCs w:val="24"/>
        </w:rPr>
        <w:t xml:space="preserve"> of 25-54 do not work.  The birth rate grew from 6 to 7.5 children per family</w:t>
      </w:r>
      <w:r w:rsidR="00C7396C">
        <w:rPr>
          <w:rFonts w:asciiTheme="majorBidi" w:hAnsiTheme="majorBidi" w:cstheme="majorBidi"/>
          <w:sz w:val="24"/>
          <w:szCs w:val="24"/>
        </w:rPr>
        <w:t xml:space="preserve"> (CBS, 2011)</w:t>
      </w:r>
      <w:r w:rsidR="00BE1268" w:rsidRPr="004A10FF">
        <w:rPr>
          <w:rFonts w:asciiTheme="majorBidi" w:hAnsiTheme="majorBidi" w:cstheme="majorBidi"/>
          <w:sz w:val="24"/>
          <w:szCs w:val="24"/>
        </w:rPr>
        <w:t xml:space="preserve">.  </w:t>
      </w:r>
    </w:p>
    <w:p w:rsidR="00041CA5" w:rsidRPr="00041CA5" w:rsidRDefault="005807F1" w:rsidP="009B02C7">
      <w:pPr>
        <w:pStyle w:val="NormalWeb"/>
        <w:spacing w:before="0" w:beforeAutospacing="0" w:after="0" w:afterAutospacing="0" w:line="480" w:lineRule="auto"/>
        <w:ind w:firstLine="720"/>
        <w:rPr>
          <w:rFonts w:asciiTheme="majorBidi" w:hAnsiTheme="majorBidi" w:cstheme="majorBidi"/>
        </w:rPr>
      </w:pPr>
      <w:r w:rsidRPr="004A10FF">
        <w:rPr>
          <w:rFonts w:asciiTheme="majorBidi" w:hAnsiTheme="majorBidi" w:cstheme="majorBidi"/>
        </w:rPr>
        <w:lastRenderedPageBreak/>
        <w:t>T</w:t>
      </w:r>
      <w:r w:rsidR="00BE1268" w:rsidRPr="004A10FF">
        <w:rPr>
          <w:rFonts w:asciiTheme="majorBidi" w:hAnsiTheme="majorBidi" w:cstheme="majorBidi"/>
        </w:rPr>
        <w:t xml:space="preserve">he high birth rate and the lack of earning ability causes financial and social strain </w:t>
      </w:r>
      <w:r w:rsidRPr="004A10FF">
        <w:rPr>
          <w:rFonts w:asciiTheme="majorBidi" w:hAnsiTheme="majorBidi" w:cstheme="majorBidi"/>
        </w:rPr>
        <w:t xml:space="preserve">the </w:t>
      </w:r>
      <w:r w:rsidR="00831BDA" w:rsidRPr="004A10FF">
        <w:rPr>
          <w:rFonts w:asciiTheme="majorBidi" w:hAnsiTheme="majorBidi" w:cstheme="majorBidi"/>
        </w:rPr>
        <w:t>H</w:t>
      </w:r>
      <w:r w:rsidRPr="004A10FF">
        <w:rPr>
          <w:rFonts w:asciiTheme="majorBidi" w:hAnsiTheme="majorBidi" w:cstheme="majorBidi"/>
        </w:rPr>
        <w:t>aredi community, the government financial and social resources, and the rest of the Israeli population.</w:t>
      </w:r>
      <w:r w:rsidR="00C7396C">
        <w:rPr>
          <w:rFonts w:asciiTheme="majorBidi" w:hAnsiTheme="majorBidi" w:cstheme="majorBidi"/>
        </w:rPr>
        <w:t xml:space="preserve"> Since </w:t>
      </w:r>
      <w:r w:rsidR="00C7396C" w:rsidRPr="00041CA5">
        <w:rPr>
          <w:rFonts w:asciiTheme="majorBidi" w:hAnsiTheme="majorBidi" w:cstheme="majorBidi"/>
        </w:rPr>
        <w:t xml:space="preserve">Israel </w:t>
      </w:r>
      <w:r w:rsidR="00C7396C">
        <w:rPr>
          <w:rFonts w:asciiTheme="majorBidi" w:hAnsiTheme="majorBidi" w:cstheme="majorBidi"/>
        </w:rPr>
        <w:t>permi</w:t>
      </w:r>
      <w:r w:rsidR="00C7396C" w:rsidRPr="00041CA5">
        <w:rPr>
          <w:rFonts w:asciiTheme="majorBidi" w:hAnsiTheme="majorBidi" w:cstheme="majorBidi"/>
        </w:rPr>
        <w:t>ts m</w:t>
      </w:r>
      <w:r w:rsidR="00C7396C" w:rsidRPr="00041CA5">
        <w:rPr>
          <w:rFonts w:asciiTheme="majorBidi" w:hAnsiTheme="majorBidi" w:cstheme="majorBidi"/>
          <w:color w:val="000000"/>
        </w:rPr>
        <w:t>ilitary exemptions for Haredi men who are studying full time in yeshiva</w:t>
      </w:r>
      <w:r w:rsidR="00C7396C">
        <w:rPr>
          <w:rFonts w:asciiTheme="majorBidi" w:hAnsiTheme="majorBidi" w:cstheme="majorBidi"/>
          <w:color w:val="000000"/>
        </w:rPr>
        <w:t xml:space="preserve">, </w:t>
      </w:r>
      <w:r w:rsidR="009B02C7">
        <w:rPr>
          <w:rFonts w:asciiTheme="majorBidi" w:hAnsiTheme="majorBidi" w:cstheme="majorBidi"/>
          <w:color w:val="000000"/>
        </w:rPr>
        <w:t xml:space="preserve">by the </w:t>
      </w:r>
      <w:r w:rsidR="009B02C7">
        <w:rPr>
          <w:rFonts w:asciiTheme="majorBidi" w:hAnsiTheme="majorBidi" w:cstheme="majorBidi"/>
          <w:i/>
          <w:iCs/>
          <w:color w:val="000000"/>
        </w:rPr>
        <w:t>Torahto Omanuto A</w:t>
      </w:r>
      <w:r w:rsidR="009B02C7" w:rsidRPr="009B02C7">
        <w:rPr>
          <w:rFonts w:asciiTheme="majorBidi" w:hAnsiTheme="majorBidi" w:cstheme="majorBidi"/>
          <w:i/>
          <w:iCs/>
          <w:color w:val="000000"/>
        </w:rPr>
        <w:t>greement</w:t>
      </w:r>
      <w:r w:rsidR="009B02C7">
        <w:rPr>
          <w:rFonts w:asciiTheme="majorBidi" w:hAnsiTheme="majorBidi" w:cstheme="majorBidi"/>
          <w:color w:val="000000"/>
        </w:rPr>
        <w:t xml:space="preserve">, </w:t>
      </w:r>
      <w:r w:rsidR="00C7396C">
        <w:rPr>
          <w:rFonts w:asciiTheme="majorBidi" w:hAnsiTheme="majorBidi" w:cstheme="majorBidi"/>
          <w:color w:val="000000"/>
        </w:rPr>
        <w:t>m</w:t>
      </w:r>
      <w:r w:rsidRPr="004A10FF">
        <w:rPr>
          <w:rFonts w:asciiTheme="majorBidi" w:hAnsiTheme="majorBidi" w:cstheme="majorBidi"/>
        </w:rPr>
        <w:t xml:space="preserve">any Israelis resent the fact that this large sector of the Israeli society receives great support from the government, yet does not contribute to the national economic and communal efforts such as military services, workforce and </w:t>
      </w:r>
      <w:r w:rsidRPr="00041CA5">
        <w:rPr>
          <w:rFonts w:asciiTheme="majorBidi" w:hAnsiTheme="majorBidi" w:cstheme="majorBidi"/>
        </w:rPr>
        <w:t xml:space="preserve">taxation. </w:t>
      </w:r>
    </w:p>
    <w:p w:rsidR="009B02C7" w:rsidRDefault="00C64716" w:rsidP="009B02C7">
      <w:pPr>
        <w:pStyle w:val="NormalWeb"/>
        <w:spacing w:before="0" w:beforeAutospacing="0" w:after="0" w:afterAutospacing="0" w:line="480" w:lineRule="auto"/>
        <w:rPr>
          <w:rFonts w:asciiTheme="majorBidi" w:hAnsiTheme="majorBidi" w:cstheme="majorBidi"/>
        </w:rPr>
      </w:pPr>
      <w:r w:rsidRPr="004A10FF">
        <w:rPr>
          <w:rFonts w:asciiTheme="majorBidi" w:hAnsiTheme="majorBidi" w:cstheme="majorBidi"/>
        </w:rPr>
        <w:t xml:space="preserve">The unique circumstances and growth of Israel’s Haredi’s pose a significant challenge for the country. </w:t>
      </w:r>
    </w:p>
    <w:p w:rsidR="00913702" w:rsidRDefault="00C64716" w:rsidP="00595DEE">
      <w:pPr>
        <w:pStyle w:val="NormalWeb"/>
        <w:spacing w:before="0" w:beforeAutospacing="0" w:after="0" w:afterAutospacing="0" w:line="480" w:lineRule="auto"/>
        <w:ind w:firstLine="720"/>
        <w:rPr>
          <w:rStyle w:val="apple-converted-space"/>
          <w:rFonts w:asciiTheme="majorBidi" w:hAnsiTheme="majorBidi" w:cstheme="majorBidi"/>
          <w:shd w:val="clear" w:color="auto" w:fill="FFFFFF"/>
        </w:rPr>
      </w:pPr>
      <w:r w:rsidRPr="004A10FF">
        <w:rPr>
          <w:rFonts w:asciiTheme="majorBidi" w:hAnsiTheme="majorBidi" w:cstheme="majorBidi"/>
        </w:rPr>
        <w:t xml:space="preserve">There are </w:t>
      </w:r>
      <w:r w:rsidR="00C7396C">
        <w:rPr>
          <w:rFonts w:asciiTheme="majorBidi" w:hAnsiTheme="majorBidi" w:cstheme="majorBidi"/>
        </w:rPr>
        <w:t>several</w:t>
      </w:r>
      <w:r w:rsidRPr="004A10FF">
        <w:rPr>
          <w:rFonts w:asciiTheme="majorBidi" w:hAnsiTheme="majorBidi" w:cstheme="majorBidi"/>
        </w:rPr>
        <w:t xml:space="preserve"> factors keeping Haredi’s out of the workforce: </w:t>
      </w:r>
      <w:r w:rsidR="002D5EFF" w:rsidRPr="004A10FF">
        <w:rPr>
          <w:rFonts w:asciiTheme="majorBidi" w:hAnsiTheme="majorBidi" w:cstheme="majorBidi"/>
        </w:rPr>
        <w:t>H</w:t>
      </w:r>
      <w:r w:rsidRPr="004A10FF">
        <w:rPr>
          <w:rFonts w:asciiTheme="majorBidi" w:hAnsiTheme="majorBidi" w:cstheme="majorBidi"/>
        </w:rPr>
        <w:t xml:space="preserve">aredi values, including wariness of the secular world; government subsidies for yeshiva study; and the Israeli army draft </w:t>
      </w:r>
      <w:r w:rsidR="00C7396C">
        <w:rPr>
          <w:rFonts w:asciiTheme="majorBidi" w:hAnsiTheme="majorBidi" w:cstheme="majorBidi"/>
        </w:rPr>
        <w:t xml:space="preserve">rules </w:t>
      </w:r>
      <w:r w:rsidRPr="004A10FF">
        <w:rPr>
          <w:rFonts w:asciiTheme="majorBidi" w:hAnsiTheme="majorBidi" w:cstheme="majorBidi"/>
        </w:rPr>
        <w:t>which mandate Yeshiva or Kollel study to avoid military draft</w:t>
      </w:r>
      <w:r w:rsidR="003D0931">
        <w:rPr>
          <w:rFonts w:asciiTheme="majorBidi" w:hAnsiTheme="majorBidi" w:cstheme="majorBidi"/>
        </w:rPr>
        <w:t xml:space="preserve"> (</w:t>
      </w:r>
      <w:r w:rsidR="003D0931" w:rsidRPr="004A10FF">
        <w:rPr>
          <w:rStyle w:val="apple-style-span"/>
          <w:rFonts w:asciiTheme="majorBidi" w:hAnsiTheme="majorBidi" w:cstheme="majorBidi"/>
          <w:shd w:val="clear" w:color="auto" w:fill="FFFFFF"/>
        </w:rPr>
        <w:t>Kaplan</w:t>
      </w:r>
      <w:r w:rsidR="003D0931">
        <w:rPr>
          <w:rStyle w:val="apple-style-span"/>
          <w:rFonts w:asciiTheme="majorBidi" w:hAnsiTheme="majorBidi" w:cstheme="majorBidi"/>
          <w:shd w:val="clear" w:color="auto" w:fill="FFFFFF"/>
        </w:rPr>
        <w:t xml:space="preserve"> &amp; Sivan, </w:t>
      </w:r>
      <w:r w:rsidR="003D0931" w:rsidRPr="004A10FF">
        <w:rPr>
          <w:rStyle w:val="apple-style-span"/>
          <w:rFonts w:asciiTheme="majorBidi" w:hAnsiTheme="majorBidi" w:cstheme="majorBidi"/>
          <w:shd w:val="clear" w:color="auto" w:fill="FFFFFF"/>
        </w:rPr>
        <w:t>2003).</w:t>
      </w:r>
      <w:r w:rsidR="003D0931" w:rsidRPr="004A10FF">
        <w:rPr>
          <w:rStyle w:val="apple-converted-space"/>
          <w:rFonts w:asciiTheme="majorBidi" w:hAnsiTheme="majorBidi" w:cstheme="majorBidi"/>
          <w:shd w:val="clear" w:color="auto" w:fill="FFFFFF"/>
        </w:rPr>
        <w:t> </w:t>
      </w:r>
    </w:p>
    <w:p w:rsidR="00263125" w:rsidRPr="004A10FF" w:rsidRDefault="00263125" w:rsidP="00263125">
      <w:pPr>
        <w:pStyle w:val="NormalWeb"/>
        <w:spacing w:before="0" w:beforeAutospacing="0" w:after="0" w:afterAutospacing="0" w:line="480" w:lineRule="auto"/>
        <w:ind w:firstLine="720"/>
        <w:rPr>
          <w:rFonts w:asciiTheme="majorBidi" w:eastAsiaTheme="minorHAnsi" w:hAnsiTheme="majorBidi" w:cstheme="majorBidi"/>
          <w:shd w:val="clear" w:color="auto" w:fill="FFFFFF"/>
          <w:lang w:bidi="ar-SA"/>
        </w:rPr>
      </w:pPr>
      <w:r w:rsidRPr="004A10FF">
        <w:rPr>
          <w:rFonts w:asciiTheme="majorBidi" w:eastAsiaTheme="minorHAnsi" w:hAnsiTheme="majorBidi" w:cstheme="majorBidi"/>
          <w:shd w:val="clear" w:color="auto" w:fill="FFFFFF"/>
          <w:lang w:bidi="ar-SA"/>
        </w:rPr>
        <w:t xml:space="preserve">Child bearing is encouraged in the Haredi population, not only for the religious reason, but also for the financial reason: families with more than four children receive </w:t>
      </w:r>
      <w:r>
        <w:rPr>
          <w:rFonts w:asciiTheme="majorBidi" w:eastAsiaTheme="minorHAnsi" w:hAnsiTheme="majorBidi" w:cstheme="majorBidi"/>
          <w:shd w:val="clear" w:color="auto" w:fill="FFFFFF"/>
          <w:lang w:bidi="ar-SA"/>
        </w:rPr>
        <w:t xml:space="preserve">substantial </w:t>
      </w:r>
      <w:r w:rsidRPr="004A10FF">
        <w:rPr>
          <w:rFonts w:asciiTheme="majorBidi" w:eastAsiaTheme="minorHAnsi" w:hAnsiTheme="majorBidi" w:cstheme="majorBidi"/>
          <w:shd w:val="clear" w:color="auto" w:fill="FFFFFF"/>
          <w:lang w:bidi="ar-SA"/>
        </w:rPr>
        <w:t>children allowance from the Israeli Social Security</w:t>
      </w:r>
      <w:r>
        <w:rPr>
          <w:rFonts w:asciiTheme="majorBidi" w:eastAsiaTheme="minorHAnsi" w:hAnsiTheme="majorBidi" w:cstheme="majorBidi"/>
          <w:shd w:val="clear" w:color="auto" w:fill="FFFFFF"/>
          <w:lang w:bidi="ar-SA"/>
        </w:rPr>
        <w:t xml:space="preserve"> to be used for daily living expenses.</w:t>
      </w:r>
      <w:r w:rsidRPr="004A10FF">
        <w:rPr>
          <w:rFonts w:asciiTheme="majorBidi" w:eastAsiaTheme="minorHAnsi" w:hAnsiTheme="majorBidi" w:cstheme="majorBidi"/>
          <w:shd w:val="clear" w:color="auto" w:fill="FFFFFF"/>
          <w:lang w:bidi="ar-SA"/>
        </w:rPr>
        <w:t xml:space="preserve"> This encourages families to have more children.  </w:t>
      </w:r>
    </w:p>
    <w:p w:rsidR="00B051CD" w:rsidRPr="004A10FF" w:rsidRDefault="00913702" w:rsidP="00263125">
      <w:pPr>
        <w:pStyle w:val="NormalWeb"/>
        <w:spacing w:before="0" w:beforeAutospacing="0" w:after="0" w:afterAutospacing="0" w:line="480" w:lineRule="auto"/>
        <w:ind w:firstLine="720"/>
        <w:rPr>
          <w:rFonts w:asciiTheme="majorBidi" w:eastAsiaTheme="minorHAnsi" w:hAnsiTheme="majorBidi" w:cstheme="majorBidi"/>
          <w:shd w:val="clear" w:color="auto" w:fill="FFFFFF"/>
          <w:lang w:bidi="ar-SA"/>
        </w:rPr>
      </w:pPr>
      <w:r>
        <w:rPr>
          <w:rStyle w:val="apple-converted-space"/>
          <w:rFonts w:asciiTheme="majorBidi" w:hAnsiTheme="majorBidi" w:cstheme="majorBidi"/>
          <w:shd w:val="clear" w:color="auto" w:fill="FFFFFF"/>
        </w:rPr>
        <w:t xml:space="preserve">In the Haredi society, </w:t>
      </w:r>
      <w:r w:rsidR="0005762C">
        <w:rPr>
          <w:rStyle w:val="apple-converted-space"/>
          <w:rFonts w:asciiTheme="majorBidi" w:hAnsiTheme="majorBidi" w:cstheme="majorBidi"/>
          <w:shd w:val="clear" w:color="auto" w:fill="FFFFFF"/>
        </w:rPr>
        <w:t>“</w:t>
      </w:r>
      <w:r w:rsidRPr="00404F75">
        <w:rPr>
          <w:rStyle w:val="apple-converted-space"/>
          <w:rFonts w:asciiTheme="majorBidi" w:hAnsiTheme="majorBidi" w:cstheme="majorBidi"/>
          <w:i/>
          <w:iCs/>
          <w:shd w:val="clear" w:color="auto" w:fill="FFFFFF"/>
        </w:rPr>
        <w:t>be</w:t>
      </w:r>
      <w:r w:rsidR="0005762C" w:rsidRPr="00404F75">
        <w:rPr>
          <w:rStyle w:val="apple-converted-space"/>
          <w:rFonts w:asciiTheme="majorBidi" w:hAnsiTheme="majorBidi" w:cstheme="majorBidi"/>
          <w:i/>
          <w:iCs/>
          <w:shd w:val="clear" w:color="auto" w:fill="FFFFFF"/>
        </w:rPr>
        <w:t xml:space="preserve"> all that you can be</w:t>
      </w:r>
      <w:r w:rsidR="0005762C">
        <w:rPr>
          <w:rStyle w:val="apple-converted-space"/>
          <w:rFonts w:asciiTheme="majorBidi" w:hAnsiTheme="majorBidi" w:cstheme="majorBidi"/>
          <w:shd w:val="clear" w:color="auto" w:fill="FFFFFF"/>
        </w:rPr>
        <w:t>”</w:t>
      </w:r>
      <w:r>
        <w:rPr>
          <w:rStyle w:val="apple-converted-space"/>
          <w:rFonts w:asciiTheme="majorBidi" w:hAnsiTheme="majorBidi" w:cstheme="majorBidi"/>
          <w:shd w:val="clear" w:color="auto" w:fill="FFFFFF"/>
        </w:rPr>
        <w:t xml:space="preserve"> only implie</w:t>
      </w:r>
      <w:r w:rsidRPr="00913702">
        <w:rPr>
          <w:rStyle w:val="apple-converted-space"/>
          <w:rFonts w:asciiTheme="majorBidi" w:hAnsiTheme="majorBidi" w:cstheme="majorBidi"/>
          <w:i/>
          <w:iCs/>
          <w:shd w:val="clear" w:color="auto" w:fill="FFFFFF"/>
        </w:rPr>
        <w:t xml:space="preserve">s </w:t>
      </w:r>
      <w:r>
        <w:rPr>
          <w:rStyle w:val="apple-converted-space"/>
          <w:rFonts w:asciiTheme="majorBidi" w:hAnsiTheme="majorBidi" w:cstheme="majorBidi"/>
          <w:shd w:val="clear" w:color="auto" w:fill="FFFFFF"/>
        </w:rPr>
        <w:t xml:space="preserve">towards Torah Studies, but never towards secular, professional or academic studies. However the modern religious leadership in </w:t>
      </w:r>
      <w:r w:rsidR="00404F75">
        <w:rPr>
          <w:rStyle w:val="apple-converted-space"/>
          <w:rFonts w:asciiTheme="majorBidi" w:hAnsiTheme="majorBidi" w:cstheme="majorBidi"/>
          <w:shd w:val="clear" w:color="auto" w:fill="FFFFFF"/>
        </w:rPr>
        <w:t xml:space="preserve">the </w:t>
      </w:r>
      <w:r>
        <w:rPr>
          <w:rStyle w:val="apple-converted-space"/>
          <w:rFonts w:asciiTheme="majorBidi" w:hAnsiTheme="majorBidi" w:cstheme="majorBidi"/>
          <w:shd w:val="clear" w:color="auto" w:fill="FFFFFF"/>
        </w:rPr>
        <w:t>Israel</w:t>
      </w:r>
      <w:r w:rsidR="00404F75">
        <w:rPr>
          <w:rStyle w:val="apple-converted-space"/>
          <w:rFonts w:asciiTheme="majorBidi" w:hAnsiTheme="majorBidi" w:cstheme="majorBidi"/>
          <w:shd w:val="clear" w:color="auto" w:fill="FFFFFF"/>
        </w:rPr>
        <w:t>i</w:t>
      </w:r>
      <w:r>
        <w:rPr>
          <w:rStyle w:val="apple-converted-space"/>
          <w:rFonts w:asciiTheme="majorBidi" w:hAnsiTheme="majorBidi" w:cstheme="majorBidi"/>
          <w:shd w:val="clear" w:color="auto" w:fill="FFFFFF"/>
        </w:rPr>
        <w:t xml:space="preserve"> society </w:t>
      </w:r>
      <w:r w:rsidR="00595DEE">
        <w:rPr>
          <w:rStyle w:val="apple-converted-space"/>
          <w:rFonts w:asciiTheme="majorBidi" w:hAnsiTheme="majorBidi" w:cstheme="majorBidi"/>
          <w:shd w:val="clear" w:color="auto" w:fill="FFFFFF"/>
        </w:rPr>
        <w:t xml:space="preserve">now </w:t>
      </w:r>
      <w:r>
        <w:rPr>
          <w:rStyle w:val="apple-converted-space"/>
          <w:rFonts w:asciiTheme="majorBidi" w:hAnsiTheme="majorBidi" w:cstheme="majorBidi"/>
          <w:shd w:val="clear" w:color="auto" w:fill="FFFFFF"/>
        </w:rPr>
        <w:t>claims that this outlook is a</w:t>
      </w:r>
      <w:r w:rsidR="0005762C">
        <w:rPr>
          <w:rStyle w:val="apple-converted-space"/>
          <w:rFonts w:asciiTheme="majorBidi" w:hAnsiTheme="majorBidi" w:cstheme="majorBidi"/>
          <w:shd w:val="clear" w:color="auto" w:fill="FFFFFF"/>
        </w:rPr>
        <w:t>n irresponsible</w:t>
      </w:r>
      <w:r>
        <w:rPr>
          <w:rStyle w:val="apple-converted-space"/>
          <w:rFonts w:asciiTheme="majorBidi" w:hAnsiTheme="majorBidi" w:cstheme="majorBidi"/>
          <w:shd w:val="clear" w:color="auto" w:fill="FFFFFF"/>
        </w:rPr>
        <w:t xml:space="preserve"> misconception </w:t>
      </w:r>
      <w:r w:rsidR="0005762C">
        <w:rPr>
          <w:rStyle w:val="apple-converted-space"/>
          <w:rFonts w:asciiTheme="majorBidi" w:hAnsiTheme="majorBidi" w:cstheme="majorBidi"/>
          <w:shd w:val="clear" w:color="auto" w:fill="FFFFFF"/>
        </w:rPr>
        <w:t>that</w:t>
      </w:r>
      <w:r>
        <w:rPr>
          <w:rStyle w:val="apple-converted-space"/>
          <w:rFonts w:asciiTheme="majorBidi" w:hAnsiTheme="majorBidi" w:cstheme="majorBidi"/>
          <w:shd w:val="clear" w:color="auto" w:fill="FFFFFF"/>
        </w:rPr>
        <w:t xml:space="preserve"> needs to be </w:t>
      </w:r>
      <w:r w:rsidR="00404F75">
        <w:rPr>
          <w:rStyle w:val="apple-converted-space"/>
          <w:rFonts w:asciiTheme="majorBidi" w:hAnsiTheme="majorBidi" w:cstheme="majorBidi"/>
          <w:shd w:val="clear" w:color="auto" w:fill="FFFFFF"/>
        </w:rPr>
        <w:t xml:space="preserve">urgently </w:t>
      </w:r>
      <w:r>
        <w:rPr>
          <w:rStyle w:val="apple-converted-space"/>
          <w:rFonts w:asciiTheme="majorBidi" w:hAnsiTheme="majorBidi" w:cstheme="majorBidi"/>
          <w:shd w:val="clear" w:color="auto" w:fill="FFFFFF"/>
        </w:rPr>
        <w:t xml:space="preserve">reevaluated. They claim that although </w:t>
      </w:r>
      <w:r w:rsidR="00595DEE">
        <w:rPr>
          <w:rStyle w:val="apple-converted-space"/>
          <w:rFonts w:asciiTheme="majorBidi" w:hAnsiTheme="majorBidi" w:cstheme="majorBidi"/>
          <w:shd w:val="clear" w:color="auto" w:fill="FFFFFF"/>
        </w:rPr>
        <w:t>some</w:t>
      </w:r>
      <w:r>
        <w:rPr>
          <w:rStyle w:val="apple-converted-space"/>
          <w:rFonts w:asciiTheme="majorBidi" w:hAnsiTheme="majorBidi" w:cstheme="majorBidi"/>
          <w:shd w:val="clear" w:color="auto" w:fill="FFFFFF"/>
        </w:rPr>
        <w:t xml:space="preserve"> men fit into the </w:t>
      </w:r>
      <w:r w:rsidR="00595DEE">
        <w:rPr>
          <w:rStyle w:val="apple-converted-space"/>
          <w:rFonts w:asciiTheme="majorBidi" w:hAnsiTheme="majorBidi" w:cstheme="majorBidi"/>
          <w:shd w:val="clear" w:color="auto" w:fill="FFFFFF"/>
        </w:rPr>
        <w:t>criteria</w:t>
      </w:r>
      <w:r>
        <w:rPr>
          <w:rStyle w:val="apple-converted-space"/>
          <w:rFonts w:asciiTheme="majorBidi" w:hAnsiTheme="majorBidi" w:cstheme="majorBidi"/>
          <w:shd w:val="clear" w:color="auto" w:fill="FFFFFF"/>
        </w:rPr>
        <w:t xml:space="preserve"> of </w:t>
      </w:r>
      <w:r w:rsidR="0005762C" w:rsidRPr="0005762C">
        <w:rPr>
          <w:rStyle w:val="apple-converted-space"/>
          <w:rFonts w:asciiTheme="majorBidi" w:hAnsiTheme="majorBidi" w:cstheme="majorBidi"/>
          <w:i/>
          <w:iCs/>
          <w:shd w:val="clear" w:color="auto" w:fill="FFFFFF"/>
        </w:rPr>
        <w:t>Tora</w:t>
      </w:r>
      <w:r w:rsidR="00404F75">
        <w:rPr>
          <w:rStyle w:val="apple-converted-space"/>
          <w:rFonts w:asciiTheme="majorBidi" w:hAnsiTheme="majorBidi" w:cstheme="majorBidi"/>
          <w:i/>
          <w:iCs/>
          <w:shd w:val="clear" w:color="auto" w:fill="FFFFFF"/>
        </w:rPr>
        <w:t>h</w:t>
      </w:r>
      <w:r w:rsidR="0005762C" w:rsidRPr="0005762C">
        <w:rPr>
          <w:rStyle w:val="apple-converted-space"/>
          <w:rFonts w:asciiTheme="majorBidi" w:hAnsiTheme="majorBidi" w:cstheme="majorBidi"/>
          <w:i/>
          <w:iCs/>
          <w:shd w:val="clear" w:color="auto" w:fill="FFFFFF"/>
        </w:rPr>
        <w:t>to Omanuto</w:t>
      </w:r>
      <w:r w:rsidR="0005762C">
        <w:rPr>
          <w:rStyle w:val="apple-converted-space"/>
          <w:rFonts w:asciiTheme="majorBidi" w:hAnsiTheme="majorBidi" w:cstheme="majorBidi"/>
          <w:i/>
          <w:iCs/>
          <w:shd w:val="clear" w:color="auto" w:fill="FFFFFF"/>
        </w:rPr>
        <w:t xml:space="preserve">, </w:t>
      </w:r>
      <w:r w:rsidR="0005762C" w:rsidRPr="0005762C">
        <w:rPr>
          <w:rStyle w:val="apple-converted-space"/>
          <w:rFonts w:asciiTheme="majorBidi" w:hAnsiTheme="majorBidi" w:cstheme="majorBidi"/>
          <w:shd w:val="clear" w:color="auto" w:fill="FFFFFF"/>
        </w:rPr>
        <w:t xml:space="preserve">since Torah study is </w:t>
      </w:r>
      <w:r w:rsidR="0005762C">
        <w:rPr>
          <w:rStyle w:val="apple-converted-space"/>
          <w:rFonts w:asciiTheme="majorBidi" w:hAnsiTheme="majorBidi" w:cstheme="majorBidi"/>
          <w:shd w:val="clear" w:color="auto" w:fill="FFFFFF"/>
        </w:rPr>
        <w:t xml:space="preserve">and should be </w:t>
      </w:r>
      <w:r w:rsidR="0005762C" w:rsidRPr="0005762C">
        <w:rPr>
          <w:rStyle w:val="apple-converted-space"/>
          <w:rFonts w:asciiTheme="majorBidi" w:hAnsiTheme="majorBidi" w:cstheme="majorBidi"/>
          <w:shd w:val="clear" w:color="auto" w:fill="FFFFFF"/>
        </w:rPr>
        <w:t xml:space="preserve">their </w:t>
      </w:r>
      <w:r w:rsidR="0005762C">
        <w:rPr>
          <w:rStyle w:val="apple-converted-space"/>
          <w:rFonts w:asciiTheme="majorBidi" w:hAnsiTheme="majorBidi" w:cstheme="majorBidi"/>
          <w:shd w:val="clear" w:color="auto" w:fill="FFFFFF"/>
        </w:rPr>
        <w:t xml:space="preserve">only </w:t>
      </w:r>
      <w:r w:rsidR="0005762C" w:rsidRPr="0005762C">
        <w:rPr>
          <w:rStyle w:val="apple-converted-space"/>
          <w:rFonts w:asciiTheme="majorBidi" w:hAnsiTheme="majorBidi" w:cstheme="majorBidi"/>
          <w:shd w:val="clear" w:color="auto" w:fill="FFFFFF"/>
        </w:rPr>
        <w:t>daily occupation</w:t>
      </w:r>
      <w:r>
        <w:rPr>
          <w:rStyle w:val="apple-converted-space"/>
          <w:rFonts w:asciiTheme="majorBidi" w:hAnsiTheme="majorBidi" w:cstheme="majorBidi"/>
          <w:shd w:val="clear" w:color="auto" w:fill="FFFFFF"/>
        </w:rPr>
        <w:t xml:space="preserve"> </w:t>
      </w:r>
      <w:r w:rsidR="0005762C">
        <w:rPr>
          <w:rStyle w:val="apple-converted-space"/>
          <w:rFonts w:asciiTheme="majorBidi" w:hAnsiTheme="majorBidi" w:cstheme="majorBidi"/>
          <w:shd w:val="clear" w:color="auto" w:fill="FFFFFF"/>
        </w:rPr>
        <w:t>(</w:t>
      </w:r>
      <w:r w:rsidR="0005762C" w:rsidRPr="004A10FF">
        <w:rPr>
          <w:rStyle w:val="apple-style-span"/>
          <w:rFonts w:asciiTheme="majorBidi" w:hAnsiTheme="majorBidi" w:cstheme="majorBidi"/>
          <w:shd w:val="clear" w:color="auto" w:fill="FFFFFF"/>
        </w:rPr>
        <w:t>Kaplan</w:t>
      </w:r>
      <w:r w:rsidR="0005762C">
        <w:rPr>
          <w:rStyle w:val="apple-style-span"/>
          <w:rFonts w:asciiTheme="majorBidi" w:hAnsiTheme="majorBidi" w:cstheme="majorBidi"/>
          <w:shd w:val="clear" w:color="auto" w:fill="FFFFFF"/>
        </w:rPr>
        <w:t xml:space="preserve"> &amp; Sivan, </w:t>
      </w:r>
      <w:r w:rsidR="0005762C" w:rsidRPr="004A10FF">
        <w:rPr>
          <w:rStyle w:val="apple-style-span"/>
          <w:rFonts w:asciiTheme="majorBidi" w:hAnsiTheme="majorBidi" w:cstheme="majorBidi"/>
          <w:shd w:val="clear" w:color="auto" w:fill="FFFFFF"/>
        </w:rPr>
        <w:t>2003)</w:t>
      </w:r>
      <w:proofErr w:type="gramStart"/>
      <w:r w:rsidR="0005762C">
        <w:rPr>
          <w:rStyle w:val="apple-style-span"/>
          <w:rFonts w:asciiTheme="majorBidi" w:hAnsiTheme="majorBidi" w:cstheme="majorBidi"/>
          <w:shd w:val="clear" w:color="auto" w:fill="FFFFFF"/>
        </w:rPr>
        <w:t>,</w:t>
      </w:r>
      <w:proofErr w:type="gramEnd"/>
      <w:r w:rsidR="0005762C">
        <w:rPr>
          <w:rStyle w:val="apple-style-span"/>
          <w:rFonts w:asciiTheme="majorBidi" w:hAnsiTheme="majorBidi" w:cstheme="majorBidi"/>
          <w:shd w:val="clear" w:color="auto" w:fill="FFFFFF"/>
        </w:rPr>
        <w:t xml:space="preserve"> </w:t>
      </w:r>
      <w:r w:rsidR="00595DEE">
        <w:rPr>
          <w:rStyle w:val="apple-style-span"/>
          <w:rFonts w:asciiTheme="majorBidi" w:hAnsiTheme="majorBidi" w:cstheme="majorBidi"/>
          <w:shd w:val="clear" w:color="auto" w:fill="FFFFFF"/>
        </w:rPr>
        <w:t xml:space="preserve">all </w:t>
      </w:r>
      <w:r w:rsidR="0005762C">
        <w:rPr>
          <w:rStyle w:val="apple-style-span"/>
          <w:rFonts w:asciiTheme="majorBidi" w:hAnsiTheme="majorBidi" w:cstheme="majorBidi"/>
          <w:shd w:val="clear" w:color="auto" w:fill="FFFFFF"/>
        </w:rPr>
        <w:t>others should carry the economic responsibility of their family and their community</w:t>
      </w:r>
      <w:r w:rsidR="0005762C" w:rsidRPr="004A10FF">
        <w:rPr>
          <w:rStyle w:val="apple-style-span"/>
          <w:rFonts w:asciiTheme="majorBidi" w:hAnsiTheme="majorBidi" w:cstheme="majorBidi"/>
          <w:shd w:val="clear" w:color="auto" w:fill="FFFFFF"/>
        </w:rPr>
        <w:t>.</w:t>
      </w:r>
      <w:r w:rsidR="0005762C" w:rsidRPr="004A10FF">
        <w:rPr>
          <w:rStyle w:val="apple-converted-space"/>
          <w:rFonts w:asciiTheme="majorBidi" w:hAnsiTheme="majorBidi" w:cstheme="majorBidi"/>
          <w:shd w:val="clear" w:color="auto" w:fill="FFFFFF"/>
        </w:rPr>
        <w:t> </w:t>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263125">
        <w:rPr>
          <w:rStyle w:val="apple-converted-space"/>
          <w:rFonts w:asciiTheme="majorBidi" w:hAnsiTheme="majorBidi" w:cstheme="majorBidi"/>
          <w:shd w:val="clear" w:color="auto" w:fill="FFFFFF"/>
        </w:rPr>
        <w:tab/>
      </w:r>
      <w:r w:rsidR="00B051CD" w:rsidRPr="004A10FF">
        <w:rPr>
          <w:rFonts w:asciiTheme="majorBidi" w:hAnsiTheme="majorBidi" w:cstheme="majorBidi"/>
        </w:rPr>
        <w:t>When a Haredi</w:t>
      </w:r>
      <w:r w:rsidR="00B01E45">
        <w:rPr>
          <w:rFonts w:asciiTheme="majorBidi" w:hAnsiTheme="majorBidi" w:cstheme="majorBidi"/>
        </w:rPr>
        <w:t>m</w:t>
      </w:r>
      <w:r w:rsidR="00B051CD" w:rsidRPr="004A10FF">
        <w:rPr>
          <w:rFonts w:asciiTheme="majorBidi" w:hAnsiTheme="majorBidi" w:cstheme="majorBidi"/>
        </w:rPr>
        <w:t xml:space="preserve"> </w:t>
      </w:r>
      <w:r w:rsidR="00263125">
        <w:rPr>
          <w:rFonts w:asciiTheme="majorBidi" w:hAnsiTheme="majorBidi" w:cstheme="majorBidi"/>
        </w:rPr>
        <w:t>wish</w:t>
      </w:r>
      <w:r w:rsidR="00B051CD" w:rsidRPr="004A10FF">
        <w:rPr>
          <w:rFonts w:asciiTheme="majorBidi" w:hAnsiTheme="majorBidi" w:cstheme="majorBidi"/>
        </w:rPr>
        <w:t xml:space="preserve"> to enter the work force, </w:t>
      </w:r>
      <w:r w:rsidR="00B01E45">
        <w:rPr>
          <w:rFonts w:asciiTheme="majorBidi" w:hAnsiTheme="majorBidi" w:cstheme="majorBidi"/>
        </w:rPr>
        <w:t>they</w:t>
      </w:r>
      <w:r w:rsidR="00B051CD" w:rsidRPr="004A10FF">
        <w:rPr>
          <w:rFonts w:asciiTheme="majorBidi" w:hAnsiTheme="majorBidi" w:cstheme="majorBidi"/>
        </w:rPr>
        <w:t xml:space="preserve"> face</w:t>
      </w:r>
      <w:r w:rsidR="00B01E45">
        <w:rPr>
          <w:rFonts w:asciiTheme="majorBidi" w:hAnsiTheme="majorBidi" w:cstheme="majorBidi"/>
        </w:rPr>
        <w:t xml:space="preserve"> </w:t>
      </w:r>
      <w:r w:rsidR="00B051CD" w:rsidRPr="004A10FF">
        <w:rPr>
          <w:rFonts w:asciiTheme="majorBidi" w:hAnsiTheme="majorBidi" w:cstheme="majorBidi"/>
        </w:rPr>
        <w:t xml:space="preserve">many </w:t>
      </w:r>
      <w:r w:rsidR="00B01E45">
        <w:rPr>
          <w:rFonts w:asciiTheme="majorBidi" w:hAnsiTheme="majorBidi" w:cstheme="majorBidi"/>
        </w:rPr>
        <w:t xml:space="preserve">obstacles. </w:t>
      </w:r>
      <w:r w:rsidR="003D0931">
        <w:rPr>
          <w:rFonts w:asciiTheme="majorBidi" w:hAnsiTheme="majorBidi" w:cstheme="majorBidi"/>
        </w:rPr>
        <w:t>T</w:t>
      </w:r>
      <w:r w:rsidR="00B051CD" w:rsidRPr="004A10FF">
        <w:rPr>
          <w:rFonts w:asciiTheme="majorBidi" w:hAnsiTheme="majorBidi" w:cstheme="majorBidi"/>
        </w:rPr>
        <w:t>h</w:t>
      </w:r>
      <w:r w:rsidR="003D0931">
        <w:rPr>
          <w:rFonts w:asciiTheme="majorBidi" w:hAnsiTheme="majorBidi" w:cstheme="majorBidi"/>
        </w:rPr>
        <w:t>ey usually</w:t>
      </w:r>
      <w:r w:rsidR="00B051CD" w:rsidRPr="004A10FF">
        <w:rPr>
          <w:rFonts w:asciiTheme="majorBidi" w:hAnsiTheme="majorBidi" w:cstheme="majorBidi"/>
        </w:rPr>
        <w:t xml:space="preserve"> </w:t>
      </w:r>
      <w:r w:rsidR="00B051CD" w:rsidRPr="004A10FF">
        <w:rPr>
          <w:rFonts w:asciiTheme="majorBidi" w:hAnsiTheme="majorBidi" w:cstheme="majorBidi"/>
        </w:rPr>
        <w:lastRenderedPageBreak/>
        <w:t xml:space="preserve">lack </w:t>
      </w:r>
      <w:del w:id="2" w:author="Bryan" w:date="2011-12-11T12:50:00Z">
        <w:r w:rsidR="00B051CD" w:rsidRPr="004A10FF" w:rsidDel="00666790">
          <w:rPr>
            <w:rFonts w:asciiTheme="majorBidi" w:hAnsiTheme="majorBidi" w:cstheme="majorBidi"/>
          </w:rPr>
          <w:delText xml:space="preserve">of </w:delText>
        </w:r>
      </w:del>
      <w:r w:rsidR="00B051CD" w:rsidRPr="004A10FF">
        <w:rPr>
          <w:rFonts w:asciiTheme="majorBidi" w:hAnsiTheme="majorBidi" w:cstheme="majorBidi"/>
        </w:rPr>
        <w:t>basic education req</w:t>
      </w:r>
      <w:r w:rsidR="003D0931">
        <w:rPr>
          <w:rFonts w:asciiTheme="majorBidi" w:hAnsiTheme="majorBidi" w:cstheme="majorBidi"/>
        </w:rPr>
        <w:t xml:space="preserve">uired for </w:t>
      </w:r>
      <w:r w:rsidR="00B01E45">
        <w:rPr>
          <w:rFonts w:asciiTheme="majorBidi" w:hAnsiTheme="majorBidi" w:cstheme="majorBidi"/>
        </w:rPr>
        <w:t xml:space="preserve">higher education or </w:t>
      </w:r>
      <w:r w:rsidR="003D0931">
        <w:rPr>
          <w:rFonts w:asciiTheme="majorBidi" w:hAnsiTheme="majorBidi" w:cstheme="majorBidi"/>
        </w:rPr>
        <w:t>professional training</w:t>
      </w:r>
      <w:r w:rsidR="00B01E45">
        <w:rPr>
          <w:rFonts w:asciiTheme="majorBidi" w:hAnsiTheme="majorBidi" w:cstheme="majorBidi"/>
        </w:rPr>
        <w:t>,</w:t>
      </w:r>
      <w:r w:rsidR="003D0931">
        <w:rPr>
          <w:rFonts w:asciiTheme="majorBidi" w:hAnsiTheme="majorBidi" w:cstheme="majorBidi"/>
        </w:rPr>
        <w:t xml:space="preserve"> in subjects such as English, math, sciences, and computer skills. They also la</w:t>
      </w:r>
      <w:r w:rsidR="00B051CD" w:rsidRPr="004A10FF">
        <w:rPr>
          <w:rFonts w:asciiTheme="majorBidi" w:hAnsiTheme="majorBidi" w:cstheme="majorBidi"/>
        </w:rPr>
        <w:t xml:space="preserve">ck </w:t>
      </w:r>
      <w:del w:id="3" w:author="Bryan" w:date="2011-12-11T12:51:00Z">
        <w:r w:rsidR="00B051CD" w:rsidRPr="004A10FF" w:rsidDel="00666790">
          <w:rPr>
            <w:rFonts w:asciiTheme="majorBidi" w:hAnsiTheme="majorBidi" w:cstheme="majorBidi"/>
          </w:rPr>
          <w:delText xml:space="preserve">of </w:delText>
        </w:r>
      </w:del>
      <w:r w:rsidR="00B051CD" w:rsidRPr="004A10FF">
        <w:rPr>
          <w:rFonts w:asciiTheme="majorBidi" w:hAnsiTheme="majorBidi" w:cstheme="majorBidi"/>
        </w:rPr>
        <w:t>financial means to pay for the training and family living expense</w:t>
      </w:r>
      <w:r w:rsidR="003D0931">
        <w:rPr>
          <w:rFonts w:asciiTheme="majorBidi" w:hAnsiTheme="majorBidi" w:cstheme="majorBidi"/>
        </w:rPr>
        <w:t>.</w:t>
      </w:r>
      <w:r w:rsidR="00B01E45">
        <w:rPr>
          <w:rFonts w:asciiTheme="majorBidi" w:hAnsiTheme="majorBidi" w:cstheme="majorBidi"/>
        </w:rPr>
        <w:t xml:space="preserve"> Getting married at a young age also prevents them from allocating proper time for education. </w:t>
      </w:r>
      <w:r w:rsidR="003D0931">
        <w:rPr>
          <w:rFonts w:asciiTheme="majorBidi" w:hAnsiTheme="majorBidi" w:cstheme="majorBidi"/>
        </w:rPr>
        <w:t xml:space="preserve">They </w:t>
      </w:r>
      <w:r w:rsidR="00B01E45">
        <w:rPr>
          <w:rFonts w:asciiTheme="majorBidi" w:hAnsiTheme="majorBidi" w:cstheme="majorBidi"/>
        </w:rPr>
        <w:t xml:space="preserve">also </w:t>
      </w:r>
      <w:r w:rsidR="003D0931">
        <w:rPr>
          <w:rFonts w:asciiTheme="majorBidi" w:hAnsiTheme="majorBidi" w:cstheme="majorBidi"/>
        </w:rPr>
        <w:t xml:space="preserve">experience </w:t>
      </w:r>
      <w:r w:rsidR="00B051CD" w:rsidRPr="004A10FF">
        <w:rPr>
          <w:rFonts w:asciiTheme="majorBidi" w:hAnsiTheme="majorBidi" w:cstheme="majorBidi"/>
        </w:rPr>
        <w:t>difficulties integra</w:t>
      </w:r>
      <w:r w:rsidR="003D0931">
        <w:rPr>
          <w:rFonts w:asciiTheme="majorBidi" w:hAnsiTheme="majorBidi" w:cstheme="majorBidi"/>
        </w:rPr>
        <w:t>ting</w:t>
      </w:r>
      <w:r w:rsidR="00B051CD" w:rsidRPr="004A10FF">
        <w:rPr>
          <w:rFonts w:asciiTheme="majorBidi" w:hAnsiTheme="majorBidi" w:cstheme="majorBidi"/>
        </w:rPr>
        <w:t xml:space="preserve"> in work places that are not suitable to their </w:t>
      </w:r>
      <w:proofErr w:type="spellStart"/>
      <w:ins w:id="4" w:author="Bryan" w:date="2011-12-11T12:51:00Z">
        <w:r w:rsidR="00666790">
          <w:rPr>
            <w:rFonts w:asciiTheme="majorBidi" w:hAnsiTheme="majorBidi" w:cstheme="majorBidi"/>
          </w:rPr>
          <w:t>H</w:t>
        </w:r>
      </w:ins>
      <w:del w:id="5" w:author="Bryan" w:date="2011-12-11T12:51:00Z">
        <w:r w:rsidR="00B051CD" w:rsidRPr="004A10FF" w:rsidDel="00666790">
          <w:rPr>
            <w:rFonts w:asciiTheme="majorBidi" w:hAnsiTheme="majorBidi" w:cstheme="majorBidi"/>
          </w:rPr>
          <w:delText>h</w:delText>
        </w:r>
      </w:del>
      <w:r w:rsidR="00B051CD" w:rsidRPr="004A10FF">
        <w:rPr>
          <w:rFonts w:asciiTheme="majorBidi" w:hAnsiTheme="majorBidi" w:cstheme="majorBidi"/>
        </w:rPr>
        <w:t>aredi</w:t>
      </w:r>
      <w:proofErr w:type="spellEnd"/>
      <w:r w:rsidR="00B051CD" w:rsidRPr="004A10FF">
        <w:rPr>
          <w:rFonts w:asciiTheme="majorBidi" w:hAnsiTheme="majorBidi" w:cstheme="majorBidi"/>
        </w:rPr>
        <w:t xml:space="preserve"> life </w:t>
      </w:r>
      <w:r w:rsidR="00B01E45">
        <w:rPr>
          <w:rFonts w:asciiTheme="majorBidi" w:hAnsiTheme="majorBidi" w:cstheme="majorBidi"/>
        </w:rPr>
        <w:t>style,</w:t>
      </w:r>
      <w:r w:rsidR="00B051CD" w:rsidRPr="004A10FF">
        <w:rPr>
          <w:rFonts w:asciiTheme="majorBidi" w:hAnsiTheme="majorBidi" w:cstheme="majorBidi"/>
        </w:rPr>
        <w:t xml:space="preserve"> restrictions and values.</w:t>
      </w:r>
      <w:r w:rsidR="00831BDA" w:rsidRPr="004A10FF">
        <w:rPr>
          <w:rFonts w:asciiTheme="majorBidi" w:hAnsiTheme="majorBidi" w:cstheme="majorBidi"/>
        </w:rPr>
        <w:t xml:space="preserve"> </w:t>
      </w:r>
      <w:r w:rsidR="003D0931">
        <w:rPr>
          <w:rFonts w:asciiTheme="majorBidi" w:hAnsiTheme="majorBidi" w:cstheme="majorBidi"/>
        </w:rPr>
        <w:t xml:space="preserve"> </w:t>
      </w:r>
      <w:r w:rsidR="00831BDA" w:rsidRPr="004A10FF">
        <w:rPr>
          <w:rFonts w:asciiTheme="majorBidi" w:hAnsiTheme="majorBidi" w:cstheme="majorBidi"/>
        </w:rPr>
        <w:t xml:space="preserve"> </w:t>
      </w:r>
    </w:p>
    <w:p w:rsidR="00FD3EE6" w:rsidRPr="004A10FF" w:rsidRDefault="00901695" w:rsidP="00CF4ECB">
      <w:pPr>
        <w:pStyle w:val="NormalWeb"/>
        <w:spacing w:before="0" w:beforeAutospacing="0" w:after="0" w:afterAutospacing="0" w:line="480" w:lineRule="auto"/>
        <w:rPr>
          <w:rFonts w:asciiTheme="majorBidi" w:eastAsiaTheme="minorHAnsi" w:hAnsiTheme="majorBidi" w:cstheme="majorBidi"/>
          <w:shd w:val="clear" w:color="auto" w:fill="FFFFFF"/>
          <w:lang w:bidi="ar-SA"/>
        </w:rPr>
      </w:pPr>
      <w:r w:rsidRPr="00901695">
        <w:rPr>
          <w:rFonts w:asciiTheme="majorBidi" w:eastAsiaTheme="minorHAnsi" w:hAnsiTheme="majorBidi" w:cstheme="majorBidi"/>
          <w:b/>
          <w:bCs/>
          <w:shd w:val="clear" w:color="auto" w:fill="FFFFFF"/>
          <w:lang w:bidi="ar-SA"/>
        </w:rPr>
        <w:t xml:space="preserve">                                                                </w:t>
      </w:r>
      <w:r w:rsidR="0040267A" w:rsidRPr="00901695">
        <w:rPr>
          <w:rFonts w:asciiTheme="majorBidi" w:eastAsiaTheme="minorHAnsi" w:hAnsiTheme="majorBidi" w:cstheme="majorBidi"/>
          <w:b/>
          <w:bCs/>
          <w:shd w:val="clear" w:color="auto" w:fill="FFFFFF"/>
          <w:lang w:bidi="ar-SA"/>
        </w:rPr>
        <w:t>The Haredi Women</w:t>
      </w:r>
      <w:r w:rsidRPr="00901695">
        <w:rPr>
          <w:rFonts w:asciiTheme="majorBidi" w:eastAsiaTheme="minorHAnsi" w:hAnsiTheme="majorBidi" w:cstheme="majorBidi"/>
          <w:b/>
          <w:bCs/>
          <w:shd w:val="clear" w:color="auto" w:fill="FFFFFF"/>
          <w:lang w:bidi="ar-SA"/>
        </w:rPr>
        <w:tab/>
      </w:r>
      <w:r>
        <w:rPr>
          <w:rFonts w:asciiTheme="majorBidi" w:eastAsiaTheme="minorHAnsi" w:hAnsiTheme="majorBidi" w:cstheme="majorBidi"/>
          <w:b/>
          <w:bCs/>
          <w:i/>
          <w:iCs/>
          <w:shd w:val="clear" w:color="auto" w:fill="FFFFFF"/>
          <w:lang w:bidi="ar-SA"/>
        </w:rPr>
        <w:tab/>
      </w:r>
      <w:r>
        <w:rPr>
          <w:rFonts w:asciiTheme="majorBidi" w:eastAsiaTheme="minorHAnsi" w:hAnsiTheme="majorBidi" w:cstheme="majorBidi"/>
          <w:b/>
          <w:bCs/>
          <w:i/>
          <w:iCs/>
          <w:shd w:val="clear" w:color="auto" w:fill="FFFFFF"/>
          <w:lang w:bidi="ar-SA"/>
        </w:rPr>
        <w:tab/>
      </w:r>
      <w:r>
        <w:rPr>
          <w:rFonts w:asciiTheme="majorBidi" w:eastAsiaTheme="minorHAnsi" w:hAnsiTheme="majorBidi" w:cstheme="majorBidi"/>
          <w:b/>
          <w:bCs/>
          <w:i/>
          <w:iCs/>
          <w:shd w:val="clear" w:color="auto" w:fill="FFFFFF"/>
          <w:lang w:bidi="ar-SA"/>
        </w:rPr>
        <w:tab/>
      </w:r>
      <w:r>
        <w:rPr>
          <w:rFonts w:asciiTheme="majorBidi" w:eastAsiaTheme="minorHAnsi" w:hAnsiTheme="majorBidi" w:cstheme="majorBidi"/>
          <w:b/>
          <w:bCs/>
          <w:i/>
          <w:iCs/>
          <w:shd w:val="clear" w:color="auto" w:fill="FFFFFF"/>
          <w:lang w:bidi="ar-SA"/>
        </w:rPr>
        <w:tab/>
      </w:r>
      <w:r w:rsidR="00D831BF" w:rsidRPr="004A10FF">
        <w:rPr>
          <w:rFonts w:asciiTheme="majorBidi" w:eastAsiaTheme="minorHAnsi" w:hAnsiTheme="majorBidi" w:cstheme="majorBidi"/>
          <w:shd w:val="clear" w:color="auto" w:fill="FFFFFF"/>
          <w:lang w:bidi="ar-SA"/>
        </w:rPr>
        <w:t xml:space="preserve">Haredi women are </w:t>
      </w:r>
      <w:r w:rsidR="003916AB" w:rsidRPr="004A10FF">
        <w:rPr>
          <w:rFonts w:asciiTheme="majorBidi" w:eastAsiaTheme="minorHAnsi" w:hAnsiTheme="majorBidi" w:cstheme="majorBidi"/>
          <w:shd w:val="clear" w:color="auto" w:fill="FFFFFF"/>
          <w:lang w:bidi="ar-SA"/>
        </w:rPr>
        <w:t xml:space="preserve">often the </w:t>
      </w:r>
      <w:r w:rsidR="00D831BF" w:rsidRPr="004A10FF">
        <w:rPr>
          <w:rFonts w:asciiTheme="majorBidi" w:eastAsiaTheme="minorHAnsi" w:hAnsiTheme="majorBidi" w:cstheme="majorBidi"/>
          <w:shd w:val="clear" w:color="auto" w:fill="FFFFFF"/>
          <w:lang w:bidi="ar-SA"/>
        </w:rPr>
        <w:t xml:space="preserve">ones who are often forced to join the work force.  </w:t>
      </w:r>
      <w:r w:rsidR="00CF4ECB">
        <w:rPr>
          <w:rFonts w:asciiTheme="majorBidi" w:eastAsiaTheme="minorHAnsi" w:hAnsiTheme="majorBidi" w:cstheme="majorBidi"/>
          <w:shd w:val="clear" w:color="auto" w:fill="FFFFFF"/>
          <w:lang w:bidi="ar-SA"/>
        </w:rPr>
        <w:t>They are brought up with a culture that honors a woman who supports her family, while her husband is occupied with Torah learning.  The Haredi women</w:t>
      </w:r>
      <w:r w:rsidR="00D831BF" w:rsidRPr="004A10FF">
        <w:rPr>
          <w:rFonts w:asciiTheme="majorBidi" w:eastAsiaTheme="minorHAnsi" w:hAnsiTheme="majorBidi" w:cstheme="majorBidi"/>
          <w:shd w:val="clear" w:color="auto" w:fill="FFFFFF"/>
          <w:lang w:bidi="ar-SA"/>
        </w:rPr>
        <w:t xml:space="preserve"> </w:t>
      </w:r>
      <w:r w:rsidR="00493379">
        <w:rPr>
          <w:rFonts w:asciiTheme="majorBidi" w:eastAsiaTheme="minorHAnsi" w:hAnsiTheme="majorBidi" w:cstheme="majorBidi"/>
          <w:shd w:val="clear" w:color="auto" w:fill="FFFFFF"/>
          <w:lang w:bidi="ar-SA"/>
        </w:rPr>
        <w:t xml:space="preserve">also </w:t>
      </w:r>
      <w:r w:rsidR="00D831BF" w:rsidRPr="004A10FF">
        <w:rPr>
          <w:rFonts w:asciiTheme="majorBidi" w:eastAsiaTheme="minorHAnsi" w:hAnsiTheme="majorBidi" w:cstheme="majorBidi"/>
          <w:shd w:val="clear" w:color="auto" w:fill="FFFFFF"/>
          <w:lang w:bidi="ar-SA"/>
        </w:rPr>
        <w:t>lack</w:t>
      </w:r>
      <w:del w:id="6" w:author="Bryan" w:date="2011-12-11T12:51:00Z">
        <w:r w:rsidR="00493379" w:rsidDel="00666790">
          <w:rPr>
            <w:rFonts w:asciiTheme="majorBidi" w:eastAsiaTheme="minorHAnsi" w:hAnsiTheme="majorBidi" w:cstheme="majorBidi"/>
            <w:shd w:val="clear" w:color="auto" w:fill="FFFFFF"/>
            <w:lang w:bidi="ar-SA"/>
          </w:rPr>
          <w:delText>s</w:delText>
        </w:r>
      </w:del>
      <w:r w:rsidR="00D831BF" w:rsidRPr="004A10FF">
        <w:rPr>
          <w:rFonts w:asciiTheme="majorBidi" w:eastAsiaTheme="minorHAnsi" w:hAnsiTheme="majorBidi" w:cstheme="majorBidi"/>
          <w:shd w:val="clear" w:color="auto" w:fill="FFFFFF"/>
          <w:lang w:bidi="ar-SA"/>
        </w:rPr>
        <w:t xml:space="preserve"> the education, </w:t>
      </w:r>
      <w:ins w:id="7" w:author="Bryan" w:date="2011-12-11T12:52:00Z">
        <w:r w:rsidR="00666790">
          <w:rPr>
            <w:rFonts w:asciiTheme="majorBidi" w:eastAsiaTheme="minorHAnsi" w:hAnsiTheme="majorBidi" w:cstheme="majorBidi"/>
            <w:shd w:val="clear" w:color="auto" w:fill="FFFFFF"/>
            <w:lang w:bidi="ar-SA"/>
          </w:rPr>
          <w:t xml:space="preserve">are </w:t>
        </w:r>
      </w:ins>
      <w:r w:rsidR="00867F72" w:rsidRPr="004A10FF">
        <w:rPr>
          <w:rFonts w:asciiTheme="majorBidi" w:eastAsiaTheme="minorHAnsi" w:hAnsiTheme="majorBidi" w:cstheme="majorBidi"/>
          <w:shd w:val="clear" w:color="auto" w:fill="FFFFFF"/>
          <w:lang w:bidi="ar-SA"/>
        </w:rPr>
        <w:t>prohibited access to the internet and computers,</w:t>
      </w:r>
      <w:r w:rsidR="00967A47" w:rsidRPr="004A10FF">
        <w:rPr>
          <w:rFonts w:asciiTheme="majorBidi" w:eastAsiaTheme="minorHAnsi" w:hAnsiTheme="majorBidi" w:cstheme="majorBidi"/>
          <w:shd w:val="clear" w:color="auto" w:fill="FFFFFF"/>
          <w:lang w:bidi="ar-SA"/>
        </w:rPr>
        <w:t xml:space="preserve"> </w:t>
      </w:r>
      <w:r w:rsidR="002C2B2B" w:rsidRPr="004A10FF">
        <w:rPr>
          <w:rFonts w:asciiTheme="majorBidi" w:eastAsiaTheme="minorHAnsi" w:hAnsiTheme="majorBidi" w:cstheme="majorBidi"/>
          <w:shd w:val="clear" w:color="auto" w:fill="FFFFFF"/>
          <w:lang w:bidi="ar-SA"/>
        </w:rPr>
        <w:t xml:space="preserve">and lack knowledge of </w:t>
      </w:r>
      <w:r w:rsidR="00967A47" w:rsidRPr="004A10FF">
        <w:rPr>
          <w:rFonts w:asciiTheme="majorBidi" w:eastAsiaTheme="minorHAnsi" w:hAnsiTheme="majorBidi" w:cstheme="majorBidi"/>
          <w:shd w:val="clear" w:color="auto" w:fill="FFFFFF"/>
          <w:lang w:bidi="ar-SA"/>
        </w:rPr>
        <w:t xml:space="preserve">the </w:t>
      </w:r>
      <w:r w:rsidR="00E0184C">
        <w:rPr>
          <w:rFonts w:asciiTheme="majorBidi" w:eastAsiaTheme="minorHAnsi" w:hAnsiTheme="majorBidi" w:cstheme="majorBidi"/>
          <w:shd w:val="clear" w:color="auto" w:fill="FFFFFF"/>
          <w:lang w:bidi="ar-SA"/>
        </w:rPr>
        <w:t xml:space="preserve">sciences, the </w:t>
      </w:r>
      <w:r w:rsidR="00967A47" w:rsidRPr="004A10FF">
        <w:rPr>
          <w:rFonts w:asciiTheme="majorBidi" w:eastAsiaTheme="minorHAnsi" w:hAnsiTheme="majorBidi" w:cstheme="majorBidi"/>
          <w:shd w:val="clear" w:color="auto" w:fill="FFFFFF"/>
          <w:lang w:bidi="ar-SA"/>
        </w:rPr>
        <w:t xml:space="preserve">English language </w:t>
      </w:r>
      <w:r w:rsidR="00D831BF" w:rsidRPr="004A10FF">
        <w:rPr>
          <w:rFonts w:asciiTheme="majorBidi" w:eastAsiaTheme="minorHAnsi" w:hAnsiTheme="majorBidi" w:cstheme="majorBidi"/>
          <w:shd w:val="clear" w:color="auto" w:fill="FFFFFF"/>
          <w:lang w:bidi="ar-SA"/>
        </w:rPr>
        <w:t xml:space="preserve">and </w:t>
      </w:r>
      <w:r w:rsidR="00E0184C">
        <w:rPr>
          <w:rFonts w:asciiTheme="majorBidi" w:eastAsiaTheme="minorHAnsi" w:hAnsiTheme="majorBidi" w:cstheme="majorBidi"/>
          <w:shd w:val="clear" w:color="auto" w:fill="FFFFFF"/>
          <w:lang w:bidi="ar-SA"/>
        </w:rPr>
        <w:t xml:space="preserve">computer and </w:t>
      </w:r>
      <w:r w:rsidR="00D831BF" w:rsidRPr="004A10FF">
        <w:rPr>
          <w:rFonts w:asciiTheme="majorBidi" w:eastAsiaTheme="minorHAnsi" w:hAnsiTheme="majorBidi" w:cstheme="majorBidi"/>
          <w:shd w:val="clear" w:color="auto" w:fill="FFFFFF"/>
          <w:lang w:bidi="ar-SA"/>
        </w:rPr>
        <w:t xml:space="preserve">professional skills. </w:t>
      </w:r>
      <w:r w:rsidR="00867F72" w:rsidRPr="004A10FF">
        <w:rPr>
          <w:rFonts w:asciiTheme="majorBidi" w:eastAsiaTheme="minorHAnsi" w:hAnsiTheme="majorBidi" w:cstheme="majorBidi"/>
          <w:shd w:val="clear" w:color="auto" w:fill="FFFFFF"/>
          <w:lang w:bidi="ar-SA"/>
        </w:rPr>
        <w:t>D</w:t>
      </w:r>
      <w:r w:rsidR="00C64716" w:rsidRPr="004A10FF">
        <w:rPr>
          <w:rFonts w:asciiTheme="majorBidi" w:eastAsiaTheme="minorHAnsi" w:hAnsiTheme="majorBidi" w:cstheme="majorBidi"/>
          <w:shd w:val="clear" w:color="auto" w:fill="FFFFFF"/>
          <w:lang w:bidi="ar-SA"/>
        </w:rPr>
        <w:t xml:space="preserve">ue to the child bearing responsibilities </w:t>
      </w:r>
      <w:r w:rsidR="00D831BF" w:rsidRPr="004A10FF">
        <w:rPr>
          <w:rFonts w:asciiTheme="majorBidi" w:eastAsiaTheme="minorHAnsi" w:hAnsiTheme="majorBidi" w:cstheme="majorBidi"/>
          <w:shd w:val="clear" w:color="auto" w:fill="FFFFFF"/>
          <w:lang w:bidi="ar-SA"/>
        </w:rPr>
        <w:t xml:space="preserve">they are limited to </w:t>
      </w:r>
      <w:r w:rsidR="00E0184C">
        <w:rPr>
          <w:rFonts w:asciiTheme="majorBidi" w:eastAsiaTheme="minorHAnsi" w:hAnsiTheme="majorBidi" w:cstheme="majorBidi"/>
          <w:shd w:val="clear" w:color="auto" w:fill="FFFFFF"/>
          <w:lang w:bidi="ar-SA"/>
        </w:rPr>
        <w:t>only certain</w:t>
      </w:r>
      <w:r w:rsidR="00D831BF" w:rsidRPr="004A10FF">
        <w:rPr>
          <w:rFonts w:asciiTheme="majorBidi" w:eastAsiaTheme="minorHAnsi" w:hAnsiTheme="majorBidi" w:cstheme="majorBidi"/>
          <w:shd w:val="clear" w:color="auto" w:fill="FFFFFF"/>
          <w:lang w:bidi="ar-SA"/>
        </w:rPr>
        <w:t xml:space="preserve"> type of working conditions. </w:t>
      </w:r>
      <w:r w:rsidR="00C64716" w:rsidRPr="004A10FF">
        <w:rPr>
          <w:rFonts w:asciiTheme="majorBidi" w:eastAsiaTheme="minorHAnsi" w:hAnsiTheme="majorBidi" w:cstheme="majorBidi"/>
          <w:shd w:val="clear" w:color="auto" w:fill="FFFFFF"/>
          <w:lang w:bidi="ar-SA"/>
        </w:rPr>
        <w:t>In addition,</w:t>
      </w:r>
      <w:r w:rsidR="00D831BF" w:rsidRPr="004A10FF">
        <w:rPr>
          <w:rFonts w:asciiTheme="majorBidi" w:eastAsiaTheme="minorHAnsi" w:hAnsiTheme="majorBidi" w:cstheme="majorBidi"/>
          <w:shd w:val="clear" w:color="auto" w:fill="FFFFFF"/>
          <w:lang w:bidi="ar-SA"/>
        </w:rPr>
        <w:t xml:space="preserve"> the strict gender segregation in the Haredi </w:t>
      </w:r>
      <w:r w:rsidR="00867F72" w:rsidRPr="004A10FF">
        <w:rPr>
          <w:rFonts w:asciiTheme="majorBidi" w:eastAsiaTheme="minorHAnsi" w:hAnsiTheme="majorBidi" w:cstheme="majorBidi"/>
          <w:shd w:val="clear" w:color="auto" w:fill="FFFFFF"/>
          <w:lang w:bidi="ar-SA"/>
        </w:rPr>
        <w:t>lifestyle which</w:t>
      </w:r>
      <w:r w:rsidR="00C64716" w:rsidRPr="004A10FF">
        <w:rPr>
          <w:rFonts w:asciiTheme="majorBidi" w:eastAsiaTheme="minorHAnsi" w:hAnsiTheme="majorBidi" w:cstheme="majorBidi"/>
          <w:shd w:val="clear" w:color="auto" w:fill="FFFFFF"/>
          <w:lang w:bidi="ar-SA"/>
        </w:rPr>
        <w:t xml:space="preserve"> prohibits </w:t>
      </w:r>
      <w:r w:rsidR="00D771F6" w:rsidRPr="004A10FF">
        <w:rPr>
          <w:rFonts w:asciiTheme="majorBidi" w:eastAsiaTheme="minorHAnsi" w:hAnsiTheme="majorBidi" w:cstheme="majorBidi"/>
          <w:shd w:val="clear" w:color="auto" w:fill="FFFFFF"/>
          <w:lang w:bidi="ar-SA"/>
        </w:rPr>
        <w:t xml:space="preserve">interaction with the </w:t>
      </w:r>
      <w:r w:rsidR="00CF4ECB">
        <w:rPr>
          <w:rFonts w:asciiTheme="majorBidi" w:eastAsiaTheme="minorHAnsi" w:hAnsiTheme="majorBidi" w:cstheme="majorBidi"/>
          <w:shd w:val="clear" w:color="auto" w:fill="FFFFFF"/>
          <w:lang w:bidi="ar-SA"/>
        </w:rPr>
        <w:t xml:space="preserve">opposite </w:t>
      </w:r>
      <w:proofErr w:type="gramStart"/>
      <w:r w:rsidR="00CF4ECB">
        <w:rPr>
          <w:rFonts w:asciiTheme="majorBidi" w:eastAsiaTheme="minorHAnsi" w:hAnsiTheme="majorBidi" w:cstheme="majorBidi"/>
          <w:shd w:val="clear" w:color="auto" w:fill="FFFFFF"/>
          <w:lang w:bidi="ar-SA"/>
        </w:rPr>
        <w:t>sex</w:t>
      </w:r>
      <w:r w:rsidR="00493379">
        <w:rPr>
          <w:rFonts w:asciiTheme="majorBidi" w:eastAsiaTheme="minorHAnsi" w:hAnsiTheme="majorBidi" w:cstheme="majorBidi"/>
          <w:shd w:val="clear" w:color="auto" w:fill="FFFFFF"/>
          <w:lang w:bidi="ar-SA"/>
        </w:rPr>
        <w:t>,</w:t>
      </w:r>
      <w:proofErr w:type="gramEnd"/>
      <w:r w:rsidR="00C64716" w:rsidRPr="004A10FF">
        <w:rPr>
          <w:rFonts w:asciiTheme="majorBidi" w:eastAsiaTheme="minorHAnsi" w:hAnsiTheme="majorBidi" w:cstheme="majorBidi"/>
          <w:shd w:val="clear" w:color="auto" w:fill="FFFFFF"/>
          <w:lang w:bidi="ar-SA"/>
        </w:rPr>
        <w:t xml:space="preserve"> also </w:t>
      </w:r>
      <w:r w:rsidR="00CF4ECB">
        <w:rPr>
          <w:rFonts w:asciiTheme="majorBidi" w:eastAsiaTheme="minorHAnsi" w:hAnsiTheme="majorBidi" w:cstheme="majorBidi"/>
          <w:shd w:val="clear" w:color="auto" w:fill="FFFFFF"/>
          <w:lang w:bidi="ar-SA"/>
        </w:rPr>
        <w:t>raise</w:t>
      </w:r>
      <w:r w:rsidR="00C64716" w:rsidRPr="004A10FF">
        <w:rPr>
          <w:rFonts w:asciiTheme="majorBidi" w:eastAsiaTheme="minorHAnsi" w:hAnsiTheme="majorBidi" w:cstheme="majorBidi"/>
          <w:shd w:val="clear" w:color="auto" w:fill="FFFFFF"/>
          <w:lang w:bidi="ar-SA"/>
        </w:rPr>
        <w:t>s challenges in the employability of women</w:t>
      </w:r>
      <w:r w:rsidR="00867F72" w:rsidRPr="004A10FF">
        <w:rPr>
          <w:rFonts w:asciiTheme="majorBidi" w:eastAsiaTheme="minorHAnsi" w:hAnsiTheme="majorBidi" w:cstheme="majorBidi"/>
          <w:shd w:val="clear" w:color="auto" w:fill="FFFFFF"/>
          <w:lang w:bidi="ar-SA"/>
        </w:rPr>
        <w:t xml:space="preserve"> in the </w:t>
      </w:r>
      <w:r w:rsidR="002C2B2B" w:rsidRPr="004A10FF">
        <w:rPr>
          <w:rFonts w:asciiTheme="majorBidi" w:eastAsiaTheme="minorHAnsi" w:hAnsiTheme="majorBidi" w:cstheme="majorBidi"/>
          <w:shd w:val="clear" w:color="auto" w:fill="FFFFFF"/>
          <w:lang w:bidi="ar-SA"/>
        </w:rPr>
        <w:t xml:space="preserve">secular </w:t>
      </w:r>
      <w:r w:rsidR="00867F72" w:rsidRPr="004A10FF">
        <w:rPr>
          <w:rFonts w:asciiTheme="majorBidi" w:eastAsiaTheme="minorHAnsi" w:hAnsiTheme="majorBidi" w:cstheme="majorBidi"/>
          <w:shd w:val="clear" w:color="auto" w:fill="FFFFFF"/>
          <w:lang w:bidi="ar-SA"/>
        </w:rPr>
        <w:t>job market</w:t>
      </w:r>
      <w:r w:rsidR="007A6E67" w:rsidRPr="004A10FF">
        <w:rPr>
          <w:rFonts w:asciiTheme="majorBidi" w:eastAsiaTheme="minorHAnsi" w:hAnsiTheme="majorBidi" w:cstheme="majorBidi"/>
          <w:shd w:val="clear" w:color="auto" w:fill="FFFFFF"/>
          <w:lang w:bidi="ar-SA"/>
        </w:rPr>
        <w:t xml:space="preserve"> (</w:t>
      </w:r>
      <w:r w:rsidR="007A6E67" w:rsidRPr="004A10FF">
        <w:rPr>
          <w:rFonts w:asciiTheme="majorBidi" w:hAnsiTheme="majorBidi" w:cstheme="majorBidi"/>
          <w:kern w:val="36"/>
        </w:rPr>
        <w:t>Baumel, 2006).</w:t>
      </w:r>
      <w:r w:rsidR="00C64716" w:rsidRPr="004A10FF">
        <w:rPr>
          <w:rFonts w:asciiTheme="majorBidi" w:eastAsiaTheme="minorHAnsi" w:hAnsiTheme="majorBidi" w:cstheme="majorBidi"/>
          <w:shd w:val="clear" w:color="auto" w:fill="FFFFFF"/>
          <w:lang w:bidi="ar-SA"/>
        </w:rPr>
        <w:t xml:space="preserve"> </w:t>
      </w:r>
      <w:r w:rsidR="00D771F6" w:rsidRPr="004A10FF">
        <w:rPr>
          <w:rFonts w:asciiTheme="majorBidi" w:eastAsiaTheme="minorHAnsi" w:hAnsiTheme="majorBidi" w:cstheme="majorBidi"/>
          <w:shd w:val="clear" w:color="auto" w:fill="FFFFFF"/>
          <w:lang w:bidi="ar-SA"/>
        </w:rPr>
        <w:t xml:space="preserve"> </w:t>
      </w:r>
    </w:p>
    <w:p w:rsidR="00B051CD" w:rsidRPr="004A10FF" w:rsidRDefault="00B051CD" w:rsidP="00493379">
      <w:pPr>
        <w:pStyle w:val="NormalWeb"/>
        <w:spacing w:before="0" w:beforeAutospacing="0" w:after="0" w:afterAutospacing="0" w:line="480" w:lineRule="auto"/>
        <w:ind w:firstLine="720"/>
        <w:rPr>
          <w:rFonts w:asciiTheme="majorBidi" w:hAnsiTheme="majorBidi" w:cstheme="majorBidi"/>
        </w:rPr>
      </w:pPr>
      <w:r w:rsidRPr="004A10FF">
        <w:rPr>
          <w:rFonts w:asciiTheme="majorBidi" w:hAnsiTheme="majorBidi" w:cstheme="majorBidi"/>
        </w:rPr>
        <w:t xml:space="preserve">There is a new wave of private, public and government initiatives to move more Haredim into the workforce. </w:t>
      </w:r>
      <w:r w:rsidR="005364E1" w:rsidRPr="004A10FF">
        <w:rPr>
          <w:rFonts w:asciiTheme="majorBidi" w:hAnsiTheme="majorBidi" w:cstheme="majorBidi"/>
        </w:rPr>
        <w:t xml:space="preserve">Institutions provide </w:t>
      </w:r>
      <w:r w:rsidR="00250536" w:rsidRPr="004A10FF">
        <w:rPr>
          <w:rFonts w:asciiTheme="majorBidi" w:hAnsiTheme="majorBidi" w:cstheme="majorBidi"/>
        </w:rPr>
        <w:t xml:space="preserve">professional counseling, professional training, workshops, and </w:t>
      </w:r>
      <w:r w:rsidR="00E0184C">
        <w:rPr>
          <w:rFonts w:asciiTheme="majorBidi" w:hAnsiTheme="majorBidi" w:cstheme="majorBidi"/>
        </w:rPr>
        <w:t>academic</w:t>
      </w:r>
      <w:r w:rsidR="00250536" w:rsidRPr="004A10FF">
        <w:rPr>
          <w:rFonts w:asciiTheme="majorBidi" w:hAnsiTheme="majorBidi" w:cstheme="majorBidi"/>
        </w:rPr>
        <w:t xml:space="preserve"> courses, as well as higher education and degree programs. </w:t>
      </w:r>
    </w:p>
    <w:p w:rsidR="007C6A44" w:rsidRPr="004A10FF" w:rsidRDefault="004262B5" w:rsidP="00CB63AB">
      <w:pPr>
        <w:pStyle w:val="NormalWeb"/>
        <w:spacing w:before="0" w:beforeAutospacing="0" w:after="0" w:afterAutospacing="0" w:line="480" w:lineRule="auto"/>
        <w:ind w:firstLine="720"/>
        <w:jc w:val="center"/>
        <w:rPr>
          <w:rFonts w:asciiTheme="majorBidi" w:hAnsiTheme="majorBidi" w:cstheme="majorBidi"/>
          <w:b/>
          <w:bCs/>
        </w:rPr>
      </w:pPr>
      <w:r w:rsidRPr="004A10FF">
        <w:rPr>
          <w:rFonts w:asciiTheme="majorBidi" w:hAnsiTheme="majorBidi" w:cstheme="majorBidi"/>
          <w:b/>
          <w:bCs/>
        </w:rPr>
        <w:t xml:space="preserve">The </w:t>
      </w:r>
      <w:r w:rsidR="007C6A44" w:rsidRPr="004A10FF">
        <w:rPr>
          <w:rFonts w:asciiTheme="majorBidi" w:hAnsiTheme="majorBidi" w:cstheme="majorBidi"/>
          <w:b/>
          <w:bCs/>
        </w:rPr>
        <w:t>Ashoka</w:t>
      </w:r>
      <w:r w:rsidRPr="004A10FF">
        <w:rPr>
          <w:rFonts w:asciiTheme="majorBidi" w:hAnsiTheme="majorBidi" w:cstheme="majorBidi"/>
          <w:b/>
          <w:bCs/>
        </w:rPr>
        <w:t xml:space="preserve"> - S</w:t>
      </w:r>
      <w:r w:rsidR="007C6A44" w:rsidRPr="004A10FF">
        <w:rPr>
          <w:rFonts w:asciiTheme="majorBidi" w:hAnsiTheme="majorBidi" w:cstheme="majorBidi"/>
          <w:b/>
          <w:bCs/>
        </w:rPr>
        <w:t xml:space="preserve">ocial </w:t>
      </w:r>
      <w:r w:rsidRPr="004A10FF">
        <w:rPr>
          <w:rFonts w:asciiTheme="majorBidi" w:hAnsiTheme="majorBidi" w:cstheme="majorBidi"/>
          <w:b/>
          <w:bCs/>
        </w:rPr>
        <w:t>E</w:t>
      </w:r>
      <w:r w:rsidR="007C6A44" w:rsidRPr="004A10FF">
        <w:rPr>
          <w:rFonts w:asciiTheme="majorBidi" w:hAnsiTheme="majorBidi" w:cstheme="majorBidi"/>
          <w:b/>
          <w:bCs/>
        </w:rPr>
        <w:t xml:space="preserve">ntrepreneurship </w:t>
      </w:r>
      <w:r w:rsidRPr="004A10FF">
        <w:rPr>
          <w:rFonts w:asciiTheme="majorBidi" w:hAnsiTheme="majorBidi" w:cstheme="majorBidi"/>
          <w:b/>
          <w:bCs/>
        </w:rPr>
        <w:t>E</w:t>
      </w:r>
      <w:r w:rsidR="007C6A44" w:rsidRPr="004A10FF">
        <w:rPr>
          <w:rFonts w:asciiTheme="majorBidi" w:hAnsiTheme="majorBidi" w:cstheme="majorBidi"/>
          <w:b/>
          <w:bCs/>
        </w:rPr>
        <w:t>ducation</w:t>
      </w:r>
      <w:r w:rsidRPr="004A10FF">
        <w:rPr>
          <w:rFonts w:asciiTheme="majorBidi" w:hAnsiTheme="majorBidi" w:cstheme="majorBidi"/>
          <w:b/>
          <w:bCs/>
        </w:rPr>
        <w:t xml:space="preserve"> </w:t>
      </w:r>
    </w:p>
    <w:p w:rsidR="007E5554" w:rsidRPr="004A10FF" w:rsidRDefault="004262B5" w:rsidP="000A6B6A">
      <w:pPr>
        <w:spacing w:after="0" w:line="480" w:lineRule="auto"/>
        <w:ind w:firstLine="720"/>
        <w:rPr>
          <w:rFonts w:asciiTheme="majorBidi" w:eastAsia="Times New Roman" w:hAnsiTheme="majorBidi" w:cstheme="majorBidi"/>
          <w:sz w:val="24"/>
          <w:szCs w:val="24"/>
          <w:lang w:bidi="he-IL"/>
        </w:rPr>
      </w:pPr>
      <w:r w:rsidRPr="004A10FF">
        <w:rPr>
          <w:rFonts w:asciiTheme="majorBidi" w:eastAsia="Times New Roman" w:hAnsiTheme="majorBidi" w:cstheme="majorBidi"/>
          <w:sz w:val="24"/>
          <w:szCs w:val="24"/>
          <w:lang w:bidi="he-IL"/>
        </w:rPr>
        <w:t xml:space="preserve">Ashoka is a </w:t>
      </w:r>
      <w:r w:rsidR="006D3246">
        <w:rPr>
          <w:rFonts w:asciiTheme="majorBidi" w:eastAsia="Times New Roman" w:hAnsiTheme="majorBidi" w:cstheme="majorBidi"/>
          <w:sz w:val="24"/>
          <w:szCs w:val="24"/>
          <w:lang w:bidi="he-IL"/>
        </w:rPr>
        <w:t>glob</w:t>
      </w:r>
      <w:r w:rsidR="001F316F">
        <w:rPr>
          <w:rFonts w:asciiTheme="majorBidi" w:eastAsia="Times New Roman" w:hAnsiTheme="majorBidi" w:cstheme="majorBidi"/>
          <w:sz w:val="24"/>
          <w:szCs w:val="24"/>
          <w:lang w:bidi="he-IL"/>
        </w:rPr>
        <w:t xml:space="preserve">al </w:t>
      </w:r>
      <w:r w:rsidRPr="004A10FF">
        <w:rPr>
          <w:rFonts w:asciiTheme="majorBidi" w:eastAsia="Times New Roman" w:hAnsiTheme="majorBidi" w:cstheme="majorBidi"/>
          <w:sz w:val="24"/>
          <w:szCs w:val="24"/>
          <w:lang w:bidi="he-IL"/>
        </w:rPr>
        <w:t>organization that lead</w:t>
      </w:r>
      <w:r w:rsidR="002C2B2B" w:rsidRPr="004A10FF">
        <w:rPr>
          <w:rFonts w:asciiTheme="majorBidi" w:eastAsia="Times New Roman" w:hAnsiTheme="majorBidi" w:cstheme="majorBidi"/>
          <w:sz w:val="24"/>
          <w:szCs w:val="24"/>
          <w:lang w:bidi="he-IL"/>
        </w:rPr>
        <w:t>s</w:t>
      </w:r>
      <w:r w:rsidRPr="004A10FF">
        <w:rPr>
          <w:rFonts w:asciiTheme="majorBidi" w:eastAsia="Times New Roman" w:hAnsiTheme="majorBidi" w:cstheme="majorBidi"/>
          <w:sz w:val="24"/>
          <w:szCs w:val="24"/>
          <w:lang w:bidi="he-IL"/>
        </w:rPr>
        <w:t xml:space="preserve"> a profound transformation in society</w:t>
      </w:r>
      <w:r w:rsidR="000A6B6A">
        <w:rPr>
          <w:rFonts w:asciiTheme="majorBidi" w:eastAsia="Times New Roman" w:hAnsiTheme="majorBidi" w:cstheme="majorBidi"/>
          <w:sz w:val="24"/>
          <w:szCs w:val="24"/>
          <w:lang w:bidi="he-IL"/>
        </w:rPr>
        <w:t xml:space="preserve"> by</w:t>
      </w:r>
      <w:r w:rsidR="007E5554" w:rsidRPr="004A10FF">
        <w:rPr>
          <w:rFonts w:asciiTheme="majorBidi" w:eastAsia="Times New Roman" w:hAnsiTheme="majorBidi" w:cstheme="majorBidi"/>
          <w:sz w:val="24"/>
          <w:szCs w:val="24"/>
          <w:lang w:bidi="he-IL"/>
        </w:rPr>
        <w:t xml:space="preserve"> investing in people. They search the world for leading social entrepreneurs and at the launch stage, provide these entrepreneurs, Ashoka Fellows, a living stipend for an average of three years, allowing them to focus full-time on building their institutions and spreading their ideas. </w:t>
      </w:r>
      <w:r w:rsidR="002C2B2B" w:rsidRPr="004A10FF">
        <w:rPr>
          <w:rFonts w:asciiTheme="majorBidi" w:eastAsia="Times New Roman" w:hAnsiTheme="majorBidi" w:cstheme="majorBidi"/>
          <w:sz w:val="24"/>
          <w:szCs w:val="24"/>
          <w:lang w:bidi="he-IL"/>
        </w:rPr>
        <w:t>Ashoka also</w:t>
      </w:r>
      <w:r w:rsidR="007E5554" w:rsidRPr="004A10FF">
        <w:rPr>
          <w:rFonts w:asciiTheme="majorBidi" w:eastAsia="Times New Roman" w:hAnsiTheme="majorBidi" w:cstheme="majorBidi"/>
          <w:sz w:val="24"/>
          <w:szCs w:val="24"/>
          <w:lang w:bidi="he-IL"/>
        </w:rPr>
        <w:t xml:space="preserve"> provides</w:t>
      </w:r>
      <w:r w:rsidR="002C2B2B" w:rsidRPr="004A10FF">
        <w:rPr>
          <w:rFonts w:asciiTheme="majorBidi" w:eastAsia="Times New Roman" w:hAnsiTheme="majorBidi" w:cstheme="majorBidi"/>
          <w:sz w:val="24"/>
          <w:szCs w:val="24"/>
          <w:lang w:bidi="he-IL"/>
        </w:rPr>
        <w:t xml:space="preserve"> </w:t>
      </w:r>
      <w:r w:rsidR="007E5554" w:rsidRPr="004A10FF">
        <w:rPr>
          <w:rFonts w:asciiTheme="majorBidi" w:eastAsia="Times New Roman" w:hAnsiTheme="majorBidi" w:cstheme="majorBidi"/>
          <w:sz w:val="24"/>
          <w:szCs w:val="24"/>
          <w:lang w:bidi="he-IL"/>
        </w:rPr>
        <w:t xml:space="preserve">a global support network of their peers and partnerships with professional </w:t>
      </w:r>
      <w:r w:rsidR="007E5554" w:rsidRPr="004A10FF">
        <w:rPr>
          <w:rFonts w:asciiTheme="majorBidi" w:eastAsia="Times New Roman" w:hAnsiTheme="majorBidi" w:cstheme="majorBidi"/>
          <w:sz w:val="24"/>
          <w:szCs w:val="24"/>
          <w:lang w:bidi="he-IL"/>
        </w:rPr>
        <w:lastRenderedPageBreak/>
        <w:t>consultants. Once elected to the Ashoka Fellowship, Fellows benefit from this community for life</w:t>
      </w:r>
      <w:r w:rsidR="005D4992" w:rsidRPr="004A10FF">
        <w:rPr>
          <w:rFonts w:asciiTheme="majorBidi" w:eastAsia="Times New Roman" w:hAnsiTheme="majorBidi" w:cstheme="majorBidi"/>
          <w:sz w:val="24"/>
          <w:szCs w:val="24"/>
          <w:lang w:bidi="he-IL"/>
        </w:rPr>
        <w:t xml:space="preserve"> (Ashoka, 2011)</w:t>
      </w:r>
      <w:r w:rsidR="007E5554" w:rsidRPr="004A10FF">
        <w:rPr>
          <w:rFonts w:asciiTheme="majorBidi" w:eastAsia="Times New Roman" w:hAnsiTheme="majorBidi" w:cstheme="majorBidi"/>
          <w:sz w:val="24"/>
          <w:szCs w:val="24"/>
          <w:lang w:bidi="he-IL"/>
        </w:rPr>
        <w:t>.</w:t>
      </w:r>
    </w:p>
    <w:p w:rsidR="004262B5" w:rsidRDefault="00B51DA0" w:rsidP="00CB63AB">
      <w:pPr>
        <w:spacing w:after="0" w:line="480" w:lineRule="auto"/>
        <w:ind w:firstLine="720"/>
        <w:rPr>
          <w:rFonts w:asciiTheme="majorBidi" w:eastAsia="Times New Roman" w:hAnsiTheme="majorBidi" w:cstheme="majorBidi"/>
          <w:sz w:val="24"/>
          <w:szCs w:val="24"/>
          <w:lang w:bidi="he-IL"/>
        </w:rPr>
      </w:pPr>
      <w:r w:rsidRPr="004A10FF">
        <w:rPr>
          <w:rFonts w:asciiTheme="majorBidi" w:eastAsia="Times New Roman" w:hAnsiTheme="majorBidi" w:cstheme="majorBidi"/>
          <w:sz w:val="24"/>
          <w:szCs w:val="24"/>
          <w:lang w:bidi="he-IL"/>
        </w:rPr>
        <w:t xml:space="preserve">Throughout the world we can find population groups that are isolated </w:t>
      </w:r>
      <w:r w:rsidR="00C30088" w:rsidRPr="004A10FF">
        <w:rPr>
          <w:rFonts w:asciiTheme="majorBidi" w:eastAsia="Times New Roman" w:hAnsiTheme="majorBidi" w:cstheme="majorBidi"/>
          <w:sz w:val="24"/>
          <w:szCs w:val="24"/>
          <w:lang w:bidi="he-IL"/>
        </w:rPr>
        <w:t xml:space="preserve">from the main stream of society. Ashoka </w:t>
      </w:r>
      <w:r w:rsidR="005853B0" w:rsidRPr="004A10FF">
        <w:rPr>
          <w:rFonts w:asciiTheme="majorBidi" w:eastAsia="Times New Roman" w:hAnsiTheme="majorBidi" w:cstheme="majorBidi"/>
          <w:sz w:val="24"/>
          <w:szCs w:val="24"/>
          <w:lang w:bidi="he-IL"/>
        </w:rPr>
        <w:t>help</w:t>
      </w:r>
      <w:r w:rsidR="002C2B2B" w:rsidRPr="004A10FF">
        <w:rPr>
          <w:rFonts w:asciiTheme="majorBidi" w:eastAsia="Times New Roman" w:hAnsiTheme="majorBidi" w:cstheme="majorBidi"/>
          <w:sz w:val="24"/>
          <w:szCs w:val="24"/>
          <w:lang w:bidi="he-IL"/>
        </w:rPr>
        <w:t>s</w:t>
      </w:r>
      <w:r w:rsidR="005853B0" w:rsidRPr="004A10FF">
        <w:rPr>
          <w:rFonts w:asciiTheme="majorBidi" w:eastAsia="Times New Roman" w:hAnsiTheme="majorBidi" w:cstheme="majorBidi"/>
          <w:sz w:val="24"/>
          <w:szCs w:val="24"/>
          <w:lang w:bidi="he-IL"/>
        </w:rPr>
        <w:t xml:space="preserve"> </w:t>
      </w:r>
      <w:r w:rsidR="00C30088" w:rsidRPr="004A10FF">
        <w:rPr>
          <w:rFonts w:asciiTheme="majorBidi" w:eastAsia="Times New Roman" w:hAnsiTheme="majorBidi" w:cstheme="majorBidi"/>
          <w:sz w:val="24"/>
          <w:szCs w:val="24"/>
          <w:lang w:bidi="he-IL"/>
        </w:rPr>
        <w:t>develop</w:t>
      </w:r>
      <w:r w:rsidR="005853B0" w:rsidRPr="004A10FF">
        <w:rPr>
          <w:rFonts w:asciiTheme="majorBidi" w:eastAsia="Times New Roman" w:hAnsiTheme="majorBidi" w:cstheme="majorBidi"/>
          <w:sz w:val="24"/>
          <w:szCs w:val="24"/>
          <w:lang w:bidi="he-IL"/>
        </w:rPr>
        <w:t xml:space="preserve"> </w:t>
      </w:r>
      <w:r w:rsidR="00C30088" w:rsidRPr="004A10FF">
        <w:rPr>
          <w:rFonts w:asciiTheme="majorBidi" w:eastAsia="Times New Roman" w:hAnsiTheme="majorBidi" w:cstheme="majorBidi"/>
          <w:sz w:val="24"/>
          <w:szCs w:val="24"/>
          <w:lang w:bidi="he-IL"/>
        </w:rPr>
        <w:t xml:space="preserve">a model by which </w:t>
      </w:r>
      <w:r w:rsidR="005853B0" w:rsidRPr="004A10FF">
        <w:rPr>
          <w:rFonts w:asciiTheme="majorBidi" w:eastAsia="Times New Roman" w:hAnsiTheme="majorBidi" w:cstheme="majorBidi"/>
          <w:sz w:val="24"/>
          <w:szCs w:val="24"/>
          <w:lang w:bidi="he-IL"/>
        </w:rPr>
        <w:t xml:space="preserve">a </w:t>
      </w:r>
      <w:r w:rsidR="00C30088" w:rsidRPr="004A10FF">
        <w:rPr>
          <w:rFonts w:asciiTheme="majorBidi" w:eastAsia="Times New Roman" w:hAnsiTheme="majorBidi" w:cstheme="majorBidi"/>
          <w:sz w:val="24"/>
          <w:szCs w:val="24"/>
          <w:lang w:bidi="he-IL"/>
        </w:rPr>
        <w:t xml:space="preserve">higher education </w:t>
      </w:r>
      <w:r w:rsidR="005853B0" w:rsidRPr="004A10FF">
        <w:rPr>
          <w:rFonts w:asciiTheme="majorBidi" w:eastAsia="Times New Roman" w:hAnsiTheme="majorBidi" w:cstheme="majorBidi"/>
          <w:sz w:val="24"/>
          <w:szCs w:val="24"/>
          <w:lang w:bidi="he-IL"/>
        </w:rPr>
        <w:t>institute is</w:t>
      </w:r>
      <w:r w:rsidR="00C30088" w:rsidRPr="004A10FF">
        <w:rPr>
          <w:rFonts w:asciiTheme="majorBidi" w:eastAsia="Times New Roman" w:hAnsiTheme="majorBidi" w:cstheme="majorBidi"/>
          <w:sz w:val="24"/>
          <w:szCs w:val="24"/>
          <w:lang w:bidi="he-IL"/>
        </w:rPr>
        <w:t xml:space="preserve"> built in the centers of </w:t>
      </w:r>
      <w:r w:rsidR="005853B0" w:rsidRPr="004A10FF">
        <w:rPr>
          <w:rFonts w:asciiTheme="majorBidi" w:eastAsia="Times New Roman" w:hAnsiTheme="majorBidi" w:cstheme="majorBidi"/>
          <w:sz w:val="24"/>
          <w:szCs w:val="24"/>
          <w:lang w:bidi="he-IL"/>
        </w:rPr>
        <w:t>an</w:t>
      </w:r>
      <w:r w:rsidR="00C30088" w:rsidRPr="004A10FF">
        <w:rPr>
          <w:rFonts w:asciiTheme="majorBidi" w:eastAsia="Times New Roman" w:hAnsiTheme="majorBidi" w:cstheme="majorBidi"/>
          <w:sz w:val="24"/>
          <w:szCs w:val="24"/>
          <w:lang w:bidi="he-IL"/>
        </w:rPr>
        <w:t xml:space="preserve"> isolated communit</w:t>
      </w:r>
      <w:r w:rsidR="005853B0" w:rsidRPr="004A10FF">
        <w:rPr>
          <w:rFonts w:asciiTheme="majorBidi" w:eastAsia="Times New Roman" w:hAnsiTheme="majorBidi" w:cstheme="majorBidi"/>
          <w:sz w:val="24"/>
          <w:szCs w:val="24"/>
          <w:lang w:bidi="he-IL"/>
        </w:rPr>
        <w:t>y</w:t>
      </w:r>
      <w:r w:rsidR="00C30088" w:rsidRPr="004A10FF">
        <w:rPr>
          <w:rFonts w:asciiTheme="majorBidi" w:eastAsia="Times New Roman" w:hAnsiTheme="majorBidi" w:cstheme="majorBidi"/>
          <w:sz w:val="24"/>
          <w:szCs w:val="24"/>
          <w:lang w:bidi="he-IL"/>
        </w:rPr>
        <w:t xml:space="preserve"> </w:t>
      </w:r>
      <w:r w:rsidR="00D216E3" w:rsidRPr="004A10FF">
        <w:rPr>
          <w:rFonts w:asciiTheme="majorBidi" w:eastAsia="Times New Roman" w:hAnsiTheme="majorBidi" w:cstheme="majorBidi"/>
          <w:sz w:val="24"/>
          <w:szCs w:val="24"/>
          <w:lang w:bidi="he-IL"/>
        </w:rPr>
        <w:t>and manage to educate the</w:t>
      </w:r>
      <w:r w:rsidR="005853B0" w:rsidRPr="004A10FF">
        <w:rPr>
          <w:rFonts w:asciiTheme="majorBidi" w:eastAsia="Times New Roman" w:hAnsiTheme="majorBidi" w:cstheme="majorBidi"/>
          <w:sz w:val="24"/>
          <w:szCs w:val="24"/>
          <w:lang w:bidi="he-IL"/>
        </w:rPr>
        <w:t xml:space="preserve"> people</w:t>
      </w:r>
      <w:r w:rsidR="00D216E3" w:rsidRPr="004A10FF">
        <w:rPr>
          <w:rFonts w:asciiTheme="majorBidi" w:eastAsia="Times New Roman" w:hAnsiTheme="majorBidi" w:cstheme="majorBidi"/>
          <w:sz w:val="24"/>
          <w:szCs w:val="24"/>
          <w:lang w:bidi="he-IL"/>
        </w:rPr>
        <w:t xml:space="preserve"> in </w:t>
      </w:r>
      <w:r w:rsidR="002C2B2B" w:rsidRPr="004A10FF">
        <w:rPr>
          <w:rFonts w:asciiTheme="majorBidi" w:eastAsia="Times New Roman" w:hAnsiTheme="majorBidi" w:cstheme="majorBidi"/>
          <w:sz w:val="24"/>
          <w:szCs w:val="24"/>
          <w:lang w:bidi="he-IL"/>
        </w:rPr>
        <w:t xml:space="preserve">non-threatening </w:t>
      </w:r>
      <w:r w:rsidR="00D216E3" w:rsidRPr="004A10FF">
        <w:rPr>
          <w:rFonts w:asciiTheme="majorBidi" w:eastAsia="Times New Roman" w:hAnsiTheme="majorBidi" w:cstheme="majorBidi"/>
          <w:sz w:val="24"/>
          <w:szCs w:val="24"/>
          <w:lang w:bidi="he-IL"/>
        </w:rPr>
        <w:t xml:space="preserve">ways </w:t>
      </w:r>
      <w:r w:rsidR="002C2B2B" w:rsidRPr="004A10FF">
        <w:rPr>
          <w:rFonts w:asciiTheme="majorBidi" w:eastAsia="Times New Roman" w:hAnsiTheme="majorBidi" w:cstheme="majorBidi"/>
          <w:sz w:val="24"/>
          <w:szCs w:val="24"/>
          <w:lang w:bidi="he-IL"/>
        </w:rPr>
        <w:t xml:space="preserve">without </w:t>
      </w:r>
      <w:r w:rsidR="00D216E3" w:rsidRPr="004A10FF">
        <w:rPr>
          <w:rFonts w:asciiTheme="majorBidi" w:eastAsia="Times New Roman" w:hAnsiTheme="majorBidi" w:cstheme="majorBidi"/>
          <w:sz w:val="24"/>
          <w:szCs w:val="24"/>
          <w:lang w:bidi="he-IL"/>
        </w:rPr>
        <w:t>compromis</w:t>
      </w:r>
      <w:r w:rsidR="002C2B2B" w:rsidRPr="004A10FF">
        <w:rPr>
          <w:rFonts w:asciiTheme="majorBidi" w:eastAsia="Times New Roman" w:hAnsiTheme="majorBidi" w:cstheme="majorBidi"/>
          <w:sz w:val="24"/>
          <w:szCs w:val="24"/>
          <w:lang w:bidi="he-IL"/>
        </w:rPr>
        <w:t xml:space="preserve">ing </w:t>
      </w:r>
      <w:r w:rsidR="00D216E3" w:rsidRPr="004A10FF">
        <w:rPr>
          <w:rFonts w:asciiTheme="majorBidi" w:eastAsia="Times New Roman" w:hAnsiTheme="majorBidi" w:cstheme="majorBidi"/>
          <w:sz w:val="24"/>
          <w:szCs w:val="24"/>
          <w:lang w:bidi="he-IL"/>
        </w:rPr>
        <w:t xml:space="preserve">their value system and ways of life, and </w:t>
      </w:r>
      <w:r w:rsidR="002C2B2B" w:rsidRPr="004A10FF">
        <w:rPr>
          <w:rFonts w:asciiTheme="majorBidi" w:eastAsia="Times New Roman" w:hAnsiTheme="majorBidi" w:cstheme="majorBidi"/>
          <w:sz w:val="24"/>
          <w:szCs w:val="24"/>
          <w:lang w:bidi="he-IL"/>
        </w:rPr>
        <w:t xml:space="preserve">thus </w:t>
      </w:r>
      <w:r w:rsidR="00D216E3" w:rsidRPr="004A10FF">
        <w:rPr>
          <w:rFonts w:asciiTheme="majorBidi" w:eastAsia="Times New Roman" w:hAnsiTheme="majorBidi" w:cstheme="majorBidi"/>
          <w:sz w:val="24"/>
          <w:szCs w:val="24"/>
          <w:lang w:bidi="he-IL"/>
        </w:rPr>
        <w:t xml:space="preserve">allows then to learn and achieve academic success. </w:t>
      </w:r>
      <w:r w:rsidR="00C30088" w:rsidRPr="004A10FF">
        <w:rPr>
          <w:rFonts w:asciiTheme="majorBidi" w:eastAsia="Times New Roman" w:hAnsiTheme="majorBidi" w:cstheme="majorBidi"/>
          <w:sz w:val="24"/>
          <w:szCs w:val="24"/>
          <w:lang w:bidi="he-IL"/>
        </w:rPr>
        <w:t xml:space="preserve"> </w:t>
      </w:r>
      <w:r w:rsidR="00D216E3" w:rsidRPr="004A10FF">
        <w:rPr>
          <w:rFonts w:asciiTheme="majorBidi" w:eastAsia="Times New Roman" w:hAnsiTheme="majorBidi" w:cstheme="majorBidi"/>
          <w:sz w:val="24"/>
          <w:szCs w:val="24"/>
          <w:lang w:bidi="he-IL"/>
        </w:rPr>
        <w:t xml:space="preserve"> The</w:t>
      </w:r>
      <w:r w:rsidR="005853B0" w:rsidRPr="004A10FF">
        <w:rPr>
          <w:rFonts w:asciiTheme="majorBidi" w:eastAsia="Times New Roman" w:hAnsiTheme="majorBidi" w:cstheme="majorBidi"/>
          <w:sz w:val="24"/>
          <w:szCs w:val="24"/>
          <w:lang w:bidi="he-IL"/>
        </w:rPr>
        <w:t xml:space="preserve"> </w:t>
      </w:r>
      <w:r w:rsidR="00D216E3" w:rsidRPr="004A10FF">
        <w:rPr>
          <w:rFonts w:asciiTheme="majorBidi" w:eastAsia="Times New Roman" w:hAnsiTheme="majorBidi" w:cstheme="majorBidi"/>
          <w:sz w:val="24"/>
          <w:szCs w:val="24"/>
          <w:lang w:bidi="he-IL"/>
        </w:rPr>
        <w:t>communit</w:t>
      </w:r>
      <w:r w:rsidR="005853B0" w:rsidRPr="004A10FF">
        <w:rPr>
          <w:rFonts w:asciiTheme="majorBidi" w:eastAsia="Times New Roman" w:hAnsiTheme="majorBidi" w:cstheme="majorBidi"/>
          <w:sz w:val="24"/>
          <w:szCs w:val="24"/>
          <w:lang w:bidi="he-IL"/>
        </w:rPr>
        <w:t xml:space="preserve">y </w:t>
      </w:r>
      <w:r w:rsidR="00D216E3" w:rsidRPr="004A10FF">
        <w:rPr>
          <w:rFonts w:asciiTheme="majorBidi" w:eastAsia="Times New Roman" w:hAnsiTheme="majorBidi" w:cstheme="majorBidi"/>
          <w:sz w:val="24"/>
          <w:szCs w:val="24"/>
          <w:lang w:bidi="he-IL"/>
        </w:rPr>
        <w:t>gain</w:t>
      </w:r>
      <w:r w:rsidR="005853B0" w:rsidRPr="004A10FF">
        <w:rPr>
          <w:rFonts w:asciiTheme="majorBidi" w:eastAsia="Times New Roman" w:hAnsiTheme="majorBidi" w:cstheme="majorBidi"/>
          <w:sz w:val="24"/>
          <w:szCs w:val="24"/>
          <w:lang w:bidi="he-IL"/>
        </w:rPr>
        <w:t>s</w:t>
      </w:r>
      <w:r w:rsidR="00D216E3" w:rsidRPr="004A10FF">
        <w:rPr>
          <w:rFonts w:asciiTheme="majorBidi" w:eastAsia="Times New Roman" w:hAnsiTheme="majorBidi" w:cstheme="majorBidi"/>
          <w:sz w:val="24"/>
          <w:szCs w:val="24"/>
          <w:lang w:bidi="he-IL"/>
        </w:rPr>
        <w:t xml:space="preserve"> the ability to contribute to society, and help themselves towards academic and economic freedom. </w:t>
      </w:r>
    </w:p>
    <w:p w:rsidR="002A4E04" w:rsidRDefault="002A4E04" w:rsidP="002A4E04">
      <w:pPr>
        <w:spacing w:after="0" w:line="480" w:lineRule="auto"/>
        <w:jc w:val="center"/>
        <w:rPr>
          <w:rFonts w:asciiTheme="majorBidi" w:eastAsia="Times New Roman" w:hAnsiTheme="majorBidi" w:cstheme="majorBidi"/>
          <w:b/>
          <w:bCs/>
          <w:sz w:val="24"/>
          <w:szCs w:val="24"/>
          <w:lang w:bidi="he-IL"/>
        </w:rPr>
      </w:pPr>
      <w:r w:rsidRPr="002A4E04">
        <w:rPr>
          <w:rFonts w:asciiTheme="majorBidi" w:eastAsia="Times New Roman" w:hAnsiTheme="majorBidi" w:cstheme="majorBidi"/>
          <w:b/>
          <w:bCs/>
          <w:sz w:val="24"/>
          <w:szCs w:val="24"/>
          <w:lang w:bidi="he-IL"/>
        </w:rPr>
        <w:t>The Strategy</w:t>
      </w:r>
    </w:p>
    <w:p w:rsidR="002A4E04" w:rsidRPr="002A4E04" w:rsidRDefault="002A4E04" w:rsidP="00B0224B">
      <w:pPr>
        <w:spacing w:after="0" w:line="480" w:lineRule="auto"/>
        <w:rPr>
          <w:rFonts w:asciiTheme="majorBidi" w:hAnsiTheme="majorBidi" w:cstheme="majorBidi"/>
          <w:sz w:val="24"/>
          <w:szCs w:val="24"/>
        </w:rPr>
      </w:pPr>
      <w:r>
        <w:rPr>
          <w:rFonts w:ascii="Verdana" w:hAnsi="Verdana"/>
          <w:b/>
          <w:bCs/>
          <w:sz w:val="40"/>
          <w:szCs w:val="40"/>
        </w:rPr>
        <w:t xml:space="preserve"> </w:t>
      </w:r>
      <w:r>
        <w:rPr>
          <w:rFonts w:ascii="Verdana" w:hAnsi="Verdana"/>
          <w:b/>
          <w:bCs/>
          <w:sz w:val="40"/>
          <w:szCs w:val="40"/>
        </w:rPr>
        <w:tab/>
      </w:r>
      <w:r w:rsidRPr="002A4E04">
        <w:rPr>
          <w:rFonts w:asciiTheme="majorBidi" w:hAnsiTheme="majorBidi" w:cstheme="majorBidi"/>
          <w:sz w:val="24"/>
          <w:szCs w:val="24"/>
        </w:rPr>
        <w:t>The founder, Adina Bar-Chaim</w:t>
      </w:r>
      <w:r w:rsidR="000312C6">
        <w:rPr>
          <w:rFonts w:asciiTheme="majorBidi" w:hAnsiTheme="majorBidi" w:cstheme="majorBidi"/>
          <w:sz w:val="24"/>
          <w:szCs w:val="24"/>
        </w:rPr>
        <w:t>,</w:t>
      </w:r>
      <w:r w:rsidRPr="002A4E04">
        <w:rPr>
          <w:rFonts w:asciiTheme="majorBidi" w:hAnsiTheme="majorBidi" w:cstheme="majorBidi"/>
          <w:sz w:val="24"/>
          <w:szCs w:val="24"/>
        </w:rPr>
        <w:t xml:space="preserve"> understood that in order to improve the socioeconomic condition of the </w:t>
      </w:r>
      <w:r>
        <w:rPr>
          <w:rFonts w:asciiTheme="majorBidi" w:hAnsiTheme="majorBidi" w:cstheme="majorBidi"/>
          <w:sz w:val="24"/>
          <w:szCs w:val="24"/>
        </w:rPr>
        <w:t>Haredi</w:t>
      </w:r>
      <w:r w:rsidRPr="002A4E04">
        <w:rPr>
          <w:rFonts w:asciiTheme="majorBidi" w:hAnsiTheme="majorBidi" w:cstheme="majorBidi"/>
          <w:sz w:val="24"/>
          <w:szCs w:val="24"/>
        </w:rPr>
        <w:t xml:space="preserve"> population,</w:t>
      </w:r>
      <w:r>
        <w:rPr>
          <w:rFonts w:asciiTheme="majorBidi" w:hAnsiTheme="majorBidi" w:cstheme="majorBidi"/>
          <w:sz w:val="24"/>
          <w:szCs w:val="24"/>
        </w:rPr>
        <w:t xml:space="preserve"> and</w:t>
      </w:r>
      <w:r w:rsidRPr="002A4E04">
        <w:rPr>
          <w:rFonts w:asciiTheme="majorBidi" w:hAnsiTheme="majorBidi" w:cstheme="majorBidi"/>
          <w:sz w:val="24"/>
          <w:szCs w:val="24"/>
        </w:rPr>
        <w:t xml:space="preserve"> raise its </w:t>
      </w:r>
      <w:r w:rsidR="00B0224B">
        <w:rPr>
          <w:rFonts w:asciiTheme="majorBidi" w:hAnsiTheme="majorBidi" w:cstheme="majorBidi"/>
          <w:sz w:val="24"/>
          <w:szCs w:val="24"/>
        </w:rPr>
        <w:t xml:space="preserve">social </w:t>
      </w:r>
      <w:r w:rsidRPr="002A4E04">
        <w:rPr>
          <w:rFonts w:asciiTheme="majorBidi" w:hAnsiTheme="majorBidi" w:cstheme="majorBidi"/>
          <w:sz w:val="24"/>
          <w:szCs w:val="24"/>
        </w:rPr>
        <w:t xml:space="preserve">status in Israeli society, </w:t>
      </w:r>
      <w:r w:rsidR="00B0224B">
        <w:rPr>
          <w:rFonts w:asciiTheme="majorBidi" w:hAnsiTheme="majorBidi" w:cstheme="majorBidi"/>
          <w:sz w:val="24"/>
          <w:szCs w:val="24"/>
        </w:rPr>
        <w:t>improving</w:t>
      </w:r>
      <w:r w:rsidRPr="002A4E04">
        <w:rPr>
          <w:rFonts w:asciiTheme="majorBidi" w:hAnsiTheme="majorBidi" w:cstheme="majorBidi"/>
          <w:sz w:val="24"/>
          <w:szCs w:val="24"/>
        </w:rPr>
        <w:t xml:space="preserve"> employment </w:t>
      </w:r>
      <w:r w:rsidR="00B0224B">
        <w:rPr>
          <w:rFonts w:asciiTheme="majorBidi" w:hAnsiTheme="majorBidi" w:cstheme="majorBidi"/>
          <w:sz w:val="24"/>
          <w:szCs w:val="24"/>
        </w:rPr>
        <w:t>opportunities</w:t>
      </w:r>
      <w:r w:rsidRPr="002A4E04">
        <w:rPr>
          <w:rFonts w:asciiTheme="majorBidi" w:hAnsiTheme="majorBidi" w:cstheme="majorBidi"/>
          <w:sz w:val="24"/>
          <w:szCs w:val="24"/>
        </w:rPr>
        <w:t xml:space="preserve"> had to be developed. </w:t>
      </w:r>
      <w:proofErr w:type="gramStart"/>
      <w:ins w:id="8" w:author="Bryan" w:date="2011-12-11T12:54:00Z">
        <w:r w:rsidR="0005504D">
          <w:rPr>
            <w:rFonts w:asciiTheme="majorBidi" w:hAnsiTheme="majorBidi" w:cstheme="majorBidi"/>
            <w:sz w:val="24"/>
            <w:szCs w:val="24"/>
          </w:rPr>
          <w:t>To accomplish this,</w:t>
        </w:r>
      </w:ins>
      <w:del w:id="9" w:author="Bryan" w:date="2011-12-11T12:53:00Z">
        <w:r w:rsidR="00B0224B" w:rsidDel="0005504D">
          <w:rPr>
            <w:rFonts w:asciiTheme="majorBidi" w:hAnsiTheme="majorBidi" w:cstheme="majorBidi"/>
            <w:sz w:val="24"/>
            <w:szCs w:val="24"/>
          </w:rPr>
          <w:delText>It</w:delText>
        </w:r>
      </w:del>
      <w:r w:rsidRPr="002A4E04">
        <w:rPr>
          <w:rFonts w:asciiTheme="majorBidi" w:hAnsiTheme="majorBidi" w:cstheme="majorBidi"/>
          <w:sz w:val="24"/>
          <w:szCs w:val="24"/>
        </w:rPr>
        <w:t xml:space="preserve"> required better, more accessible higher educational opportunities.</w:t>
      </w:r>
      <w:proofErr w:type="gramEnd"/>
      <w:r w:rsidRPr="002A4E04">
        <w:rPr>
          <w:rFonts w:asciiTheme="majorBidi" w:hAnsiTheme="majorBidi" w:cstheme="majorBidi"/>
          <w:sz w:val="24"/>
          <w:szCs w:val="24"/>
        </w:rPr>
        <w:t xml:space="preserve"> </w:t>
      </w:r>
      <w:r w:rsidR="00B0224B">
        <w:rPr>
          <w:rFonts w:asciiTheme="majorBidi" w:hAnsiTheme="majorBidi" w:cstheme="majorBidi"/>
          <w:sz w:val="24"/>
          <w:szCs w:val="24"/>
        </w:rPr>
        <w:t>Since n</w:t>
      </w:r>
      <w:r w:rsidRPr="002A4E04">
        <w:rPr>
          <w:rFonts w:asciiTheme="majorBidi" w:hAnsiTheme="majorBidi" w:cstheme="majorBidi"/>
          <w:sz w:val="24"/>
          <w:szCs w:val="24"/>
        </w:rPr>
        <w:t xml:space="preserve">on-religious higher education or any academic training </w:t>
      </w:r>
      <w:r w:rsidR="00B0224B">
        <w:rPr>
          <w:rFonts w:asciiTheme="majorBidi" w:hAnsiTheme="majorBidi" w:cstheme="majorBidi"/>
          <w:sz w:val="24"/>
          <w:szCs w:val="24"/>
        </w:rPr>
        <w:t>i</w:t>
      </w:r>
      <w:r w:rsidRPr="002A4E04">
        <w:rPr>
          <w:rFonts w:asciiTheme="majorBidi" w:hAnsiTheme="majorBidi" w:cstheme="majorBidi"/>
          <w:sz w:val="24"/>
          <w:szCs w:val="24"/>
        </w:rPr>
        <w:t>s considered impermissible in th</w:t>
      </w:r>
      <w:r w:rsidR="00B0224B">
        <w:rPr>
          <w:rFonts w:asciiTheme="majorBidi" w:hAnsiTheme="majorBidi" w:cstheme="majorBidi"/>
          <w:sz w:val="24"/>
          <w:szCs w:val="24"/>
        </w:rPr>
        <w:t>e Haredi</w:t>
      </w:r>
      <w:r w:rsidRPr="002A4E04">
        <w:rPr>
          <w:rFonts w:asciiTheme="majorBidi" w:hAnsiTheme="majorBidi" w:cstheme="majorBidi"/>
          <w:sz w:val="24"/>
          <w:szCs w:val="24"/>
        </w:rPr>
        <w:t xml:space="preserve"> community, Adina used her </w:t>
      </w:r>
      <w:r w:rsidR="00B0224B">
        <w:rPr>
          <w:rFonts w:asciiTheme="majorBidi" w:hAnsiTheme="majorBidi" w:cstheme="majorBidi"/>
          <w:sz w:val="24"/>
          <w:szCs w:val="24"/>
        </w:rPr>
        <w:t xml:space="preserve">political </w:t>
      </w:r>
      <w:r w:rsidRPr="002A4E04">
        <w:rPr>
          <w:rFonts w:asciiTheme="majorBidi" w:hAnsiTheme="majorBidi" w:cstheme="majorBidi"/>
          <w:sz w:val="24"/>
          <w:szCs w:val="24"/>
        </w:rPr>
        <w:t>connections</w:t>
      </w:r>
      <w:r w:rsidR="00B0224B">
        <w:rPr>
          <w:rFonts w:asciiTheme="majorBidi" w:hAnsiTheme="majorBidi" w:cstheme="majorBidi"/>
          <w:sz w:val="24"/>
          <w:szCs w:val="24"/>
        </w:rPr>
        <w:t>, as</w:t>
      </w:r>
      <w:r w:rsidRPr="002A4E04">
        <w:rPr>
          <w:rFonts w:asciiTheme="majorBidi" w:hAnsiTheme="majorBidi" w:cstheme="majorBidi"/>
          <w:sz w:val="24"/>
          <w:szCs w:val="24"/>
        </w:rPr>
        <w:t xml:space="preserve"> the daughter of an eminent </w:t>
      </w:r>
      <w:r w:rsidR="00B0224B">
        <w:rPr>
          <w:rFonts w:asciiTheme="majorBidi" w:hAnsiTheme="majorBidi" w:cstheme="majorBidi"/>
          <w:sz w:val="24"/>
          <w:szCs w:val="24"/>
        </w:rPr>
        <w:t>R</w:t>
      </w:r>
      <w:r w:rsidRPr="002A4E04">
        <w:rPr>
          <w:rFonts w:asciiTheme="majorBidi" w:hAnsiTheme="majorBidi" w:cstheme="majorBidi"/>
          <w:sz w:val="24"/>
          <w:szCs w:val="24"/>
        </w:rPr>
        <w:t>abbi</w:t>
      </w:r>
      <w:r w:rsidR="00B0224B">
        <w:rPr>
          <w:rFonts w:asciiTheme="majorBidi" w:hAnsiTheme="majorBidi" w:cstheme="majorBidi"/>
          <w:sz w:val="24"/>
          <w:szCs w:val="24"/>
        </w:rPr>
        <w:t>, in</w:t>
      </w:r>
      <w:r w:rsidRPr="002A4E04">
        <w:rPr>
          <w:rFonts w:asciiTheme="majorBidi" w:hAnsiTheme="majorBidi" w:cstheme="majorBidi"/>
          <w:sz w:val="24"/>
          <w:szCs w:val="24"/>
        </w:rPr>
        <w:t xml:space="preserve"> order to launch her quiet revolution,</w:t>
      </w:r>
      <w:r w:rsidR="00B0224B">
        <w:rPr>
          <w:rFonts w:asciiTheme="majorBidi" w:hAnsiTheme="majorBidi" w:cstheme="majorBidi"/>
          <w:sz w:val="24"/>
          <w:szCs w:val="24"/>
        </w:rPr>
        <w:t xml:space="preserve"> </w:t>
      </w:r>
      <w:r w:rsidRPr="002A4E04">
        <w:rPr>
          <w:rFonts w:asciiTheme="majorBidi" w:hAnsiTheme="majorBidi" w:cstheme="majorBidi"/>
          <w:sz w:val="24"/>
          <w:szCs w:val="24"/>
        </w:rPr>
        <w:t>to remove these obstacles to higher education slowly and respectfully from within.</w:t>
      </w:r>
    </w:p>
    <w:p w:rsidR="002A4E04" w:rsidRPr="002A4E04" w:rsidRDefault="002A4E04" w:rsidP="0005504D">
      <w:pPr>
        <w:spacing w:after="0" w:line="480" w:lineRule="auto"/>
        <w:ind w:firstLine="720"/>
        <w:rPr>
          <w:rFonts w:asciiTheme="majorBidi" w:hAnsiTheme="majorBidi" w:cstheme="majorBidi"/>
          <w:sz w:val="24"/>
          <w:szCs w:val="24"/>
        </w:rPr>
      </w:pPr>
      <w:r w:rsidRPr="002A4E04">
        <w:rPr>
          <w:rFonts w:asciiTheme="majorBidi" w:hAnsiTheme="majorBidi" w:cstheme="majorBidi"/>
          <w:sz w:val="24"/>
          <w:szCs w:val="24"/>
        </w:rPr>
        <w:t xml:space="preserve">Adina’s solution was to establish an academic college that meets the highest academic standards </w:t>
      </w:r>
      <w:r w:rsidR="00B0224B">
        <w:rPr>
          <w:rFonts w:asciiTheme="majorBidi" w:hAnsiTheme="majorBidi" w:cstheme="majorBidi"/>
          <w:sz w:val="24"/>
          <w:szCs w:val="24"/>
        </w:rPr>
        <w:t>that</w:t>
      </w:r>
      <w:r w:rsidRPr="002A4E04">
        <w:rPr>
          <w:rFonts w:asciiTheme="majorBidi" w:hAnsiTheme="majorBidi" w:cstheme="majorBidi"/>
          <w:sz w:val="24"/>
          <w:szCs w:val="24"/>
        </w:rPr>
        <w:t xml:space="preserve"> uses the knowledge, experience and personnel of the best Israeli universities</w:t>
      </w:r>
      <w:r w:rsidR="00B0224B">
        <w:rPr>
          <w:rFonts w:asciiTheme="majorBidi" w:hAnsiTheme="majorBidi" w:cstheme="majorBidi"/>
          <w:sz w:val="24"/>
          <w:szCs w:val="24"/>
        </w:rPr>
        <w:t>, but</w:t>
      </w:r>
      <w:r w:rsidRPr="002A4E04">
        <w:rPr>
          <w:rFonts w:asciiTheme="majorBidi" w:hAnsiTheme="majorBidi" w:cstheme="majorBidi"/>
          <w:sz w:val="24"/>
          <w:szCs w:val="24"/>
        </w:rPr>
        <w:t xml:space="preserve"> at the same time, caters for the special needs of the ultra-Orthodox community. She has achieved this with the blessings (literally) of the most prominent and respected leaders of this, her own community, and the college provides its services in the most nonthreatening and accessible way, and at minimal cost to the students. Adina also </w:t>
      </w:r>
      <w:r w:rsidR="00B0224B">
        <w:rPr>
          <w:rFonts w:asciiTheme="majorBidi" w:hAnsiTheme="majorBidi" w:cstheme="majorBidi"/>
          <w:sz w:val="24"/>
          <w:szCs w:val="24"/>
        </w:rPr>
        <w:t>expanded the</w:t>
      </w:r>
      <w:r w:rsidRPr="002A4E04">
        <w:rPr>
          <w:rFonts w:asciiTheme="majorBidi" w:hAnsiTheme="majorBidi" w:cstheme="majorBidi"/>
          <w:sz w:val="24"/>
          <w:szCs w:val="24"/>
        </w:rPr>
        <w:t xml:space="preserve"> possible career choices</w:t>
      </w:r>
      <w:r w:rsidR="00B0224B">
        <w:rPr>
          <w:rFonts w:asciiTheme="majorBidi" w:hAnsiTheme="majorBidi" w:cstheme="majorBidi"/>
          <w:sz w:val="24"/>
          <w:szCs w:val="24"/>
        </w:rPr>
        <w:t xml:space="preserve"> for Haredi </w:t>
      </w:r>
      <w:r w:rsidR="00B0224B">
        <w:rPr>
          <w:rFonts w:asciiTheme="majorBidi" w:hAnsiTheme="majorBidi" w:cstheme="majorBidi"/>
          <w:sz w:val="24"/>
          <w:szCs w:val="24"/>
        </w:rPr>
        <w:lastRenderedPageBreak/>
        <w:t>women</w:t>
      </w:r>
      <w:r w:rsidRPr="002A4E04">
        <w:rPr>
          <w:rFonts w:asciiTheme="majorBidi" w:hAnsiTheme="majorBidi" w:cstheme="majorBidi"/>
          <w:sz w:val="24"/>
          <w:szCs w:val="24"/>
        </w:rPr>
        <w:t xml:space="preserve">; where once teaching was so popular a career choice for </w:t>
      </w:r>
      <w:proofErr w:type="spellStart"/>
      <w:ins w:id="10" w:author="Bryan" w:date="2011-12-11T12:56:00Z">
        <w:r w:rsidR="0005504D">
          <w:rPr>
            <w:rFonts w:asciiTheme="majorBidi" w:hAnsiTheme="majorBidi" w:cstheme="majorBidi"/>
            <w:sz w:val="24"/>
            <w:szCs w:val="24"/>
          </w:rPr>
          <w:t>H</w:t>
        </w:r>
      </w:ins>
      <w:del w:id="11" w:author="Bryan" w:date="2011-12-11T12:56:00Z">
        <w:r w:rsidR="007B779E" w:rsidDel="0005504D">
          <w:rPr>
            <w:rFonts w:asciiTheme="majorBidi" w:hAnsiTheme="majorBidi" w:cstheme="majorBidi"/>
            <w:sz w:val="24"/>
            <w:szCs w:val="24"/>
          </w:rPr>
          <w:delText>h</w:delText>
        </w:r>
      </w:del>
      <w:r w:rsidR="007B779E">
        <w:rPr>
          <w:rFonts w:asciiTheme="majorBidi" w:hAnsiTheme="majorBidi" w:cstheme="majorBidi"/>
          <w:sz w:val="24"/>
          <w:szCs w:val="24"/>
        </w:rPr>
        <w:t>aredi</w:t>
      </w:r>
      <w:proofErr w:type="spellEnd"/>
      <w:r w:rsidR="007B779E">
        <w:rPr>
          <w:rFonts w:asciiTheme="majorBidi" w:hAnsiTheme="majorBidi" w:cstheme="majorBidi"/>
          <w:sz w:val="24"/>
          <w:szCs w:val="24"/>
        </w:rPr>
        <w:t xml:space="preserve"> </w:t>
      </w:r>
      <w:r w:rsidRPr="002A4E04">
        <w:rPr>
          <w:rFonts w:asciiTheme="majorBidi" w:hAnsiTheme="majorBidi" w:cstheme="majorBidi"/>
          <w:sz w:val="24"/>
          <w:szCs w:val="24"/>
        </w:rPr>
        <w:t>women</w:t>
      </w:r>
      <w:r w:rsidR="007B779E">
        <w:rPr>
          <w:rFonts w:asciiTheme="majorBidi" w:hAnsiTheme="majorBidi" w:cstheme="majorBidi"/>
          <w:sz w:val="24"/>
          <w:szCs w:val="24"/>
        </w:rPr>
        <w:t>,</w:t>
      </w:r>
      <w:r w:rsidRPr="002A4E04">
        <w:rPr>
          <w:rFonts w:asciiTheme="majorBidi" w:hAnsiTheme="majorBidi" w:cstheme="majorBidi"/>
          <w:sz w:val="24"/>
          <w:szCs w:val="24"/>
        </w:rPr>
        <w:t xml:space="preserve"> now a number of practical and professional subjects </w:t>
      </w:r>
      <w:r w:rsidR="007B779E">
        <w:rPr>
          <w:rFonts w:asciiTheme="majorBidi" w:hAnsiTheme="majorBidi" w:cstheme="majorBidi"/>
          <w:sz w:val="24"/>
          <w:szCs w:val="24"/>
        </w:rPr>
        <w:t>are offered</w:t>
      </w:r>
      <w:r w:rsidR="000312C6">
        <w:rPr>
          <w:rFonts w:asciiTheme="majorBidi" w:hAnsiTheme="majorBidi" w:cstheme="majorBidi"/>
          <w:sz w:val="24"/>
          <w:szCs w:val="24"/>
        </w:rPr>
        <w:t xml:space="preserve"> (Ashoka, 2011).</w:t>
      </w:r>
      <w:r w:rsidRPr="002A4E04">
        <w:rPr>
          <w:rFonts w:asciiTheme="majorBidi" w:hAnsiTheme="majorBidi" w:cstheme="majorBidi"/>
          <w:sz w:val="24"/>
          <w:szCs w:val="24"/>
        </w:rPr>
        <w:t xml:space="preserve"> </w:t>
      </w:r>
      <w:r w:rsidR="007B779E">
        <w:rPr>
          <w:rFonts w:asciiTheme="majorBidi" w:hAnsiTheme="majorBidi" w:cstheme="majorBidi"/>
          <w:sz w:val="24"/>
          <w:szCs w:val="24"/>
        </w:rPr>
        <w:t xml:space="preserve"> </w:t>
      </w:r>
    </w:p>
    <w:p w:rsidR="007B779E" w:rsidRDefault="002A4E04" w:rsidP="007B779E">
      <w:pPr>
        <w:spacing w:after="0" w:line="480" w:lineRule="auto"/>
        <w:ind w:firstLine="720"/>
        <w:rPr>
          <w:rFonts w:asciiTheme="majorBidi" w:hAnsiTheme="majorBidi" w:cstheme="majorBidi"/>
          <w:sz w:val="24"/>
          <w:szCs w:val="24"/>
        </w:rPr>
      </w:pPr>
      <w:r w:rsidRPr="002A4E04">
        <w:rPr>
          <w:rFonts w:asciiTheme="majorBidi" w:hAnsiTheme="majorBidi" w:cstheme="majorBidi"/>
          <w:sz w:val="24"/>
          <w:szCs w:val="24"/>
        </w:rPr>
        <w:t>Believing in social change rather than charity</w:t>
      </w:r>
      <w:r w:rsidR="007B779E">
        <w:rPr>
          <w:rFonts w:asciiTheme="majorBidi" w:hAnsiTheme="majorBidi" w:cstheme="majorBidi"/>
          <w:sz w:val="24"/>
          <w:szCs w:val="24"/>
        </w:rPr>
        <w:t>; and</w:t>
      </w:r>
      <w:r w:rsidRPr="002A4E04">
        <w:rPr>
          <w:rFonts w:asciiTheme="majorBidi" w:hAnsiTheme="majorBidi" w:cstheme="majorBidi"/>
          <w:sz w:val="24"/>
          <w:szCs w:val="24"/>
        </w:rPr>
        <w:t xml:space="preserve"> finding practical solutions as opposed to waiting for </w:t>
      </w:r>
      <w:r w:rsidR="000312C6">
        <w:rPr>
          <w:rFonts w:asciiTheme="majorBidi" w:hAnsiTheme="majorBidi" w:cstheme="majorBidi"/>
          <w:sz w:val="24"/>
          <w:szCs w:val="24"/>
        </w:rPr>
        <w:t>“</w:t>
      </w:r>
      <w:r w:rsidRPr="002A4E04">
        <w:rPr>
          <w:rFonts w:asciiTheme="majorBidi" w:hAnsiTheme="majorBidi" w:cstheme="majorBidi"/>
          <w:sz w:val="24"/>
          <w:szCs w:val="24"/>
        </w:rPr>
        <w:t>help from heaven or other quarters</w:t>
      </w:r>
      <w:r w:rsidR="000312C6">
        <w:rPr>
          <w:rFonts w:asciiTheme="majorBidi" w:hAnsiTheme="majorBidi" w:cstheme="majorBidi"/>
          <w:sz w:val="24"/>
          <w:szCs w:val="24"/>
        </w:rPr>
        <w:t>”</w:t>
      </w:r>
      <w:r w:rsidR="007B779E">
        <w:rPr>
          <w:rFonts w:asciiTheme="majorBidi" w:hAnsiTheme="majorBidi" w:cstheme="majorBidi"/>
          <w:sz w:val="24"/>
          <w:szCs w:val="24"/>
        </w:rPr>
        <w:t>,  Ad</w:t>
      </w:r>
      <w:r w:rsidRPr="002A4E04">
        <w:rPr>
          <w:rFonts w:asciiTheme="majorBidi" w:hAnsiTheme="majorBidi" w:cstheme="majorBidi"/>
          <w:sz w:val="24"/>
          <w:szCs w:val="24"/>
        </w:rPr>
        <w:t>ina create</w:t>
      </w:r>
      <w:r w:rsidR="007B779E">
        <w:rPr>
          <w:rFonts w:asciiTheme="majorBidi" w:hAnsiTheme="majorBidi" w:cstheme="majorBidi"/>
          <w:sz w:val="24"/>
          <w:szCs w:val="24"/>
        </w:rPr>
        <w:t>d</w:t>
      </w:r>
      <w:r w:rsidRPr="002A4E04">
        <w:rPr>
          <w:rFonts w:asciiTheme="majorBidi" w:hAnsiTheme="majorBidi" w:cstheme="majorBidi"/>
          <w:sz w:val="24"/>
          <w:szCs w:val="24"/>
        </w:rPr>
        <w:t xml:space="preserve"> an institution </w:t>
      </w:r>
      <w:r w:rsidR="007B779E">
        <w:rPr>
          <w:rFonts w:asciiTheme="majorBidi" w:hAnsiTheme="majorBidi" w:cstheme="majorBidi"/>
          <w:sz w:val="24"/>
          <w:szCs w:val="24"/>
        </w:rPr>
        <w:t xml:space="preserve"> for </w:t>
      </w:r>
      <w:r w:rsidRPr="002A4E04">
        <w:rPr>
          <w:rFonts w:asciiTheme="majorBidi" w:hAnsiTheme="majorBidi" w:cstheme="majorBidi"/>
          <w:sz w:val="24"/>
          <w:szCs w:val="24"/>
        </w:rPr>
        <w:t xml:space="preserve">ultra-Orthodox women, </w:t>
      </w:r>
      <w:ins w:id="12" w:author="Bryan" w:date="2011-12-11T12:56:00Z">
        <w:r w:rsidR="0005504D">
          <w:rPr>
            <w:rFonts w:asciiTheme="majorBidi" w:hAnsiTheme="majorBidi" w:cstheme="majorBidi"/>
            <w:sz w:val="24"/>
            <w:szCs w:val="24"/>
          </w:rPr>
          <w:t xml:space="preserve">that </w:t>
        </w:r>
      </w:ins>
      <w:del w:id="13" w:author="Bryan" w:date="2011-12-11T12:56:00Z">
        <w:r w:rsidR="007B779E" w:rsidDel="0005504D">
          <w:rPr>
            <w:rFonts w:asciiTheme="majorBidi" w:hAnsiTheme="majorBidi" w:cstheme="majorBidi"/>
            <w:sz w:val="24"/>
            <w:szCs w:val="24"/>
          </w:rPr>
          <w:delText>and</w:delText>
        </w:r>
      </w:del>
      <w:r w:rsidRPr="002A4E04">
        <w:rPr>
          <w:rFonts w:asciiTheme="majorBidi" w:hAnsiTheme="majorBidi" w:cstheme="majorBidi"/>
          <w:sz w:val="24"/>
          <w:szCs w:val="24"/>
        </w:rPr>
        <w:t xml:space="preserve"> could </w:t>
      </w:r>
      <w:r w:rsidR="007B779E">
        <w:rPr>
          <w:rFonts w:asciiTheme="majorBidi" w:hAnsiTheme="majorBidi" w:cstheme="majorBidi"/>
          <w:sz w:val="24"/>
          <w:szCs w:val="24"/>
        </w:rPr>
        <w:t xml:space="preserve">eventually </w:t>
      </w:r>
      <w:r w:rsidRPr="002A4E04">
        <w:rPr>
          <w:rFonts w:asciiTheme="majorBidi" w:hAnsiTheme="majorBidi" w:cstheme="majorBidi"/>
          <w:sz w:val="24"/>
          <w:szCs w:val="24"/>
        </w:rPr>
        <w:t xml:space="preserve">serve as a possible bridge to the rest of society, a gateway for inclusion, self-esteem, and better socioeconomic conditions. </w:t>
      </w:r>
    </w:p>
    <w:p w:rsidR="00DA693A" w:rsidRPr="004A10FF" w:rsidRDefault="00DA693A" w:rsidP="00CB63AB">
      <w:pPr>
        <w:pStyle w:val="NormalWeb"/>
        <w:spacing w:before="0" w:beforeAutospacing="0" w:after="0" w:afterAutospacing="0" w:line="480" w:lineRule="auto"/>
        <w:ind w:firstLine="720"/>
        <w:jc w:val="center"/>
        <w:rPr>
          <w:rFonts w:asciiTheme="majorBidi" w:hAnsiTheme="majorBidi" w:cstheme="majorBidi"/>
          <w:b/>
          <w:bCs/>
        </w:rPr>
      </w:pPr>
      <w:r w:rsidRPr="004A10FF">
        <w:rPr>
          <w:rFonts w:asciiTheme="majorBidi" w:hAnsiTheme="majorBidi" w:cstheme="majorBidi"/>
          <w:b/>
          <w:bCs/>
        </w:rPr>
        <w:t>The Haredi College for Women</w:t>
      </w:r>
    </w:p>
    <w:p w:rsidR="0040267A" w:rsidRPr="004A10FF" w:rsidRDefault="00EE5BD6" w:rsidP="002A4E04">
      <w:pPr>
        <w:bidi/>
        <w:spacing w:after="0" w:line="480" w:lineRule="auto"/>
        <w:jc w:val="right"/>
        <w:rPr>
          <w:rFonts w:asciiTheme="majorBidi" w:hAnsiTheme="majorBidi" w:cstheme="majorBidi"/>
          <w:i/>
          <w:iCs/>
          <w:sz w:val="24"/>
          <w:szCs w:val="24"/>
          <w:lang w:bidi="he-IL"/>
        </w:rPr>
      </w:pPr>
      <w:r w:rsidRPr="004A10FF">
        <w:rPr>
          <w:rFonts w:asciiTheme="majorBidi" w:hAnsiTheme="majorBidi" w:cstheme="majorBidi"/>
          <w:sz w:val="24"/>
          <w:szCs w:val="24"/>
        </w:rPr>
        <w:t xml:space="preserve">         </w:t>
      </w:r>
      <w:r w:rsidR="00DA693A" w:rsidRPr="004A10FF">
        <w:rPr>
          <w:rFonts w:asciiTheme="majorBidi" w:hAnsiTheme="majorBidi" w:cstheme="majorBidi"/>
          <w:sz w:val="24"/>
          <w:szCs w:val="24"/>
        </w:rPr>
        <w:t>The Haredi College for Women</w:t>
      </w:r>
      <w:r w:rsidR="0001016B" w:rsidRPr="004A10FF">
        <w:rPr>
          <w:rFonts w:asciiTheme="majorBidi" w:hAnsiTheme="majorBidi" w:cstheme="majorBidi"/>
          <w:sz w:val="24"/>
          <w:szCs w:val="24"/>
        </w:rPr>
        <w:t xml:space="preserve"> </w:t>
      </w:r>
      <w:r w:rsidR="00DA693A" w:rsidRPr="004A10FF">
        <w:rPr>
          <w:rFonts w:asciiTheme="majorBidi" w:hAnsiTheme="majorBidi" w:cstheme="majorBidi"/>
          <w:sz w:val="24"/>
          <w:szCs w:val="24"/>
        </w:rPr>
        <w:t xml:space="preserve">is Israel’s first college </w:t>
      </w:r>
      <w:r w:rsidR="00344776" w:rsidRPr="004A10FF">
        <w:rPr>
          <w:rFonts w:asciiTheme="majorBidi" w:hAnsiTheme="majorBidi" w:cstheme="majorBidi"/>
          <w:sz w:val="24"/>
          <w:szCs w:val="24"/>
        </w:rPr>
        <w:t xml:space="preserve">suitable for the demands of </w:t>
      </w:r>
      <w:r w:rsidR="00DA693A" w:rsidRPr="004A10FF">
        <w:rPr>
          <w:rFonts w:asciiTheme="majorBidi" w:hAnsiTheme="majorBidi" w:cstheme="majorBidi"/>
          <w:sz w:val="24"/>
          <w:szCs w:val="24"/>
        </w:rPr>
        <w:t xml:space="preserve">the </w:t>
      </w:r>
      <w:r w:rsidR="00BA3F4F">
        <w:rPr>
          <w:rFonts w:asciiTheme="majorBidi" w:hAnsiTheme="majorBidi" w:cstheme="majorBidi"/>
          <w:sz w:val="24"/>
          <w:szCs w:val="24"/>
        </w:rPr>
        <w:t>H</w:t>
      </w:r>
      <w:r w:rsidR="00DA693A" w:rsidRPr="004A10FF">
        <w:rPr>
          <w:rFonts w:asciiTheme="majorBidi" w:hAnsiTheme="majorBidi" w:cstheme="majorBidi"/>
          <w:sz w:val="24"/>
          <w:szCs w:val="24"/>
        </w:rPr>
        <w:t>aredi Orthodox women</w:t>
      </w:r>
      <w:r w:rsidR="00344776" w:rsidRPr="004A10FF">
        <w:rPr>
          <w:rFonts w:asciiTheme="majorBidi" w:hAnsiTheme="majorBidi" w:cstheme="majorBidi"/>
          <w:sz w:val="24"/>
          <w:szCs w:val="24"/>
        </w:rPr>
        <w:t xml:space="preserve">. It was opened by </w:t>
      </w:r>
      <w:r w:rsidR="0040267A" w:rsidRPr="004A10FF">
        <w:rPr>
          <w:rFonts w:asciiTheme="majorBidi" w:hAnsiTheme="majorBidi" w:cstheme="majorBidi"/>
          <w:sz w:val="24"/>
          <w:szCs w:val="24"/>
        </w:rPr>
        <w:t xml:space="preserve">Mrs. </w:t>
      </w:r>
      <w:r w:rsidR="00344776" w:rsidRPr="004A10FF">
        <w:rPr>
          <w:rFonts w:asciiTheme="majorBidi" w:hAnsiTheme="majorBidi" w:cstheme="majorBidi"/>
          <w:sz w:val="24"/>
          <w:szCs w:val="24"/>
        </w:rPr>
        <w:t xml:space="preserve">Adina Bar Shalom, </w:t>
      </w:r>
      <w:r w:rsidR="009B5A0F" w:rsidRPr="004A10FF">
        <w:rPr>
          <w:rFonts w:asciiTheme="majorBidi" w:hAnsiTheme="majorBidi" w:cstheme="majorBidi"/>
          <w:sz w:val="24"/>
          <w:szCs w:val="24"/>
        </w:rPr>
        <w:t>daughter of Rabbi Ovadia Yosef, the spiritual leader of the Sephardic Orthodox party in Israel</w:t>
      </w:r>
      <w:r w:rsidR="00344776" w:rsidRPr="004A10FF">
        <w:rPr>
          <w:rFonts w:asciiTheme="majorBidi" w:hAnsiTheme="majorBidi" w:cstheme="majorBidi"/>
          <w:sz w:val="24"/>
          <w:szCs w:val="24"/>
        </w:rPr>
        <w:t>. It provides Haredi women with education and a future of economic capability and civic participation. The college</w:t>
      </w:r>
      <w:r w:rsidR="00DA693A" w:rsidRPr="004A10FF">
        <w:rPr>
          <w:rFonts w:asciiTheme="majorBidi" w:hAnsiTheme="majorBidi" w:cstheme="majorBidi"/>
          <w:sz w:val="24"/>
          <w:szCs w:val="24"/>
        </w:rPr>
        <w:t xml:space="preserve"> </w:t>
      </w:r>
      <w:ins w:id="14" w:author="Bryan" w:date="2011-12-11T12:57:00Z">
        <w:r w:rsidR="0005504D">
          <w:rPr>
            <w:rFonts w:asciiTheme="majorBidi" w:hAnsiTheme="majorBidi" w:cstheme="majorBidi"/>
            <w:sz w:val="24"/>
            <w:szCs w:val="24"/>
          </w:rPr>
          <w:t xml:space="preserve">is </w:t>
        </w:r>
      </w:ins>
      <w:r w:rsidR="00DA693A" w:rsidRPr="004A10FF">
        <w:rPr>
          <w:rFonts w:asciiTheme="majorBidi" w:hAnsiTheme="majorBidi" w:cstheme="majorBidi"/>
          <w:sz w:val="24"/>
          <w:szCs w:val="24"/>
        </w:rPr>
        <w:t>comprise</w:t>
      </w:r>
      <w:ins w:id="15" w:author="Bryan" w:date="2011-12-11T12:57:00Z">
        <w:r w:rsidR="0005504D">
          <w:rPr>
            <w:rFonts w:asciiTheme="majorBidi" w:hAnsiTheme="majorBidi" w:cstheme="majorBidi"/>
            <w:sz w:val="24"/>
            <w:szCs w:val="24"/>
          </w:rPr>
          <w:t>d</w:t>
        </w:r>
      </w:ins>
      <w:r w:rsidR="00DA693A" w:rsidRPr="004A10FF">
        <w:rPr>
          <w:rFonts w:asciiTheme="majorBidi" w:hAnsiTheme="majorBidi" w:cstheme="majorBidi"/>
          <w:sz w:val="24"/>
          <w:szCs w:val="24"/>
        </w:rPr>
        <w:t xml:space="preserve"> of 1,100 students and offers degrees </w:t>
      </w:r>
      <w:r w:rsidR="002C2B2B" w:rsidRPr="004A10FF">
        <w:rPr>
          <w:rFonts w:asciiTheme="majorBidi" w:hAnsiTheme="majorBidi" w:cstheme="majorBidi"/>
          <w:sz w:val="24"/>
          <w:szCs w:val="24"/>
        </w:rPr>
        <w:t>such as</w:t>
      </w:r>
      <w:r w:rsidR="00DA693A" w:rsidRPr="004A10FF">
        <w:rPr>
          <w:rFonts w:asciiTheme="majorBidi" w:hAnsiTheme="majorBidi" w:cstheme="majorBidi"/>
          <w:sz w:val="24"/>
          <w:szCs w:val="24"/>
        </w:rPr>
        <w:t xml:space="preserve"> social work</w:t>
      </w:r>
      <w:r w:rsidR="00844CDF" w:rsidRPr="004A10FF">
        <w:rPr>
          <w:rFonts w:asciiTheme="majorBidi" w:hAnsiTheme="majorBidi" w:cstheme="majorBidi"/>
          <w:sz w:val="24"/>
          <w:szCs w:val="24"/>
        </w:rPr>
        <w:t>, psychology,</w:t>
      </w:r>
      <w:r w:rsidR="00DA693A" w:rsidRPr="004A10FF">
        <w:rPr>
          <w:rFonts w:asciiTheme="majorBidi" w:hAnsiTheme="majorBidi" w:cstheme="majorBidi"/>
          <w:sz w:val="24"/>
          <w:szCs w:val="24"/>
        </w:rPr>
        <w:t xml:space="preserve"> computer programming</w:t>
      </w:r>
      <w:r w:rsidR="002A4E04">
        <w:rPr>
          <w:rFonts w:asciiTheme="majorBidi" w:hAnsiTheme="majorBidi" w:cstheme="majorBidi"/>
          <w:sz w:val="24"/>
          <w:szCs w:val="24"/>
        </w:rPr>
        <w:t>, educational counseling, speech pathology,</w:t>
      </w:r>
      <w:r w:rsidR="002C2B2B" w:rsidRPr="004A10FF">
        <w:rPr>
          <w:rFonts w:asciiTheme="majorBidi" w:hAnsiTheme="majorBidi" w:cstheme="majorBidi"/>
          <w:sz w:val="24"/>
          <w:szCs w:val="24"/>
        </w:rPr>
        <w:t xml:space="preserve"> health </w:t>
      </w:r>
      <w:r w:rsidR="002C2B2B" w:rsidRPr="002A4E04">
        <w:rPr>
          <w:rFonts w:asciiTheme="majorBidi" w:hAnsiTheme="majorBidi" w:cstheme="majorBidi"/>
          <w:sz w:val="24"/>
          <w:szCs w:val="24"/>
        </w:rPr>
        <w:t>sciences</w:t>
      </w:r>
      <w:r w:rsidR="002A4E04" w:rsidRPr="002A4E04">
        <w:rPr>
          <w:rFonts w:asciiTheme="majorBidi" w:hAnsiTheme="majorBidi" w:cstheme="majorBidi"/>
          <w:sz w:val="24"/>
          <w:szCs w:val="24"/>
        </w:rPr>
        <w:t xml:space="preserve">, and medical laboratory science.    </w:t>
      </w:r>
    </w:p>
    <w:p w:rsidR="00E41AD8" w:rsidRPr="004A10FF" w:rsidRDefault="0040267A" w:rsidP="00CB63AB">
      <w:pPr>
        <w:pStyle w:val="NormalWeb"/>
        <w:spacing w:before="0" w:beforeAutospacing="0" w:after="0" w:afterAutospacing="0" w:line="480" w:lineRule="auto"/>
        <w:ind w:firstLine="720"/>
        <w:jc w:val="both"/>
        <w:rPr>
          <w:rFonts w:asciiTheme="majorBidi" w:hAnsiTheme="majorBidi" w:cstheme="majorBidi"/>
        </w:rPr>
      </w:pPr>
      <w:r w:rsidRPr="004A10FF">
        <w:rPr>
          <w:rFonts w:asciiTheme="majorBidi" w:hAnsiTheme="majorBidi" w:cstheme="majorBidi"/>
        </w:rPr>
        <w:t xml:space="preserve">By creating the first structure in which ultra-orthodox women (and recently, men) are able to acquire academic qualifications and professional skills in harmony with their identities and traditions, Mrs. Adina Bar Shalom is not only contributing to their economic well-being, but also opening doors to inclusion and improved status within larger </w:t>
      </w:r>
      <w:r w:rsidR="002C2B2B" w:rsidRPr="004A10FF">
        <w:rPr>
          <w:rFonts w:asciiTheme="majorBidi" w:hAnsiTheme="majorBidi" w:cstheme="majorBidi"/>
        </w:rPr>
        <w:t xml:space="preserve">Israeli </w:t>
      </w:r>
      <w:r w:rsidRPr="004A10FF">
        <w:rPr>
          <w:rFonts w:asciiTheme="majorBidi" w:hAnsiTheme="majorBidi" w:cstheme="majorBidi"/>
        </w:rPr>
        <w:t>society</w:t>
      </w:r>
      <w:r w:rsidR="005D4992" w:rsidRPr="004A10FF">
        <w:rPr>
          <w:rFonts w:asciiTheme="majorBidi" w:hAnsiTheme="majorBidi" w:cstheme="majorBidi"/>
        </w:rPr>
        <w:t xml:space="preserve"> (MCY, 2011)</w:t>
      </w:r>
      <w:r w:rsidRPr="004A10FF">
        <w:rPr>
          <w:rFonts w:asciiTheme="majorBidi" w:hAnsiTheme="majorBidi" w:cstheme="majorBidi"/>
        </w:rPr>
        <w:t xml:space="preserve">.  </w:t>
      </w:r>
    </w:p>
    <w:p w:rsidR="00FD0417" w:rsidRDefault="00E41AD8" w:rsidP="000312C6">
      <w:pPr>
        <w:pStyle w:val="NormalWeb"/>
        <w:spacing w:before="0" w:beforeAutospacing="0" w:after="0" w:afterAutospacing="0" w:line="480" w:lineRule="auto"/>
        <w:ind w:firstLine="720"/>
        <w:jc w:val="both"/>
        <w:rPr>
          <w:rFonts w:asciiTheme="majorBidi" w:hAnsiTheme="majorBidi" w:cstheme="majorBidi"/>
        </w:rPr>
      </w:pPr>
      <w:r w:rsidRPr="004A10FF">
        <w:rPr>
          <w:rFonts w:asciiTheme="majorBidi" w:hAnsiTheme="majorBidi" w:cstheme="majorBidi"/>
        </w:rPr>
        <w:t>Some of t</w:t>
      </w:r>
      <w:r w:rsidR="00FD0417" w:rsidRPr="004A10FF">
        <w:rPr>
          <w:rFonts w:asciiTheme="majorBidi" w:hAnsiTheme="majorBidi" w:cstheme="majorBidi"/>
        </w:rPr>
        <w:t xml:space="preserve">he </w:t>
      </w:r>
      <w:r w:rsidRPr="004A10FF">
        <w:rPr>
          <w:rFonts w:asciiTheme="majorBidi" w:hAnsiTheme="majorBidi" w:cstheme="majorBidi"/>
        </w:rPr>
        <w:t>programs</w:t>
      </w:r>
      <w:r w:rsidR="00FD0417" w:rsidRPr="004A10FF">
        <w:rPr>
          <w:rFonts w:asciiTheme="majorBidi" w:hAnsiTheme="majorBidi" w:cstheme="majorBidi"/>
        </w:rPr>
        <w:t xml:space="preserve"> offered in the Haredi </w:t>
      </w:r>
      <w:r w:rsidRPr="004A10FF">
        <w:rPr>
          <w:rFonts w:asciiTheme="majorBidi" w:hAnsiTheme="majorBidi" w:cstheme="majorBidi"/>
        </w:rPr>
        <w:t>College</w:t>
      </w:r>
      <w:r w:rsidR="00FD0417" w:rsidRPr="004A10FF">
        <w:rPr>
          <w:rFonts w:asciiTheme="majorBidi" w:hAnsiTheme="majorBidi" w:cstheme="majorBidi"/>
        </w:rPr>
        <w:t xml:space="preserve"> are</w:t>
      </w:r>
      <w:r w:rsidRPr="004A10FF">
        <w:rPr>
          <w:rFonts w:asciiTheme="majorBidi" w:hAnsiTheme="majorBidi" w:cstheme="majorBidi"/>
        </w:rPr>
        <w:t xml:space="preserve"> </w:t>
      </w:r>
      <w:r w:rsidR="00FD0417" w:rsidRPr="004A10FF">
        <w:rPr>
          <w:rFonts w:asciiTheme="majorBidi" w:hAnsiTheme="majorBidi" w:cstheme="majorBidi"/>
        </w:rPr>
        <w:t xml:space="preserve">in the areas of services </w:t>
      </w:r>
      <w:r w:rsidRPr="004A10FF">
        <w:rPr>
          <w:rFonts w:asciiTheme="majorBidi" w:hAnsiTheme="majorBidi" w:cstheme="majorBidi"/>
        </w:rPr>
        <w:t>with</w:t>
      </w:r>
      <w:r w:rsidR="00FD0417" w:rsidRPr="004A10FF">
        <w:rPr>
          <w:rFonts w:asciiTheme="majorBidi" w:hAnsiTheme="majorBidi" w:cstheme="majorBidi"/>
        </w:rPr>
        <w:t>in the Haredi community</w:t>
      </w:r>
      <w:r w:rsidR="006D44A3" w:rsidRPr="004A10FF">
        <w:rPr>
          <w:rFonts w:asciiTheme="majorBidi" w:hAnsiTheme="majorBidi" w:cstheme="majorBidi"/>
        </w:rPr>
        <w:t>. Th</w:t>
      </w:r>
      <w:r w:rsidRPr="004A10FF">
        <w:rPr>
          <w:rFonts w:asciiTheme="majorBidi" w:hAnsiTheme="majorBidi" w:cstheme="majorBidi"/>
        </w:rPr>
        <w:t xml:space="preserve">ese programs were </w:t>
      </w:r>
      <w:r w:rsidR="006D44A3" w:rsidRPr="004A10FF">
        <w:rPr>
          <w:rFonts w:asciiTheme="majorBidi" w:hAnsiTheme="majorBidi" w:cstheme="majorBidi"/>
        </w:rPr>
        <w:t xml:space="preserve">planned with the purpose of </w:t>
      </w:r>
      <w:r w:rsidRPr="004A10FF">
        <w:rPr>
          <w:rFonts w:asciiTheme="majorBidi" w:hAnsiTheme="majorBidi" w:cstheme="majorBidi"/>
        </w:rPr>
        <w:t xml:space="preserve">the students </w:t>
      </w:r>
      <w:r w:rsidR="006D44A3" w:rsidRPr="004A10FF">
        <w:rPr>
          <w:rFonts w:asciiTheme="majorBidi" w:hAnsiTheme="majorBidi" w:cstheme="majorBidi"/>
        </w:rPr>
        <w:t xml:space="preserve">giving back to the community from </w:t>
      </w:r>
      <w:r w:rsidRPr="004A10FF">
        <w:rPr>
          <w:rFonts w:asciiTheme="majorBidi" w:hAnsiTheme="majorBidi" w:cstheme="majorBidi"/>
        </w:rPr>
        <w:t xml:space="preserve">which </w:t>
      </w:r>
      <w:ins w:id="16" w:author="Bryan" w:date="2011-12-11T12:57:00Z">
        <w:r w:rsidR="0005504D">
          <w:rPr>
            <w:rFonts w:asciiTheme="majorBidi" w:hAnsiTheme="majorBidi" w:cstheme="majorBidi"/>
          </w:rPr>
          <w:t xml:space="preserve">they </w:t>
        </w:r>
      </w:ins>
      <w:r w:rsidR="006D44A3" w:rsidRPr="004A10FF">
        <w:rPr>
          <w:rFonts w:asciiTheme="majorBidi" w:hAnsiTheme="majorBidi" w:cstheme="majorBidi"/>
        </w:rPr>
        <w:t>come. Since they understand the background, value system</w:t>
      </w:r>
      <w:r w:rsidRPr="004A10FF">
        <w:rPr>
          <w:rFonts w:asciiTheme="majorBidi" w:hAnsiTheme="majorBidi" w:cstheme="majorBidi"/>
        </w:rPr>
        <w:t>,</w:t>
      </w:r>
      <w:r w:rsidR="006D44A3" w:rsidRPr="004A10FF">
        <w:rPr>
          <w:rFonts w:asciiTheme="majorBidi" w:hAnsiTheme="majorBidi" w:cstheme="majorBidi"/>
        </w:rPr>
        <w:t xml:space="preserve"> the needs </w:t>
      </w:r>
      <w:r w:rsidRPr="004A10FF">
        <w:rPr>
          <w:rFonts w:asciiTheme="majorBidi" w:hAnsiTheme="majorBidi" w:cstheme="majorBidi"/>
        </w:rPr>
        <w:t xml:space="preserve">and concerns </w:t>
      </w:r>
      <w:r w:rsidR="006D44A3" w:rsidRPr="004A10FF">
        <w:rPr>
          <w:rFonts w:asciiTheme="majorBidi" w:hAnsiTheme="majorBidi" w:cstheme="majorBidi"/>
        </w:rPr>
        <w:t xml:space="preserve">of their own community and also are more likely to trust </w:t>
      </w:r>
      <w:r w:rsidRPr="004A10FF">
        <w:rPr>
          <w:rFonts w:asciiTheme="majorBidi" w:hAnsiTheme="majorBidi" w:cstheme="majorBidi"/>
        </w:rPr>
        <w:t xml:space="preserve">professionals of their own community. </w:t>
      </w:r>
      <w:r w:rsidR="00FD0417" w:rsidRPr="004A10FF">
        <w:rPr>
          <w:rFonts w:asciiTheme="majorBidi" w:hAnsiTheme="majorBidi" w:cstheme="majorBidi"/>
        </w:rPr>
        <w:t xml:space="preserve"> </w:t>
      </w:r>
    </w:p>
    <w:p w:rsidR="000312C6" w:rsidRPr="004A10FF" w:rsidRDefault="000312C6" w:rsidP="000312C6">
      <w:pPr>
        <w:pStyle w:val="NormalWeb"/>
        <w:spacing w:before="0" w:beforeAutospacing="0" w:after="0" w:afterAutospacing="0" w:line="480" w:lineRule="auto"/>
        <w:ind w:firstLine="720"/>
        <w:jc w:val="both"/>
        <w:rPr>
          <w:rFonts w:asciiTheme="majorBidi" w:hAnsiTheme="majorBidi" w:cstheme="majorBidi"/>
        </w:rPr>
      </w:pPr>
    </w:p>
    <w:p w:rsidR="0001016B" w:rsidRPr="004A10FF" w:rsidRDefault="0001016B" w:rsidP="00653896">
      <w:pPr>
        <w:pStyle w:val="NormalWeb"/>
        <w:spacing w:before="0" w:beforeAutospacing="0" w:after="0" w:afterAutospacing="0" w:line="480" w:lineRule="auto"/>
        <w:rPr>
          <w:rFonts w:asciiTheme="majorBidi" w:hAnsiTheme="majorBidi" w:cstheme="majorBidi"/>
          <w:b/>
          <w:bCs/>
          <w:i/>
          <w:iCs/>
        </w:rPr>
      </w:pPr>
      <w:r w:rsidRPr="004A10FF">
        <w:rPr>
          <w:rFonts w:asciiTheme="majorBidi" w:hAnsiTheme="majorBidi" w:cstheme="majorBidi"/>
          <w:b/>
          <w:bCs/>
          <w:i/>
          <w:iCs/>
        </w:rPr>
        <w:t>Me</w:t>
      </w:r>
      <w:r w:rsidR="0040267A" w:rsidRPr="004A10FF">
        <w:rPr>
          <w:rFonts w:asciiTheme="majorBidi" w:hAnsiTheme="majorBidi" w:cstheme="majorBidi"/>
          <w:b/>
          <w:bCs/>
          <w:i/>
          <w:iCs/>
        </w:rPr>
        <w:t>c</w:t>
      </w:r>
      <w:r w:rsidRPr="004A10FF">
        <w:rPr>
          <w:rFonts w:asciiTheme="majorBidi" w:hAnsiTheme="majorBidi" w:cstheme="majorBidi"/>
          <w:b/>
          <w:bCs/>
          <w:i/>
          <w:iCs/>
        </w:rPr>
        <w:t>hina (</w:t>
      </w:r>
      <w:r w:rsidR="00653896">
        <w:rPr>
          <w:rFonts w:asciiTheme="majorBidi" w:hAnsiTheme="majorBidi" w:cstheme="majorBidi"/>
          <w:b/>
          <w:bCs/>
          <w:i/>
          <w:iCs/>
        </w:rPr>
        <w:t xml:space="preserve">College </w:t>
      </w:r>
      <w:r w:rsidRPr="004A10FF">
        <w:rPr>
          <w:rFonts w:asciiTheme="majorBidi" w:hAnsiTheme="majorBidi" w:cstheme="majorBidi"/>
          <w:b/>
          <w:bCs/>
          <w:i/>
          <w:iCs/>
        </w:rPr>
        <w:t xml:space="preserve">Prep </w:t>
      </w:r>
      <w:r w:rsidR="00174978" w:rsidRPr="004A10FF">
        <w:rPr>
          <w:rFonts w:asciiTheme="majorBidi" w:hAnsiTheme="majorBidi" w:cstheme="majorBidi"/>
          <w:b/>
          <w:bCs/>
          <w:i/>
          <w:iCs/>
        </w:rPr>
        <w:t>C</w:t>
      </w:r>
      <w:r w:rsidRPr="004A10FF">
        <w:rPr>
          <w:rFonts w:asciiTheme="majorBidi" w:hAnsiTheme="majorBidi" w:cstheme="majorBidi"/>
          <w:b/>
          <w:bCs/>
          <w:i/>
          <w:iCs/>
        </w:rPr>
        <w:t>ourse)</w:t>
      </w:r>
    </w:p>
    <w:p w:rsidR="00653896" w:rsidRDefault="00666A38" w:rsidP="000312C6">
      <w:pPr>
        <w:pStyle w:val="NormalWeb"/>
        <w:spacing w:before="0" w:beforeAutospacing="0" w:after="0" w:afterAutospacing="0" w:line="480" w:lineRule="auto"/>
        <w:ind w:firstLine="720"/>
        <w:rPr>
          <w:rFonts w:asciiTheme="majorBidi" w:hAnsiTheme="majorBidi" w:cstheme="majorBidi"/>
        </w:rPr>
      </w:pPr>
      <w:r w:rsidRPr="004A10FF">
        <w:rPr>
          <w:rFonts w:asciiTheme="majorBidi" w:hAnsiTheme="majorBidi" w:cstheme="majorBidi"/>
        </w:rPr>
        <w:t xml:space="preserve">Haredi </w:t>
      </w:r>
      <w:r w:rsidR="00653896">
        <w:rPr>
          <w:rFonts w:asciiTheme="majorBidi" w:hAnsiTheme="majorBidi" w:cstheme="majorBidi"/>
        </w:rPr>
        <w:t>leadership</w:t>
      </w:r>
      <w:r w:rsidRPr="004A10FF">
        <w:rPr>
          <w:rFonts w:asciiTheme="majorBidi" w:hAnsiTheme="majorBidi" w:cstheme="majorBidi"/>
        </w:rPr>
        <w:t xml:space="preserve"> do</w:t>
      </w:r>
      <w:r w:rsidR="00C93CCC">
        <w:rPr>
          <w:rFonts w:asciiTheme="majorBidi" w:hAnsiTheme="majorBidi" w:cstheme="majorBidi"/>
        </w:rPr>
        <w:t>es</w:t>
      </w:r>
      <w:r>
        <w:rPr>
          <w:rFonts w:asciiTheme="majorBidi" w:hAnsiTheme="majorBidi" w:cstheme="majorBidi"/>
        </w:rPr>
        <w:t xml:space="preserve"> </w:t>
      </w:r>
      <w:r w:rsidRPr="004A10FF">
        <w:rPr>
          <w:rFonts w:asciiTheme="majorBidi" w:hAnsiTheme="majorBidi" w:cstheme="majorBidi"/>
        </w:rPr>
        <w:t>n</w:t>
      </w:r>
      <w:r>
        <w:rPr>
          <w:rFonts w:asciiTheme="majorBidi" w:hAnsiTheme="majorBidi" w:cstheme="majorBidi"/>
        </w:rPr>
        <w:t>ot</w:t>
      </w:r>
      <w:r w:rsidRPr="004A10FF">
        <w:rPr>
          <w:rFonts w:asciiTheme="majorBidi" w:hAnsiTheme="majorBidi" w:cstheme="majorBidi"/>
        </w:rPr>
        <w:t xml:space="preserve"> want outsiders interfering i</w:t>
      </w:r>
      <w:r w:rsidR="000312C6">
        <w:rPr>
          <w:rFonts w:asciiTheme="majorBidi" w:hAnsiTheme="majorBidi" w:cstheme="majorBidi"/>
        </w:rPr>
        <w:t>n the “purity of Torah learning</w:t>
      </w:r>
      <w:r w:rsidRPr="004A10FF">
        <w:rPr>
          <w:rFonts w:asciiTheme="majorBidi" w:hAnsiTheme="majorBidi" w:cstheme="majorBidi"/>
        </w:rPr>
        <w:t xml:space="preserve">” which many Haredim fear could pave the way toward a secular lifestyle. </w:t>
      </w:r>
      <w:r>
        <w:rPr>
          <w:rFonts w:asciiTheme="majorBidi" w:hAnsiTheme="majorBidi" w:cstheme="majorBidi"/>
        </w:rPr>
        <w:t xml:space="preserve"> Therefore, the </w:t>
      </w:r>
      <w:r w:rsidR="0001016B" w:rsidRPr="004A10FF">
        <w:rPr>
          <w:rFonts w:asciiTheme="majorBidi" w:hAnsiTheme="majorBidi" w:cstheme="majorBidi"/>
        </w:rPr>
        <w:t xml:space="preserve">Haredi </w:t>
      </w:r>
      <w:r w:rsidR="00C93CCC">
        <w:rPr>
          <w:rFonts w:asciiTheme="majorBidi" w:hAnsiTheme="majorBidi" w:cstheme="majorBidi"/>
        </w:rPr>
        <w:t xml:space="preserve">elementary and high schools </w:t>
      </w:r>
      <w:r w:rsidR="00210B26" w:rsidRPr="004A10FF">
        <w:rPr>
          <w:rFonts w:asciiTheme="majorBidi" w:hAnsiTheme="majorBidi" w:cstheme="majorBidi"/>
        </w:rPr>
        <w:t>do not</w:t>
      </w:r>
      <w:r w:rsidR="0001016B" w:rsidRPr="004A10FF">
        <w:rPr>
          <w:rFonts w:asciiTheme="majorBidi" w:hAnsiTheme="majorBidi" w:cstheme="majorBidi"/>
        </w:rPr>
        <w:t xml:space="preserve"> teach students </w:t>
      </w:r>
      <w:r w:rsidR="00653896">
        <w:rPr>
          <w:rFonts w:asciiTheme="majorBidi" w:hAnsiTheme="majorBidi" w:cstheme="majorBidi"/>
        </w:rPr>
        <w:t>the</w:t>
      </w:r>
      <w:r w:rsidR="0001016B" w:rsidRPr="004A10FF">
        <w:rPr>
          <w:rFonts w:asciiTheme="majorBidi" w:hAnsiTheme="majorBidi" w:cstheme="majorBidi"/>
        </w:rPr>
        <w:t xml:space="preserve"> core curriculum </w:t>
      </w:r>
      <w:r>
        <w:rPr>
          <w:rFonts w:asciiTheme="majorBidi" w:hAnsiTheme="majorBidi" w:cstheme="majorBidi"/>
        </w:rPr>
        <w:t>in</w:t>
      </w:r>
      <w:r w:rsidR="0001016B" w:rsidRPr="004A10FF">
        <w:rPr>
          <w:rFonts w:asciiTheme="majorBidi" w:hAnsiTheme="majorBidi" w:cstheme="majorBidi"/>
        </w:rPr>
        <w:t xml:space="preserve"> science, math, English and civics</w:t>
      </w:r>
      <w:r>
        <w:rPr>
          <w:rFonts w:asciiTheme="majorBidi" w:hAnsiTheme="majorBidi" w:cstheme="majorBidi"/>
        </w:rPr>
        <w:t>. Hence, Haredi young men and women</w:t>
      </w:r>
      <w:r w:rsidR="0001016B" w:rsidRPr="004A10FF">
        <w:rPr>
          <w:rFonts w:asciiTheme="majorBidi" w:hAnsiTheme="majorBidi" w:cstheme="majorBidi"/>
        </w:rPr>
        <w:t xml:space="preserve"> </w:t>
      </w:r>
      <w:r>
        <w:rPr>
          <w:rFonts w:asciiTheme="majorBidi" w:hAnsiTheme="majorBidi" w:cstheme="majorBidi"/>
        </w:rPr>
        <w:t>who graduate from high school, lack the</w:t>
      </w:r>
      <w:r w:rsidR="0001016B" w:rsidRPr="004A10FF">
        <w:rPr>
          <w:rFonts w:asciiTheme="majorBidi" w:hAnsiTheme="majorBidi" w:cstheme="majorBidi"/>
        </w:rPr>
        <w:t xml:space="preserve"> </w:t>
      </w:r>
      <w:r w:rsidR="00E36C0C" w:rsidRPr="004A10FF">
        <w:rPr>
          <w:rFonts w:asciiTheme="majorBidi" w:hAnsiTheme="majorBidi" w:cstheme="majorBidi"/>
        </w:rPr>
        <w:t xml:space="preserve">secular </w:t>
      </w:r>
      <w:r w:rsidR="0001016B" w:rsidRPr="004A10FF">
        <w:rPr>
          <w:rFonts w:asciiTheme="majorBidi" w:hAnsiTheme="majorBidi" w:cstheme="majorBidi"/>
        </w:rPr>
        <w:t>education background in basic academic</w:t>
      </w:r>
      <w:r>
        <w:rPr>
          <w:rFonts w:asciiTheme="majorBidi" w:hAnsiTheme="majorBidi" w:cstheme="majorBidi"/>
        </w:rPr>
        <w:t xml:space="preserve"> skills.  They do not qualify for the </w:t>
      </w:r>
      <w:proofErr w:type="spellStart"/>
      <w:r w:rsidRPr="00666A38">
        <w:rPr>
          <w:rFonts w:asciiTheme="majorBidi" w:hAnsiTheme="majorBidi" w:cstheme="majorBidi"/>
          <w:i/>
          <w:iCs/>
        </w:rPr>
        <w:t>Bagrut</w:t>
      </w:r>
      <w:proofErr w:type="spellEnd"/>
      <w:r w:rsidR="00653896">
        <w:rPr>
          <w:rFonts w:asciiTheme="majorBidi" w:hAnsiTheme="majorBidi" w:cstheme="majorBidi"/>
        </w:rPr>
        <w:t xml:space="preserve"> (</w:t>
      </w:r>
      <w:r>
        <w:rPr>
          <w:rFonts w:asciiTheme="majorBidi" w:hAnsiTheme="majorBidi" w:cstheme="majorBidi"/>
        </w:rPr>
        <w:t xml:space="preserve">the Israeli </w:t>
      </w:r>
      <w:r w:rsidR="00E36C0C" w:rsidRPr="004A10FF">
        <w:rPr>
          <w:rFonts w:asciiTheme="majorBidi" w:hAnsiTheme="majorBidi" w:cstheme="majorBidi"/>
        </w:rPr>
        <w:t>Matriculation</w:t>
      </w:r>
      <w:r w:rsidR="00653896">
        <w:rPr>
          <w:rFonts w:asciiTheme="majorBidi" w:hAnsiTheme="majorBidi" w:cstheme="majorBidi"/>
        </w:rPr>
        <w:t>)</w:t>
      </w:r>
      <w:r w:rsidR="00E36C0C" w:rsidRPr="004A10FF">
        <w:rPr>
          <w:rFonts w:asciiTheme="majorBidi" w:hAnsiTheme="majorBidi" w:cstheme="majorBidi"/>
        </w:rPr>
        <w:t xml:space="preserve"> </w:t>
      </w:r>
      <w:r w:rsidR="00653896" w:rsidRPr="004A10FF">
        <w:rPr>
          <w:rFonts w:asciiTheme="majorBidi" w:hAnsiTheme="majorBidi" w:cstheme="majorBidi"/>
        </w:rPr>
        <w:t>certification</w:t>
      </w:r>
      <w:r w:rsidR="00653896">
        <w:rPr>
          <w:rFonts w:asciiTheme="majorBidi" w:hAnsiTheme="majorBidi" w:cstheme="majorBidi"/>
        </w:rPr>
        <w:t>; th</w:t>
      </w:r>
      <w:r>
        <w:rPr>
          <w:rFonts w:asciiTheme="majorBidi" w:hAnsiTheme="majorBidi" w:cstheme="majorBidi"/>
        </w:rPr>
        <w:t xml:space="preserve">ey cannot pass the standardized </w:t>
      </w:r>
      <w:r w:rsidR="00E36C0C" w:rsidRPr="004A10FF">
        <w:rPr>
          <w:rFonts w:asciiTheme="majorBidi" w:hAnsiTheme="majorBidi" w:cstheme="majorBidi"/>
        </w:rPr>
        <w:t>Psychometrics exam (which is equivalent to the SAT)</w:t>
      </w:r>
      <w:r w:rsidR="00653896">
        <w:rPr>
          <w:rFonts w:asciiTheme="majorBidi" w:hAnsiTheme="majorBidi" w:cstheme="majorBidi"/>
        </w:rPr>
        <w:t xml:space="preserve"> that </w:t>
      </w:r>
      <w:r w:rsidR="000312C6">
        <w:rPr>
          <w:rFonts w:asciiTheme="majorBidi" w:hAnsiTheme="majorBidi" w:cstheme="majorBidi"/>
        </w:rPr>
        <w:t xml:space="preserve">could </w:t>
      </w:r>
      <w:r w:rsidR="00653896">
        <w:rPr>
          <w:rFonts w:asciiTheme="majorBidi" w:hAnsiTheme="majorBidi" w:cstheme="majorBidi"/>
        </w:rPr>
        <w:t>enable</w:t>
      </w:r>
      <w:r w:rsidR="000312C6">
        <w:rPr>
          <w:rFonts w:asciiTheme="majorBidi" w:hAnsiTheme="majorBidi" w:cstheme="majorBidi"/>
        </w:rPr>
        <w:t xml:space="preserve"> </w:t>
      </w:r>
      <w:r w:rsidR="00C93CCC">
        <w:rPr>
          <w:rFonts w:asciiTheme="majorBidi" w:hAnsiTheme="majorBidi" w:cstheme="majorBidi"/>
        </w:rPr>
        <w:t>them</w:t>
      </w:r>
      <w:r w:rsidR="00653896">
        <w:rPr>
          <w:rFonts w:asciiTheme="majorBidi" w:hAnsiTheme="majorBidi" w:cstheme="majorBidi"/>
        </w:rPr>
        <w:t xml:space="preserve"> to enter college. </w:t>
      </w:r>
    </w:p>
    <w:p w:rsidR="004E3EA6" w:rsidRPr="004A10FF" w:rsidRDefault="002C15D9" w:rsidP="00C93CCC">
      <w:pPr>
        <w:pStyle w:val="NormalWeb"/>
        <w:spacing w:before="0" w:beforeAutospacing="0" w:after="0" w:afterAutospacing="0" w:line="480" w:lineRule="auto"/>
        <w:ind w:firstLine="720"/>
        <w:rPr>
          <w:rFonts w:asciiTheme="majorBidi" w:hAnsiTheme="majorBidi" w:cstheme="majorBidi"/>
        </w:rPr>
      </w:pPr>
      <w:r w:rsidRPr="004A10FF">
        <w:rPr>
          <w:rFonts w:asciiTheme="majorBidi" w:hAnsiTheme="majorBidi" w:cstheme="majorBidi"/>
        </w:rPr>
        <w:t>Therefore</w:t>
      </w:r>
      <w:r w:rsidR="00E36C0C" w:rsidRPr="004A10FF">
        <w:rPr>
          <w:rFonts w:asciiTheme="majorBidi" w:hAnsiTheme="majorBidi" w:cstheme="majorBidi"/>
        </w:rPr>
        <w:t xml:space="preserve">, </w:t>
      </w:r>
      <w:r w:rsidR="0001016B" w:rsidRPr="004A10FF">
        <w:rPr>
          <w:rFonts w:asciiTheme="majorBidi" w:hAnsiTheme="majorBidi" w:cstheme="majorBidi"/>
        </w:rPr>
        <w:t>the HCW</w:t>
      </w:r>
      <w:r w:rsidR="00E944FC" w:rsidRPr="004A10FF">
        <w:rPr>
          <w:rFonts w:asciiTheme="majorBidi" w:hAnsiTheme="majorBidi" w:cstheme="majorBidi"/>
        </w:rPr>
        <w:t xml:space="preserve"> offers </w:t>
      </w:r>
      <w:r w:rsidR="00E944FC" w:rsidRPr="00653896">
        <w:rPr>
          <w:rFonts w:asciiTheme="majorBidi" w:hAnsiTheme="majorBidi" w:cstheme="majorBidi"/>
          <w:i/>
          <w:iCs/>
        </w:rPr>
        <w:t xml:space="preserve">Mechina </w:t>
      </w:r>
      <w:r w:rsidR="00E944FC" w:rsidRPr="004A10FF">
        <w:rPr>
          <w:rFonts w:asciiTheme="majorBidi" w:hAnsiTheme="majorBidi" w:cstheme="majorBidi"/>
        </w:rPr>
        <w:t>(Preparation) courses</w:t>
      </w:r>
      <w:r w:rsidR="00653896">
        <w:rPr>
          <w:rFonts w:asciiTheme="majorBidi" w:hAnsiTheme="majorBidi" w:cstheme="majorBidi"/>
        </w:rPr>
        <w:t xml:space="preserve"> in Math, English and sciences</w:t>
      </w:r>
      <w:r w:rsidR="00162B2A" w:rsidRPr="004A10FF">
        <w:rPr>
          <w:rFonts w:asciiTheme="majorBidi" w:hAnsiTheme="majorBidi" w:cstheme="majorBidi"/>
        </w:rPr>
        <w:t xml:space="preserve">. </w:t>
      </w:r>
      <w:r w:rsidR="00653896">
        <w:rPr>
          <w:rFonts w:asciiTheme="majorBidi" w:hAnsiTheme="majorBidi" w:cstheme="majorBidi"/>
        </w:rPr>
        <w:t>S</w:t>
      </w:r>
      <w:r w:rsidR="00653896" w:rsidRPr="004A10FF">
        <w:rPr>
          <w:rFonts w:asciiTheme="majorBidi" w:hAnsiTheme="majorBidi" w:cstheme="majorBidi"/>
        </w:rPr>
        <w:t>ince Haredim do not use computer in their daily lives</w:t>
      </w:r>
      <w:r w:rsidR="00653896">
        <w:rPr>
          <w:rFonts w:asciiTheme="majorBidi" w:hAnsiTheme="majorBidi" w:cstheme="majorBidi"/>
        </w:rPr>
        <w:t>, t</w:t>
      </w:r>
      <w:r w:rsidR="00162B2A" w:rsidRPr="004A10FF">
        <w:rPr>
          <w:rFonts w:asciiTheme="majorBidi" w:hAnsiTheme="majorBidi" w:cstheme="majorBidi"/>
        </w:rPr>
        <w:t>he Mechina</w:t>
      </w:r>
      <w:r w:rsidR="00653896">
        <w:rPr>
          <w:rFonts w:asciiTheme="majorBidi" w:hAnsiTheme="majorBidi" w:cstheme="majorBidi"/>
        </w:rPr>
        <w:t xml:space="preserve"> curriculum also provide extensive</w:t>
      </w:r>
      <w:r w:rsidR="00162B2A" w:rsidRPr="004A10FF">
        <w:rPr>
          <w:rFonts w:asciiTheme="majorBidi" w:hAnsiTheme="majorBidi" w:cstheme="majorBidi"/>
        </w:rPr>
        <w:t xml:space="preserve"> training</w:t>
      </w:r>
      <w:r w:rsidR="00653896">
        <w:rPr>
          <w:rFonts w:asciiTheme="majorBidi" w:hAnsiTheme="majorBidi" w:cstheme="majorBidi"/>
        </w:rPr>
        <w:t xml:space="preserve"> in computer skills, using Kosher </w:t>
      </w:r>
      <w:r w:rsidR="00C93CCC">
        <w:rPr>
          <w:rFonts w:asciiTheme="majorBidi" w:hAnsiTheme="majorBidi" w:cstheme="majorBidi"/>
        </w:rPr>
        <w:t>I</w:t>
      </w:r>
      <w:r w:rsidR="00653896">
        <w:rPr>
          <w:rFonts w:asciiTheme="majorBidi" w:hAnsiTheme="majorBidi" w:cstheme="majorBidi"/>
        </w:rPr>
        <w:t>nternet providers</w:t>
      </w:r>
      <w:r w:rsidR="00162B2A" w:rsidRPr="004A10FF">
        <w:rPr>
          <w:rFonts w:asciiTheme="majorBidi" w:hAnsiTheme="majorBidi" w:cstheme="majorBidi"/>
        </w:rPr>
        <w:t xml:space="preserve"> </w:t>
      </w:r>
      <w:r w:rsidR="00653896">
        <w:rPr>
          <w:rFonts w:asciiTheme="majorBidi" w:hAnsiTheme="majorBidi" w:cstheme="majorBidi"/>
        </w:rPr>
        <w:t>(</w:t>
      </w:r>
      <w:r w:rsidR="00C93CCC" w:rsidRPr="004A10FF">
        <w:rPr>
          <w:rFonts w:asciiTheme="majorBidi" w:hAnsiTheme="majorBidi" w:cstheme="majorBidi"/>
        </w:rPr>
        <w:t>HCW</w:t>
      </w:r>
      <w:r w:rsidR="00044CE0" w:rsidRPr="004A10FF">
        <w:rPr>
          <w:rFonts w:asciiTheme="majorBidi" w:hAnsiTheme="majorBidi" w:cstheme="majorBidi"/>
        </w:rPr>
        <w:t xml:space="preserve">, 2011).  </w:t>
      </w:r>
      <w:r w:rsidR="00162B2A" w:rsidRPr="004A10FF">
        <w:rPr>
          <w:rFonts w:asciiTheme="majorBidi" w:hAnsiTheme="majorBidi" w:cstheme="majorBidi"/>
        </w:rPr>
        <w:t xml:space="preserve"> </w:t>
      </w:r>
    </w:p>
    <w:p w:rsidR="002C15D9" w:rsidRPr="00C93CCC" w:rsidRDefault="00653896" w:rsidP="00C93CCC">
      <w:pPr>
        <w:spacing w:after="0" w:line="480" w:lineRule="auto"/>
        <w:rPr>
          <w:rFonts w:asciiTheme="majorBidi" w:hAnsiTheme="majorBidi" w:cstheme="majorBidi"/>
          <w:sz w:val="24"/>
          <w:szCs w:val="24"/>
        </w:rPr>
      </w:pPr>
      <w:r>
        <w:rPr>
          <w:rFonts w:asciiTheme="majorBidi" w:eastAsia="Times New Roman" w:hAnsiTheme="majorBidi" w:cstheme="majorBidi"/>
          <w:sz w:val="24"/>
          <w:szCs w:val="24"/>
          <w:lang w:bidi="he-IL"/>
        </w:rPr>
        <w:t xml:space="preserve">The HCW </w:t>
      </w:r>
      <w:r w:rsidR="00181A50" w:rsidRPr="004A10FF">
        <w:rPr>
          <w:rFonts w:asciiTheme="majorBidi" w:eastAsia="Times New Roman" w:hAnsiTheme="majorBidi" w:cstheme="majorBidi"/>
          <w:sz w:val="24"/>
          <w:szCs w:val="24"/>
          <w:lang w:bidi="he-IL"/>
        </w:rPr>
        <w:t xml:space="preserve">four-year program </w:t>
      </w:r>
      <w:r>
        <w:rPr>
          <w:rFonts w:asciiTheme="majorBidi" w:eastAsia="Times New Roman" w:hAnsiTheme="majorBidi" w:cstheme="majorBidi"/>
          <w:sz w:val="24"/>
          <w:szCs w:val="24"/>
          <w:lang w:bidi="he-IL"/>
        </w:rPr>
        <w:t>is contingent upon the completion of the</w:t>
      </w:r>
      <w:r w:rsidR="00181A50" w:rsidRPr="004A10FF">
        <w:rPr>
          <w:rFonts w:asciiTheme="majorBidi" w:eastAsia="Times New Roman" w:hAnsiTheme="majorBidi" w:cstheme="majorBidi"/>
          <w:sz w:val="24"/>
          <w:szCs w:val="24"/>
          <w:lang w:bidi="he-IL"/>
        </w:rPr>
        <w:t xml:space="preserve"> preparatory courses (Mechina</w:t>
      </w:r>
      <w:r w:rsidR="00181A50" w:rsidRPr="00C93CCC">
        <w:rPr>
          <w:rFonts w:asciiTheme="majorBidi" w:eastAsia="Times New Roman" w:hAnsiTheme="majorBidi" w:cstheme="majorBidi"/>
          <w:sz w:val="24"/>
          <w:szCs w:val="24"/>
          <w:lang w:bidi="he-IL"/>
        </w:rPr>
        <w:t>)</w:t>
      </w:r>
      <w:r w:rsidRPr="00C93CCC">
        <w:rPr>
          <w:rFonts w:asciiTheme="majorBidi" w:eastAsia="Times New Roman" w:hAnsiTheme="majorBidi" w:cstheme="majorBidi"/>
          <w:sz w:val="24"/>
          <w:szCs w:val="24"/>
          <w:lang w:bidi="he-IL"/>
        </w:rPr>
        <w:t xml:space="preserve">.  </w:t>
      </w:r>
      <w:r w:rsidR="002C15D9" w:rsidRPr="00C93CCC">
        <w:rPr>
          <w:rFonts w:asciiTheme="majorBidi" w:hAnsiTheme="majorBidi" w:cstheme="majorBidi"/>
          <w:sz w:val="24"/>
          <w:szCs w:val="24"/>
        </w:rPr>
        <w:t>The Mechina is operated by the Bar Ilan University, an accredited university in Tel Aviv. The curriculum of the Mechina courses are monitored and designed to fit the Haredi spiritual values and practices.</w:t>
      </w:r>
    </w:p>
    <w:p w:rsidR="00EE5BD6" w:rsidRDefault="00EE5BD6" w:rsidP="00C93CCC">
      <w:pPr>
        <w:pStyle w:val="NormalWeb"/>
        <w:spacing w:before="0" w:beforeAutospacing="0" w:after="0" w:afterAutospacing="0" w:line="480" w:lineRule="auto"/>
        <w:rPr>
          <w:rFonts w:asciiTheme="majorBidi" w:hAnsiTheme="majorBidi" w:cstheme="majorBidi"/>
        </w:rPr>
      </w:pPr>
      <w:r w:rsidRPr="004A10FF">
        <w:rPr>
          <w:rFonts w:asciiTheme="majorBidi" w:hAnsiTheme="majorBidi" w:cstheme="majorBidi"/>
          <w:b/>
          <w:bCs/>
          <w:i/>
          <w:iCs/>
        </w:rPr>
        <w:t>Child Care</w:t>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00E41AD8" w:rsidRPr="004A10FF">
        <w:rPr>
          <w:rFonts w:asciiTheme="majorBidi" w:hAnsiTheme="majorBidi" w:cstheme="majorBidi"/>
          <w:b/>
          <w:bCs/>
          <w:i/>
          <w:iCs/>
        </w:rPr>
        <w:tab/>
      </w:r>
      <w:r w:rsidRPr="004A10FF">
        <w:rPr>
          <w:rFonts w:asciiTheme="majorBidi" w:hAnsiTheme="majorBidi" w:cstheme="majorBidi"/>
        </w:rPr>
        <w:t xml:space="preserve">The average </w:t>
      </w:r>
      <w:r w:rsidR="00C93CCC">
        <w:rPr>
          <w:rFonts w:asciiTheme="majorBidi" w:hAnsiTheme="majorBidi" w:cstheme="majorBidi"/>
        </w:rPr>
        <w:t xml:space="preserve">MCY </w:t>
      </w:r>
      <w:r w:rsidRPr="004A10FF">
        <w:rPr>
          <w:rFonts w:asciiTheme="majorBidi" w:hAnsiTheme="majorBidi" w:cstheme="majorBidi"/>
        </w:rPr>
        <w:t xml:space="preserve">student </w:t>
      </w:r>
      <w:r w:rsidR="00C93CCC">
        <w:rPr>
          <w:rFonts w:asciiTheme="majorBidi" w:hAnsiTheme="majorBidi" w:cstheme="majorBidi"/>
        </w:rPr>
        <w:t xml:space="preserve">is married and will </w:t>
      </w:r>
      <w:r w:rsidRPr="004A10FF">
        <w:rPr>
          <w:rFonts w:asciiTheme="majorBidi" w:hAnsiTheme="majorBidi" w:cstheme="majorBidi"/>
        </w:rPr>
        <w:t xml:space="preserve">have two babies in the course of her four years of study. </w:t>
      </w:r>
      <w:r w:rsidR="00C93CCC">
        <w:rPr>
          <w:rFonts w:asciiTheme="majorBidi" w:hAnsiTheme="majorBidi" w:cstheme="majorBidi"/>
        </w:rPr>
        <w:t>In order to provide the mothers with easy accommodation during their school hours, l</w:t>
      </w:r>
      <w:r w:rsidRPr="004A10FF">
        <w:rPr>
          <w:rFonts w:asciiTheme="majorBidi" w:hAnsiTheme="majorBidi" w:cstheme="majorBidi"/>
        </w:rPr>
        <w:t xml:space="preserve">ectures are conducted just down the hall from a pair of classrooms transformed into a nursery for the students’ babies.  The </w:t>
      </w:r>
      <w:proofErr w:type="gramStart"/>
      <w:r w:rsidRPr="004A10FF">
        <w:rPr>
          <w:rFonts w:asciiTheme="majorBidi" w:hAnsiTheme="majorBidi" w:cstheme="majorBidi"/>
        </w:rPr>
        <w:t>nursery provides a safe environment for their infants and enable</w:t>
      </w:r>
      <w:proofErr w:type="gramEnd"/>
      <w:r w:rsidRPr="004A10FF">
        <w:rPr>
          <w:rFonts w:asciiTheme="majorBidi" w:hAnsiTheme="majorBidi" w:cstheme="majorBidi"/>
        </w:rPr>
        <w:t xml:space="preserve"> the</w:t>
      </w:r>
      <w:r w:rsidR="000312C6">
        <w:rPr>
          <w:rFonts w:asciiTheme="majorBidi" w:hAnsiTheme="majorBidi" w:cstheme="majorBidi"/>
        </w:rPr>
        <w:t xml:space="preserve"> </w:t>
      </w:r>
      <w:r w:rsidRPr="004A10FF">
        <w:rPr>
          <w:rFonts w:asciiTheme="majorBidi" w:hAnsiTheme="majorBidi" w:cstheme="majorBidi"/>
        </w:rPr>
        <w:t>m</w:t>
      </w:r>
      <w:r w:rsidR="000312C6">
        <w:rPr>
          <w:rFonts w:asciiTheme="majorBidi" w:hAnsiTheme="majorBidi" w:cstheme="majorBidi"/>
        </w:rPr>
        <w:t>others</w:t>
      </w:r>
      <w:del w:id="17" w:author="Bryan" w:date="2011-12-11T12:59:00Z">
        <w:r w:rsidRPr="004A10FF" w:rsidDel="0005504D">
          <w:rPr>
            <w:rFonts w:asciiTheme="majorBidi" w:hAnsiTheme="majorBidi" w:cstheme="majorBidi"/>
          </w:rPr>
          <w:delText xml:space="preserve"> a</w:delText>
        </w:r>
      </w:del>
      <w:r w:rsidRPr="004A10FF">
        <w:rPr>
          <w:rFonts w:asciiTheme="majorBidi" w:hAnsiTheme="majorBidi" w:cstheme="majorBidi"/>
        </w:rPr>
        <w:t xml:space="preserve"> peace of mind while they study.  The nursery is subsidized by the college and a symbolic charge is collected for this service</w:t>
      </w:r>
      <w:r w:rsidR="007A6E67" w:rsidRPr="004A10FF">
        <w:rPr>
          <w:rFonts w:asciiTheme="majorBidi" w:hAnsiTheme="majorBidi" w:cstheme="majorBidi"/>
        </w:rPr>
        <w:t xml:space="preserve"> (MCY, 2011)</w:t>
      </w:r>
      <w:r w:rsidRPr="004A10FF">
        <w:rPr>
          <w:rFonts w:asciiTheme="majorBidi" w:hAnsiTheme="majorBidi" w:cstheme="majorBidi"/>
        </w:rPr>
        <w:t>.</w:t>
      </w:r>
    </w:p>
    <w:p w:rsidR="007B779E" w:rsidRDefault="007B779E" w:rsidP="007B779E">
      <w:pPr>
        <w:spacing w:after="0" w:line="480" w:lineRule="auto"/>
        <w:ind w:firstLine="720"/>
        <w:rPr>
          <w:rFonts w:asciiTheme="majorBidi" w:hAnsiTheme="majorBidi" w:cstheme="majorBidi"/>
          <w:sz w:val="24"/>
          <w:szCs w:val="24"/>
        </w:rPr>
      </w:pPr>
    </w:p>
    <w:p w:rsidR="007B779E" w:rsidRDefault="007B779E" w:rsidP="007B779E">
      <w:pPr>
        <w:spacing w:after="0" w:line="480" w:lineRule="auto"/>
        <w:rPr>
          <w:rFonts w:asciiTheme="majorBidi" w:hAnsiTheme="majorBidi" w:cstheme="majorBidi"/>
          <w:sz w:val="24"/>
          <w:szCs w:val="24"/>
        </w:rPr>
      </w:pPr>
      <w:r w:rsidRPr="007B779E">
        <w:rPr>
          <w:rFonts w:asciiTheme="majorBidi" w:hAnsiTheme="majorBidi" w:cstheme="majorBidi"/>
          <w:b/>
          <w:bCs/>
          <w:i/>
          <w:iCs/>
          <w:sz w:val="24"/>
          <w:szCs w:val="24"/>
        </w:rPr>
        <w:t xml:space="preserve">Addressing Haredi </w:t>
      </w:r>
      <w:r w:rsidRPr="002A4E04">
        <w:rPr>
          <w:rFonts w:asciiTheme="majorBidi" w:hAnsiTheme="majorBidi" w:cstheme="majorBidi"/>
          <w:b/>
          <w:bCs/>
          <w:i/>
          <w:iCs/>
          <w:sz w:val="24"/>
          <w:szCs w:val="24"/>
        </w:rPr>
        <w:t>Social problems</w:t>
      </w:r>
      <w:r>
        <w:rPr>
          <w:rFonts w:asciiTheme="majorBidi" w:hAnsiTheme="majorBidi" w:cstheme="majorBidi"/>
          <w:b/>
          <w:bCs/>
          <w:i/>
          <w:iCs/>
          <w:sz w:val="24"/>
          <w:szCs w:val="24"/>
        </w:rPr>
        <w:t xml:space="preserve"> </w:t>
      </w:r>
      <w:r>
        <w:rPr>
          <w:rFonts w:asciiTheme="majorBidi" w:hAnsiTheme="majorBidi" w:cstheme="majorBidi"/>
          <w:sz w:val="24"/>
          <w:szCs w:val="24"/>
        </w:rPr>
        <w:t xml:space="preserve"> </w:t>
      </w:r>
    </w:p>
    <w:p w:rsidR="000312C6" w:rsidRDefault="007B779E" w:rsidP="000312C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Social issues and problems </w:t>
      </w:r>
      <w:r w:rsidRPr="002A4E04">
        <w:rPr>
          <w:rFonts w:asciiTheme="majorBidi" w:hAnsiTheme="majorBidi" w:cstheme="majorBidi"/>
          <w:sz w:val="24"/>
          <w:szCs w:val="24"/>
        </w:rPr>
        <w:t>in the ultra-Orthodox community are now being addressed by graduates who are positioned to open up discussion on “taboo” topics.</w:t>
      </w:r>
    </w:p>
    <w:p w:rsidR="007B779E" w:rsidRPr="002A4E04" w:rsidRDefault="00435275" w:rsidP="00435275">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Five years after its conception, </w:t>
      </w:r>
      <w:r w:rsidR="007B779E" w:rsidRPr="002A4E04">
        <w:rPr>
          <w:rFonts w:asciiTheme="majorBidi" w:hAnsiTheme="majorBidi" w:cstheme="majorBidi"/>
          <w:sz w:val="24"/>
          <w:szCs w:val="24"/>
        </w:rPr>
        <w:t>academic tracks were also op</w:t>
      </w:r>
      <w:r>
        <w:rPr>
          <w:rFonts w:asciiTheme="majorBidi" w:hAnsiTheme="majorBidi" w:cstheme="majorBidi"/>
          <w:sz w:val="24"/>
          <w:szCs w:val="24"/>
        </w:rPr>
        <w:t xml:space="preserve">ened to men at Haredi College. </w:t>
      </w:r>
      <w:r w:rsidR="007B779E" w:rsidRPr="002A4E04">
        <w:rPr>
          <w:rFonts w:asciiTheme="majorBidi" w:hAnsiTheme="majorBidi" w:cstheme="majorBidi"/>
          <w:sz w:val="24"/>
          <w:szCs w:val="24"/>
        </w:rPr>
        <w:t xml:space="preserve">In accord with tradition, men and women do not mix, and traditional dress and presentation is expected of the </w:t>
      </w:r>
      <w:r>
        <w:rPr>
          <w:rFonts w:asciiTheme="majorBidi" w:hAnsiTheme="majorBidi" w:cstheme="majorBidi"/>
          <w:sz w:val="24"/>
          <w:szCs w:val="24"/>
        </w:rPr>
        <w:t>women, though not of lecturers.</w:t>
      </w:r>
      <w:r w:rsidR="007B779E" w:rsidRPr="002A4E04">
        <w:rPr>
          <w:rFonts w:asciiTheme="majorBidi" w:hAnsiTheme="majorBidi" w:cstheme="majorBidi"/>
          <w:sz w:val="24"/>
          <w:szCs w:val="24"/>
        </w:rPr>
        <w:t xml:space="preserve"> This, too, constitutes a major change in the culture, as men have traditionally been expected to study and not to work </w:t>
      </w:r>
      <w:r w:rsidR="007B779E" w:rsidRPr="004A10FF">
        <w:rPr>
          <w:rFonts w:asciiTheme="majorBidi" w:eastAsia="Times New Roman" w:hAnsiTheme="majorBidi" w:cstheme="majorBidi"/>
          <w:sz w:val="24"/>
          <w:szCs w:val="24"/>
          <w:lang w:bidi="he-IL"/>
        </w:rPr>
        <w:t>(Ashoka, 2011).</w:t>
      </w:r>
    </w:p>
    <w:p w:rsidR="00FD0417" w:rsidRPr="004A10FF" w:rsidRDefault="0033031D" w:rsidP="00CB63AB">
      <w:pPr>
        <w:pStyle w:val="NormalWeb"/>
        <w:spacing w:before="0" w:beforeAutospacing="0" w:after="0" w:afterAutospacing="0" w:line="480" w:lineRule="auto"/>
        <w:jc w:val="center"/>
        <w:rPr>
          <w:rFonts w:asciiTheme="majorBidi" w:hAnsiTheme="majorBidi" w:cstheme="majorBidi"/>
          <w:b/>
          <w:bCs/>
        </w:rPr>
      </w:pPr>
      <w:r>
        <w:rPr>
          <w:rFonts w:asciiTheme="majorBidi" w:hAnsiTheme="majorBidi" w:cstheme="majorBidi"/>
          <w:b/>
          <w:bCs/>
        </w:rPr>
        <w:t xml:space="preserve">Conclusions / </w:t>
      </w:r>
      <w:r w:rsidR="00D216E3" w:rsidRPr="004A10FF">
        <w:rPr>
          <w:rFonts w:asciiTheme="majorBidi" w:hAnsiTheme="majorBidi" w:cstheme="majorBidi"/>
          <w:b/>
          <w:bCs/>
        </w:rPr>
        <w:t>Results</w:t>
      </w:r>
    </w:p>
    <w:p w:rsidR="00D216E3" w:rsidRDefault="00D216E3" w:rsidP="0012753E">
      <w:pPr>
        <w:spacing w:after="0" w:line="480" w:lineRule="auto"/>
        <w:ind w:firstLine="720"/>
        <w:rPr>
          <w:rFonts w:asciiTheme="majorBidi" w:hAnsiTheme="majorBidi" w:cstheme="majorBidi"/>
          <w:sz w:val="24"/>
          <w:szCs w:val="24"/>
        </w:rPr>
      </w:pPr>
      <w:r w:rsidRPr="004A10FF">
        <w:rPr>
          <w:rFonts w:asciiTheme="majorBidi" w:hAnsiTheme="majorBidi" w:cstheme="majorBidi"/>
          <w:sz w:val="24"/>
          <w:szCs w:val="24"/>
        </w:rPr>
        <w:t xml:space="preserve">The Haredi community sanctifies Torah learning. A Rabbi or a Torah scholar is held in </w:t>
      </w:r>
      <w:r w:rsidR="004D77BB">
        <w:rPr>
          <w:rFonts w:asciiTheme="majorBidi" w:hAnsiTheme="majorBidi" w:cstheme="majorBidi"/>
          <w:sz w:val="24"/>
          <w:szCs w:val="24"/>
        </w:rPr>
        <w:t xml:space="preserve">very </w:t>
      </w:r>
      <w:r w:rsidRPr="004A10FF">
        <w:rPr>
          <w:rFonts w:asciiTheme="majorBidi" w:hAnsiTheme="majorBidi" w:cstheme="majorBidi"/>
          <w:sz w:val="24"/>
          <w:szCs w:val="24"/>
        </w:rPr>
        <w:t>high regard. The goal is to add the professional aspect of education to the Haredi value system</w:t>
      </w:r>
      <w:r w:rsidR="00254BB2" w:rsidRPr="004A10FF">
        <w:rPr>
          <w:rFonts w:asciiTheme="majorBidi" w:hAnsiTheme="majorBidi" w:cstheme="majorBidi"/>
          <w:sz w:val="24"/>
          <w:szCs w:val="24"/>
        </w:rPr>
        <w:t>, and open doors to new ideas for means to support the Haredi families. T</w:t>
      </w:r>
      <w:r w:rsidRPr="004A10FF">
        <w:rPr>
          <w:rFonts w:asciiTheme="majorBidi" w:hAnsiTheme="majorBidi" w:cstheme="majorBidi"/>
          <w:sz w:val="24"/>
          <w:szCs w:val="24"/>
        </w:rPr>
        <w:t>he women graduates hold their degrees with pride and dignity. It gives them great self-esteem,</w:t>
      </w:r>
      <w:r w:rsidR="00911172" w:rsidRPr="004A10FF">
        <w:rPr>
          <w:rFonts w:asciiTheme="majorBidi" w:hAnsiTheme="majorBidi" w:cstheme="majorBidi"/>
          <w:sz w:val="24"/>
          <w:szCs w:val="24"/>
        </w:rPr>
        <w:t xml:space="preserve"> and they are considered the elite of the Haredi community</w:t>
      </w:r>
      <w:r w:rsidR="00362DAD" w:rsidRPr="004A10FF">
        <w:rPr>
          <w:rFonts w:asciiTheme="majorBidi" w:hAnsiTheme="majorBidi" w:cstheme="majorBidi"/>
          <w:sz w:val="24"/>
          <w:szCs w:val="24"/>
        </w:rPr>
        <w:t xml:space="preserve"> </w:t>
      </w:r>
    </w:p>
    <w:p w:rsidR="0033031D" w:rsidRPr="0033031D" w:rsidRDefault="007B779E" w:rsidP="00795822">
      <w:pPr>
        <w:spacing w:after="0" w:line="480" w:lineRule="auto"/>
        <w:ind w:firstLine="720"/>
        <w:rPr>
          <w:rFonts w:asciiTheme="majorBidi" w:hAnsiTheme="majorBidi" w:cstheme="majorBidi"/>
          <w:sz w:val="24"/>
          <w:szCs w:val="24"/>
        </w:rPr>
      </w:pPr>
      <w:r w:rsidRPr="007B779E">
        <w:rPr>
          <w:rFonts w:asciiTheme="majorBidi" w:hAnsiTheme="majorBidi" w:cstheme="majorBidi"/>
          <w:sz w:val="24"/>
          <w:szCs w:val="24"/>
        </w:rPr>
        <w:t>T</w:t>
      </w:r>
      <w:r w:rsidR="0012753E">
        <w:rPr>
          <w:rFonts w:asciiTheme="majorBidi" w:hAnsiTheme="majorBidi" w:cstheme="majorBidi"/>
          <w:sz w:val="24"/>
          <w:szCs w:val="24"/>
        </w:rPr>
        <w:t>here are currently t</w:t>
      </w:r>
      <w:r w:rsidRPr="007B779E">
        <w:rPr>
          <w:rFonts w:asciiTheme="majorBidi" w:hAnsiTheme="majorBidi" w:cstheme="majorBidi"/>
          <w:sz w:val="24"/>
          <w:szCs w:val="24"/>
        </w:rPr>
        <w:t xml:space="preserve">wo </w:t>
      </w:r>
      <w:r w:rsidR="004D77BB">
        <w:rPr>
          <w:rFonts w:asciiTheme="majorBidi" w:hAnsiTheme="majorBidi" w:cstheme="majorBidi"/>
          <w:sz w:val="24"/>
          <w:szCs w:val="24"/>
        </w:rPr>
        <w:t>Haredi</w:t>
      </w:r>
      <w:r w:rsidRPr="007B779E">
        <w:rPr>
          <w:rFonts w:asciiTheme="majorBidi" w:hAnsiTheme="majorBidi" w:cstheme="majorBidi"/>
          <w:sz w:val="24"/>
          <w:szCs w:val="24"/>
        </w:rPr>
        <w:t xml:space="preserve"> colleges</w:t>
      </w:r>
      <w:r w:rsidR="0012753E">
        <w:rPr>
          <w:rFonts w:asciiTheme="majorBidi" w:hAnsiTheme="majorBidi" w:cstheme="majorBidi"/>
          <w:sz w:val="24"/>
          <w:szCs w:val="24"/>
        </w:rPr>
        <w:t>;</w:t>
      </w:r>
      <w:r w:rsidRPr="007B779E">
        <w:rPr>
          <w:rFonts w:asciiTheme="majorBidi" w:hAnsiTheme="majorBidi" w:cstheme="majorBidi"/>
          <w:sz w:val="24"/>
          <w:szCs w:val="24"/>
        </w:rPr>
        <w:t xml:space="preserve"> Haredi College in Jerusalem and another in </w:t>
      </w:r>
      <w:proofErr w:type="spellStart"/>
      <w:r w:rsidRPr="007B779E">
        <w:rPr>
          <w:rFonts w:asciiTheme="majorBidi" w:hAnsiTheme="majorBidi" w:cstheme="majorBidi"/>
          <w:sz w:val="24"/>
          <w:szCs w:val="24"/>
        </w:rPr>
        <w:t>B</w:t>
      </w:r>
      <w:r>
        <w:rPr>
          <w:rFonts w:asciiTheme="majorBidi" w:hAnsiTheme="majorBidi" w:cstheme="majorBidi"/>
          <w:sz w:val="24"/>
          <w:szCs w:val="24"/>
        </w:rPr>
        <w:t>’</w:t>
      </w:r>
      <w:r w:rsidRPr="007B779E">
        <w:rPr>
          <w:rFonts w:asciiTheme="majorBidi" w:hAnsiTheme="majorBidi" w:cstheme="majorBidi"/>
          <w:sz w:val="24"/>
          <w:szCs w:val="24"/>
        </w:rPr>
        <w:t>nei</w:t>
      </w:r>
      <w:proofErr w:type="spellEnd"/>
      <w:r w:rsidRPr="007B779E">
        <w:rPr>
          <w:rFonts w:asciiTheme="majorBidi" w:hAnsiTheme="majorBidi" w:cstheme="majorBidi"/>
          <w:sz w:val="24"/>
          <w:szCs w:val="24"/>
        </w:rPr>
        <w:t xml:space="preserve"> </w:t>
      </w:r>
      <w:proofErr w:type="spellStart"/>
      <w:r w:rsidRPr="007B779E">
        <w:rPr>
          <w:rFonts w:asciiTheme="majorBidi" w:hAnsiTheme="majorBidi" w:cstheme="majorBidi"/>
          <w:sz w:val="24"/>
          <w:szCs w:val="24"/>
        </w:rPr>
        <w:t>B</w:t>
      </w:r>
      <w:r>
        <w:rPr>
          <w:rFonts w:asciiTheme="majorBidi" w:hAnsiTheme="majorBidi" w:cstheme="majorBidi"/>
          <w:sz w:val="24"/>
          <w:szCs w:val="24"/>
        </w:rPr>
        <w:t>’</w:t>
      </w:r>
      <w:r w:rsidRPr="007B779E">
        <w:rPr>
          <w:rFonts w:asciiTheme="majorBidi" w:hAnsiTheme="majorBidi" w:cstheme="majorBidi"/>
          <w:sz w:val="24"/>
          <w:szCs w:val="24"/>
        </w:rPr>
        <w:t>rak</w:t>
      </w:r>
      <w:proofErr w:type="spellEnd"/>
      <w:r w:rsidR="0012753E">
        <w:rPr>
          <w:rFonts w:asciiTheme="majorBidi" w:hAnsiTheme="majorBidi" w:cstheme="majorBidi"/>
          <w:sz w:val="24"/>
          <w:szCs w:val="24"/>
        </w:rPr>
        <w:t>.</w:t>
      </w:r>
      <w:r w:rsidRPr="007B779E">
        <w:rPr>
          <w:rFonts w:asciiTheme="majorBidi" w:hAnsiTheme="majorBidi" w:cstheme="majorBidi"/>
          <w:sz w:val="24"/>
          <w:szCs w:val="24"/>
        </w:rPr>
        <w:t xml:space="preserve"> </w:t>
      </w:r>
      <w:r w:rsidR="0012753E">
        <w:rPr>
          <w:rFonts w:asciiTheme="majorBidi" w:hAnsiTheme="majorBidi" w:cstheme="majorBidi"/>
          <w:sz w:val="24"/>
          <w:szCs w:val="24"/>
        </w:rPr>
        <w:t xml:space="preserve">They </w:t>
      </w:r>
      <w:r w:rsidRPr="007B779E">
        <w:rPr>
          <w:rFonts w:asciiTheme="majorBidi" w:hAnsiTheme="majorBidi" w:cstheme="majorBidi"/>
          <w:sz w:val="24"/>
          <w:szCs w:val="24"/>
        </w:rPr>
        <w:t>produce 540 of graduates every year who, in turn, achieve impressive placements rates of 94 percent in a wide variety of jobs.</w:t>
      </w:r>
      <w:r w:rsidR="0012753E" w:rsidRPr="004A10FF">
        <w:rPr>
          <w:rFonts w:asciiTheme="majorBidi" w:hAnsiTheme="majorBidi" w:cstheme="majorBidi"/>
          <w:sz w:val="24"/>
          <w:szCs w:val="24"/>
        </w:rPr>
        <w:t xml:space="preserve"> There are currently 1100 students and 5</w:t>
      </w:r>
      <w:r w:rsidR="0012753E">
        <w:rPr>
          <w:rFonts w:asciiTheme="majorBidi" w:hAnsiTheme="majorBidi" w:cstheme="majorBidi"/>
          <w:sz w:val="24"/>
          <w:szCs w:val="24"/>
        </w:rPr>
        <w:t>4</w:t>
      </w:r>
      <w:r w:rsidR="0012753E" w:rsidRPr="004A10FF">
        <w:rPr>
          <w:rFonts w:asciiTheme="majorBidi" w:hAnsiTheme="majorBidi" w:cstheme="majorBidi"/>
          <w:sz w:val="24"/>
          <w:szCs w:val="24"/>
        </w:rPr>
        <w:t xml:space="preserve">0 female graduates. </w:t>
      </w:r>
      <w:r w:rsidR="0033031D">
        <w:rPr>
          <w:rFonts w:asciiTheme="majorBidi" w:hAnsiTheme="majorBidi" w:cstheme="majorBidi"/>
          <w:sz w:val="24"/>
          <w:szCs w:val="24"/>
        </w:rPr>
        <w:t xml:space="preserve">Many Israeli organizations </w:t>
      </w:r>
      <w:r w:rsidR="0033031D" w:rsidRPr="0033031D">
        <w:rPr>
          <w:rFonts w:asciiTheme="majorBidi" w:hAnsiTheme="majorBidi" w:cstheme="majorBidi"/>
          <w:sz w:val="24"/>
          <w:szCs w:val="24"/>
        </w:rPr>
        <w:t>realized that th</w:t>
      </w:r>
      <w:r w:rsidR="0033031D">
        <w:rPr>
          <w:rFonts w:asciiTheme="majorBidi" w:hAnsiTheme="majorBidi" w:cstheme="majorBidi"/>
          <w:sz w:val="24"/>
          <w:szCs w:val="24"/>
        </w:rPr>
        <w:t>e Haredi</w:t>
      </w:r>
      <w:r w:rsidR="0033031D" w:rsidRPr="0033031D">
        <w:rPr>
          <w:rFonts w:asciiTheme="majorBidi" w:hAnsiTheme="majorBidi" w:cstheme="majorBidi"/>
          <w:sz w:val="24"/>
          <w:szCs w:val="24"/>
        </w:rPr>
        <w:t xml:space="preserve"> community can provide reliable and skillful workers, if the companies are clever and sensitive enough to cater for their special </w:t>
      </w:r>
      <w:r w:rsidR="0033031D" w:rsidRPr="00795822">
        <w:rPr>
          <w:rFonts w:asciiTheme="majorBidi" w:hAnsiTheme="majorBidi" w:cstheme="majorBidi"/>
          <w:sz w:val="24"/>
          <w:szCs w:val="24"/>
        </w:rPr>
        <w:t>needs</w:t>
      </w:r>
      <w:r w:rsidR="00795822" w:rsidRPr="00795822">
        <w:rPr>
          <w:rFonts w:asciiTheme="majorBidi" w:hAnsiTheme="majorBidi" w:cstheme="majorBidi"/>
          <w:sz w:val="24"/>
          <w:szCs w:val="24"/>
        </w:rPr>
        <w:t xml:space="preserve"> (Cave &amp; Aboody, 2011).</w:t>
      </w:r>
      <w:r w:rsidR="00795822" w:rsidRPr="004A10FF">
        <w:rPr>
          <w:rFonts w:asciiTheme="majorBidi" w:hAnsiTheme="majorBidi" w:cstheme="majorBidi"/>
        </w:rPr>
        <w:t xml:space="preserve"> </w:t>
      </w:r>
      <w:r w:rsidR="00795822">
        <w:rPr>
          <w:rFonts w:asciiTheme="majorBidi" w:hAnsiTheme="majorBidi" w:cstheme="majorBidi"/>
          <w:sz w:val="24"/>
          <w:szCs w:val="24"/>
        </w:rPr>
        <w:t xml:space="preserve"> </w:t>
      </w:r>
    </w:p>
    <w:p w:rsidR="00210B26" w:rsidRDefault="00911172" w:rsidP="00752640">
      <w:pPr>
        <w:spacing w:after="0" w:line="480" w:lineRule="auto"/>
        <w:rPr>
          <w:rFonts w:asciiTheme="majorBidi" w:eastAsia="Times New Roman" w:hAnsiTheme="majorBidi" w:cstheme="majorBidi"/>
          <w:sz w:val="24"/>
          <w:szCs w:val="24"/>
          <w:lang w:bidi="he-IL"/>
        </w:rPr>
      </w:pPr>
      <w:r w:rsidRPr="004A10FF">
        <w:rPr>
          <w:rFonts w:asciiTheme="majorBidi" w:hAnsiTheme="majorBidi" w:cstheme="majorBidi"/>
          <w:sz w:val="24"/>
          <w:szCs w:val="24"/>
        </w:rPr>
        <w:t xml:space="preserve"> </w:t>
      </w:r>
      <w:r w:rsidR="00210B26" w:rsidRPr="004A10FF">
        <w:rPr>
          <w:rFonts w:asciiTheme="majorBidi" w:hAnsiTheme="majorBidi" w:cstheme="majorBidi"/>
          <w:sz w:val="24"/>
          <w:szCs w:val="24"/>
        </w:rPr>
        <w:tab/>
      </w:r>
      <w:r w:rsidR="00210B26" w:rsidRPr="004A10FF">
        <w:rPr>
          <w:rFonts w:asciiTheme="majorBidi" w:eastAsia="Times New Roman" w:hAnsiTheme="majorBidi" w:cstheme="majorBidi"/>
          <w:sz w:val="24"/>
          <w:szCs w:val="24"/>
          <w:lang w:bidi="he-IL"/>
        </w:rPr>
        <w:t>The latest development</w:t>
      </w:r>
      <w:r w:rsidR="00254BB2" w:rsidRPr="004A10FF">
        <w:rPr>
          <w:rFonts w:asciiTheme="majorBidi" w:eastAsia="Times New Roman" w:hAnsiTheme="majorBidi" w:cstheme="majorBidi"/>
          <w:sz w:val="24"/>
          <w:szCs w:val="24"/>
          <w:lang w:bidi="he-IL"/>
        </w:rPr>
        <w:t>s</w:t>
      </w:r>
      <w:r w:rsidR="00210B26" w:rsidRPr="004A10FF">
        <w:rPr>
          <w:rFonts w:asciiTheme="majorBidi" w:eastAsia="Times New Roman" w:hAnsiTheme="majorBidi" w:cstheme="majorBidi"/>
          <w:sz w:val="24"/>
          <w:szCs w:val="24"/>
          <w:lang w:bidi="he-IL"/>
        </w:rPr>
        <w:t xml:space="preserve"> at Haredi College is </w:t>
      </w:r>
      <w:r w:rsidR="00254BB2" w:rsidRPr="004A10FF">
        <w:rPr>
          <w:rFonts w:asciiTheme="majorBidi" w:eastAsia="Times New Roman" w:hAnsiTheme="majorBidi" w:cstheme="majorBidi"/>
          <w:sz w:val="24"/>
          <w:szCs w:val="24"/>
          <w:lang w:bidi="he-IL"/>
        </w:rPr>
        <w:t>collaboration</w:t>
      </w:r>
      <w:r w:rsidR="00210B26" w:rsidRPr="004A10FF">
        <w:rPr>
          <w:rFonts w:asciiTheme="majorBidi" w:eastAsia="Times New Roman" w:hAnsiTheme="majorBidi" w:cstheme="majorBidi"/>
          <w:sz w:val="24"/>
          <w:szCs w:val="24"/>
          <w:lang w:bidi="he-IL"/>
        </w:rPr>
        <w:t xml:space="preserve"> with the Hadassah hospital </w:t>
      </w:r>
      <w:r w:rsidR="00254BB2" w:rsidRPr="004A10FF">
        <w:rPr>
          <w:rFonts w:asciiTheme="majorBidi" w:eastAsia="Times New Roman" w:hAnsiTheme="majorBidi" w:cstheme="majorBidi"/>
          <w:sz w:val="24"/>
          <w:szCs w:val="24"/>
          <w:lang w:bidi="he-IL"/>
        </w:rPr>
        <w:t xml:space="preserve">in Jerusalem, </w:t>
      </w:r>
      <w:r w:rsidR="00210B26" w:rsidRPr="004A10FF">
        <w:rPr>
          <w:rFonts w:asciiTheme="majorBidi" w:eastAsia="Times New Roman" w:hAnsiTheme="majorBidi" w:cstheme="majorBidi"/>
          <w:sz w:val="24"/>
          <w:szCs w:val="24"/>
          <w:lang w:bidi="he-IL"/>
        </w:rPr>
        <w:t xml:space="preserve">to offer Health sciences degrees, and with Ben </w:t>
      </w:r>
      <w:proofErr w:type="spellStart"/>
      <w:r w:rsidR="00210B26" w:rsidRPr="004A10FF">
        <w:rPr>
          <w:rFonts w:asciiTheme="majorBidi" w:eastAsia="Times New Roman" w:hAnsiTheme="majorBidi" w:cstheme="majorBidi"/>
          <w:sz w:val="24"/>
          <w:szCs w:val="24"/>
          <w:lang w:bidi="he-IL"/>
        </w:rPr>
        <w:t>Gurion</w:t>
      </w:r>
      <w:proofErr w:type="spellEnd"/>
      <w:r w:rsidR="00210B26" w:rsidRPr="004A10FF">
        <w:rPr>
          <w:rFonts w:asciiTheme="majorBidi" w:eastAsia="Times New Roman" w:hAnsiTheme="majorBidi" w:cstheme="majorBidi"/>
          <w:sz w:val="24"/>
          <w:szCs w:val="24"/>
          <w:lang w:bidi="he-IL"/>
        </w:rPr>
        <w:t xml:space="preserve"> University of the Negev to </w:t>
      </w:r>
      <w:r w:rsidR="00210B26" w:rsidRPr="004A10FF">
        <w:rPr>
          <w:rFonts w:asciiTheme="majorBidi" w:eastAsia="Times New Roman" w:hAnsiTheme="majorBidi" w:cstheme="majorBidi"/>
          <w:sz w:val="24"/>
          <w:szCs w:val="24"/>
          <w:lang w:bidi="he-IL"/>
        </w:rPr>
        <w:lastRenderedPageBreak/>
        <w:t xml:space="preserve">offer a course in clinical psychology for women identical to the course offered at the </w:t>
      </w:r>
      <w:proofErr w:type="spellStart"/>
      <w:r w:rsidR="00210B26" w:rsidRPr="004A10FF">
        <w:rPr>
          <w:rFonts w:asciiTheme="majorBidi" w:eastAsia="Times New Roman" w:hAnsiTheme="majorBidi" w:cstheme="majorBidi"/>
          <w:sz w:val="24"/>
          <w:szCs w:val="24"/>
          <w:lang w:bidi="he-IL"/>
        </w:rPr>
        <w:t>Be’er</w:t>
      </w:r>
      <w:proofErr w:type="spellEnd"/>
      <w:r w:rsidR="00210B26" w:rsidRPr="004A10FF">
        <w:rPr>
          <w:rFonts w:asciiTheme="majorBidi" w:eastAsia="Times New Roman" w:hAnsiTheme="majorBidi" w:cstheme="majorBidi"/>
          <w:sz w:val="24"/>
          <w:szCs w:val="24"/>
          <w:lang w:bidi="he-IL"/>
        </w:rPr>
        <w:t xml:space="preserve"> </w:t>
      </w:r>
      <w:proofErr w:type="spellStart"/>
      <w:r w:rsidR="00210B26" w:rsidRPr="004A10FF">
        <w:rPr>
          <w:rFonts w:asciiTheme="majorBidi" w:eastAsia="Times New Roman" w:hAnsiTheme="majorBidi" w:cstheme="majorBidi"/>
          <w:sz w:val="24"/>
          <w:szCs w:val="24"/>
          <w:lang w:bidi="he-IL"/>
        </w:rPr>
        <w:t>Sheva</w:t>
      </w:r>
      <w:proofErr w:type="spellEnd"/>
      <w:r w:rsidR="00210B26" w:rsidRPr="004A10FF">
        <w:rPr>
          <w:rFonts w:asciiTheme="majorBidi" w:eastAsia="Times New Roman" w:hAnsiTheme="majorBidi" w:cstheme="majorBidi"/>
          <w:sz w:val="24"/>
          <w:szCs w:val="24"/>
          <w:lang w:bidi="he-IL"/>
        </w:rPr>
        <w:t xml:space="preserve"> campus. The four-year course will be taught by Prof</w:t>
      </w:r>
      <w:ins w:id="18" w:author="Bryan" w:date="2011-12-11T13:00:00Z">
        <w:r w:rsidR="0005504D">
          <w:rPr>
            <w:rFonts w:asciiTheme="majorBidi" w:eastAsia="Times New Roman" w:hAnsiTheme="majorBidi" w:cstheme="majorBidi"/>
            <w:sz w:val="24"/>
            <w:szCs w:val="24"/>
            <w:lang w:bidi="he-IL"/>
          </w:rPr>
          <w:t>essor</w:t>
        </w:r>
      </w:ins>
      <w:del w:id="19" w:author="Bryan" w:date="2011-12-11T13:00:00Z">
        <w:r w:rsidR="00210B26" w:rsidRPr="004A10FF" w:rsidDel="0005504D">
          <w:rPr>
            <w:rFonts w:asciiTheme="majorBidi" w:eastAsia="Times New Roman" w:hAnsiTheme="majorBidi" w:cstheme="majorBidi"/>
            <w:sz w:val="24"/>
            <w:szCs w:val="24"/>
            <w:lang w:bidi="he-IL"/>
          </w:rPr>
          <w:delText>.</w:delText>
        </w:r>
      </w:del>
      <w:r w:rsidR="00210B26" w:rsidRPr="004A10FF">
        <w:rPr>
          <w:rFonts w:asciiTheme="majorBidi" w:eastAsia="Times New Roman" w:hAnsiTheme="majorBidi" w:cstheme="majorBidi"/>
          <w:sz w:val="24"/>
          <w:szCs w:val="24"/>
          <w:lang w:bidi="he-IL"/>
        </w:rPr>
        <w:t xml:space="preserve"> David </w:t>
      </w:r>
      <w:proofErr w:type="spellStart"/>
      <w:r w:rsidR="00210B26" w:rsidRPr="004A10FF">
        <w:rPr>
          <w:rFonts w:asciiTheme="majorBidi" w:eastAsia="Times New Roman" w:hAnsiTheme="majorBidi" w:cstheme="majorBidi"/>
          <w:sz w:val="24"/>
          <w:szCs w:val="24"/>
          <w:lang w:bidi="he-IL"/>
        </w:rPr>
        <w:t>Leiser</w:t>
      </w:r>
      <w:proofErr w:type="spellEnd"/>
      <w:r w:rsidR="00210B26" w:rsidRPr="004A10FF">
        <w:rPr>
          <w:rFonts w:asciiTheme="majorBidi" w:eastAsia="Times New Roman" w:hAnsiTheme="majorBidi" w:cstheme="majorBidi"/>
          <w:sz w:val="24"/>
          <w:szCs w:val="24"/>
          <w:lang w:bidi="he-IL"/>
        </w:rPr>
        <w:t xml:space="preserve"> of Ben-Gurion University of the Negev, and will result in a certificate to practice clinical psychology. The students are to undergo therapy (with female therapists) as part of their studies.   </w:t>
      </w:r>
    </w:p>
    <w:p w:rsidR="0005504D" w:rsidRDefault="00752640" w:rsidP="00752640">
      <w:pPr>
        <w:spacing w:after="0" w:line="480" w:lineRule="auto"/>
        <w:ind w:firstLine="720"/>
        <w:rPr>
          <w:ins w:id="20" w:author="Bryan" w:date="2011-12-11T13:01:00Z"/>
          <w:rFonts w:asciiTheme="majorBidi" w:hAnsiTheme="majorBidi" w:cstheme="majorBidi"/>
          <w:sz w:val="24"/>
          <w:szCs w:val="24"/>
        </w:rPr>
      </w:pPr>
      <w:r w:rsidRPr="00752640">
        <w:rPr>
          <w:rFonts w:asciiTheme="majorBidi" w:hAnsiTheme="majorBidi" w:cstheme="majorBidi"/>
          <w:sz w:val="24"/>
          <w:szCs w:val="24"/>
        </w:rPr>
        <w:t>Adina sums up her approach and beliefs</w:t>
      </w:r>
      <w:r>
        <w:rPr>
          <w:rFonts w:asciiTheme="majorBidi" w:hAnsiTheme="majorBidi" w:cstheme="majorBidi"/>
          <w:sz w:val="24"/>
          <w:szCs w:val="24"/>
        </w:rPr>
        <w:t xml:space="preserve"> by</w:t>
      </w:r>
      <w:r w:rsidRPr="00752640">
        <w:rPr>
          <w:rFonts w:asciiTheme="majorBidi" w:hAnsiTheme="majorBidi" w:cstheme="majorBidi"/>
          <w:sz w:val="24"/>
          <w:szCs w:val="24"/>
        </w:rPr>
        <w:t xml:space="preserve"> say</w:t>
      </w:r>
      <w:r>
        <w:rPr>
          <w:rFonts w:asciiTheme="majorBidi" w:hAnsiTheme="majorBidi" w:cstheme="majorBidi"/>
          <w:sz w:val="24"/>
          <w:szCs w:val="24"/>
        </w:rPr>
        <w:t>ing</w:t>
      </w:r>
      <w:r w:rsidRPr="00752640">
        <w:rPr>
          <w:rFonts w:asciiTheme="majorBidi" w:hAnsiTheme="majorBidi" w:cstheme="majorBidi"/>
          <w:sz w:val="24"/>
          <w:szCs w:val="24"/>
        </w:rPr>
        <w:t>, “</w:t>
      </w:r>
    </w:p>
    <w:p w:rsidR="00752640" w:rsidRPr="00752640" w:rsidRDefault="00752640">
      <w:pPr>
        <w:spacing w:after="0" w:line="480" w:lineRule="auto"/>
        <w:ind w:left="720" w:firstLine="720"/>
        <w:rPr>
          <w:rFonts w:asciiTheme="majorBidi" w:hAnsiTheme="majorBidi" w:cstheme="majorBidi"/>
          <w:sz w:val="24"/>
          <w:szCs w:val="24"/>
        </w:rPr>
        <w:pPrChange w:id="21" w:author="Bryan" w:date="2011-12-11T13:01:00Z">
          <w:pPr>
            <w:spacing w:after="0" w:line="480" w:lineRule="auto"/>
            <w:ind w:firstLine="720"/>
          </w:pPr>
        </w:pPrChange>
      </w:pPr>
      <w:commentRangeStart w:id="22"/>
      <w:r w:rsidRPr="00752640">
        <w:rPr>
          <w:rFonts w:asciiTheme="majorBidi" w:hAnsiTheme="majorBidi" w:cstheme="majorBidi"/>
          <w:sz w:val="24"/>
          <w:szCs w:val="24"/>
        </w:rPr>
        <w:t>I don’t know if this is a revolution.</w:t>
      </w:r>
      <w:commentRangeEnd w:id="22"/>
      <w:r w:rsidR="0005504D">
        <w:rPr>
          <w:rStyle w:val="CommentReference"/>
        </w:rPr>
        <w:commentReference w:id="22"/>
      </w:r>
      <w:r w:rsidRPr="00752640">
        <w:rPr>
          <w:rFonts w:asciiTheme="majorBidi" w:hAnsiTheme="majorBidi" w:cstheme="majorBidi"/>
          <w:sz w:val="24"/>
          <w:szCs w:val="24"/>
        </w:rPr>
        <w:t xml:space="preserve"> But it is possible to talk about a significant change in the attitude of the ultra-Orthodox community toward education. The leaders of the ultra-Orthodox community realize that it’s impossible to sit on the fence if they don’t want this community to wallow in poverty all its life, I entered this field in order to open a door to </w:t>
      </w:r>
      <w:r>
        <w:rPr>
          <w:rFonts w:asciiTheme="majorBidi" w:hAnsiTheme="majorBidi" w:cstheme="majorBidi"/>
          <w:sz w:val="24"/>
          <w:szCs w:val="24"/>
        </w:rPr>
        <w:t>masses of girls. This is my aim</w:t>
      </w:r>
      <w:del w:id="23" w:author="Bryan" w:date="2011-12-11T13:05:00Z">
        <w:r w:rsidRPr="00752640" w:rsidDel="00B3298F">
          <w:rPr>
            <w:rFonts w:asciiTheme="majorBidi" w:hAnsiTheme="majorBidi" w:cstheme="majorBidi"/>
            <w:sz w:val="24"/>
            <w:szCs w:val="24"/>
          </w:rPr>
          <w:delText>”</w:delText>
        </w:r>
      </w:del>
      <w:r>
        <w:rPr>
          <w:rFonts w:asciiTheme="majorBidi" w:hAnsiTheme="majorBidi" w:cstheme="majorBidi"/>
          <w:sz w:val="24"/>
          <w:szCs w:val="24"/>
        </w:rPr>
        <w:t xml:space="preserve"> (</w:t>
      </w:r>
      <w:proofErr w:type="spellStart"/>
      <w:r>
        <w:rPr>
          <w:rFonts w:asciiTheme="majorBidi" w:hAnsiTheme="majorBidi" w:cstheme="majorBidi"/>
          <w:sz w:val="24"/>
          <w:szCs w:val="24"/>
        </w:rPr>
        <w:t>Ashoka</w:t>
      </w:r>
      <w:proofErr w:type="spellEnd"/>
      <w:r>
        <w:rPr>
          <w:rFonts w:asciiTheme="majorBidi" w:hAnsiTheme="majorBidi" w:cstheme="majorBidi"/>
          <w:sz w:val="24"/>
          <w:szCs w:val="24"/>
        </w:rPr>
        <w:t>, 2011).</w:t>
      </w:r>
    </w:p>
    <w:p w:rsidR="0005504D" w:rsidRDefault="00752640" w:rsidP="004D77BB">
      <w:pPr>
        <w:spacing w:after="0" w:line="480" w:lineRule="auto"/>
        <w:rPr>
          <w:ins w:id="24" w:author="Bryan" w:date="2011-12-11T13:03:00Z"/>
          <w:rFonts w:asciiTheme="majorBidi" w:eastAsia="Times New Roman" w:hAnsiTheme="majorBidi" w:cstheme="majorBidi"/>
          <w:sz w:val="24"/>
          <w:szCs w:val="24"/>
          <w:lang w:bidi="he-IL"/>
        </w:rPr>
      </w:pPr>
      <w:r>
        <w:rPr>
          <w:rFonts w:asciiTheme="majorBidi" w:eastAsia="Times New Roman" w:hAnsiTheme="majorBidi" w:cstheme="majorBidi"/>
          <w:sz w:val="24"/>
          <w:szCs w:val="24"/>
          <w:lang w:bidi="he-IL"/>
        </w:rPr>
        <w:tab/>
        <w:t xml:space="preserve">About women’s empowerment, </w:t>
      </w:r>
      <w:r w:rsidRPr="004A10FF">
        <w:rPr>
          <w:rFonts w:asciiTheme="majorBidi" w:eastAsia="Times New Roman" w:hAnsiTheme="majorBidi" w:cstheme="majorBidi"/>
          <w:sz w:val="24"/>
          <w:szCs w:val="24"/>
          <w:lang w:bidi="he-IL"/>
        </w:rPr>
        <w:t>Mrs. Bar-Shalom says,</w:t>
      </w:r>
      <w:r w:rsidR="00210B26" w:rsidRPr="004A10FF">
        <w:rPr>
          <w:rFonts w:asciiTheme="majorBidi" w:eastAsia="Times New Roman" w:hAnsiTheme="majorBidi" w:cstheme="majorBidi"/>
          <w:sz w:val="24"/>
          <w:szCs w:val="24"/>
          <w:lang w:bidi="he-IL"/>
        </w:rPr>
        <w:t xml:space="preserve"> </w:t>
      </w:r>
    </w:p>
    <w:p w:rsidR="00B3298F" w:rsidRDefault="00210B26">
      <w:pPr>
        <w:spacing w:after="0" w:line="480" w:lineRule="auto"/>
        <w:ind w:left="720"/>
        <w:rPr>
          <w:ins w:id="25" w:author="Bryan" w:date="2011-12-11T13:03:00Z"/>
          <w:rFonts w:asciiTheme="majorBidi" w:eastAsia="Times New Roman" w:hAnsiTheme="majorBidi" w:cstheme="majorBidi"/>
          <w:sz w:val="24"/>
          <w:szCs w:val="24"/>
          <w:lang w:bidi="he-IL"/>
        </w:rPr>
        <w:pPrChange w:id="26" w:author="Bryan" w:date="2011-12-11T13:03:00Z">
          <w:pPr>
            <w:spacing w:after="0" w:line="480" w:lineRule="auto"/>
          </w:pPr>
        </w:pPrChange>
      </w:pPr>
      <w:del w:id="27" w:author="Bryan" w:date="2011-12-11T13:03:00Z">
        <w:r w:rsidRPr="004A10FF" w:rsidDel="0005504D">
          <w:rPr>
            <w:rFonts w:asciiTheme="majorBidi" w:eastAsia="Times New Roman" w:hAnsiTheme="majorBidi" w:cstheme="majorBidi"/>
            <w:sz w:val="24"/>
            <w:szCs w:val="24"/>
            <w:lang w:bidi="he-IL"/>
          </w:rPr>
          <w:delText>“</w:delText>
        </w:r>
      </w:del>
      <w:commentRangeStart w:id="28"/>
      <w:r w:rsidRPr="004A10FF">
        <w:rPr>
          <w:rFonts w:asciiTheme="majorBidi" w:eastAsia="Times New Roman" w:hAnsiTheme="majorBidi" w:cstheme="majorBidi"/>
          <w:sz w:val="24"/>
          <w:szCs w:val="24"/>
          <w:lang w:bidi="he-IL"/>
        </w:rPr>
        <w:t>This is a new Haredi femininity</w:t>
      </w:r>
      <w:r w:rsidR="004D77BB">
        <w:rPr>
          <w:rFonts w:asciiTheme="majorBidi" w:eastAsia="Times New Roman" w:hAnsiTheme="majorBidi" w:cstheme="majorBidi"/>
          <w:sz w:val="24"/>
          <w:szCs w:val="24"/>
          <w:lang w:bidi="he-IL"/>
        </w:rPr>
        <w:t xml:space="preserve">, </w:t>
      </w:r>
      <w:r w:rsidRPr="004A10FF">
        <w:rPr>
          <w:rFonts w:asciiTheme="majorBidi" w:eastAsia="Times New Roman" w:hAnsiTheme="majorBidi" w:cstheme="majorBidi"/>
          <w:sz w:val="24"/>
          <w:szCs w:val="24"/>
          <w:lang w:bidi="he-IL"/>
        </w:rPr>
        <w:t>the recognition that a 40-year-old woman can still develop and realize one of her longings…I was searching for meaning…I looked for something to do that would remain after me, something to generate change.</w:t>
      </w:r>
      <w:del w:id="29" w:author="Bryan" w:date="2011-12-11T13:04:00Z">
        <w:r w:rsidRPr="004A10FF" w:rsidDel="00B3298F">
          <w:rPr>
            <w:rFonts w:asciiTheme="majorBidi" w:eastAsia="Times New Roman" w:hAnsiTheme="majorBidi" w:cstheme="majorBidi"/>
            <w:sz w:val="24"/>
            <w:szCs w:val="24"/>
            <w:lang w:bidi="he-IL"/>
          </w:rPr>
          <w:delText xml:space="preserve">” </w:delText>
        </w:r>
      </w:del>
      <w:commentRangeEnd w:id="28"/>
      <w:r w:rsidR="00B3298F">
        <w:rPr>
          <w:rStyle w:val="CommentReference"/>
        </w:rPr>
        <w:commentReference w:id="28"/>
      </w:r>
    </w:p>
    <w:p w:rsidR="00210B26" w:rsidRPr="004A10FF" w:rsidRDefault="00210B26" w:rsidP="00B3298F">
      <w:pPr>
        <w:spacing w:after="0" w:line="480" w:lineRule="auto"/>
        <w:rPr>
          <w:rFonts w:asciiTheme="majorBidi" w:eastAsia="Times New Roman" w:hAnsiTheme="majorBidi" w:cstheme="majorBidi"/>
          <w:sz w:val="24"/>
          <w:szCs w:val="24"/>
          <w:lang w:bidi="he-IL"/>
        </w:rPr>
      </w:pPr>
      <w:r w:rsidRPr="004A10FF">
        <w:rPr>
          <w:rFonts w:asciiTheme="majorBidi" w:eastAsia="Times New Roman" w:hAnsiTheme="majorBidi" w:cstheme="majorBidi"/>
          <w:sz w:val="24"/>
          <w:szCs w:val="24"/>
          <w:lang w:bidi="he-IL"/>
        </w:rPr>
        <w:t>She has found it</w:t>
      </w:r>
      <w:r w:rsidR="00752640">
        <w:rPr>
          <w:rFonts w:asciiTheme="majorBidi" w:eastAsia="Times New Roman" w:hAnsiTheme="majorBidi" w:cstheme="majorBidi"/>
          <w:sz w:val="24"/>
          <w:szCs w:val="24"/>
          <w:lang w:bidi="he-IL"/>
        </w:rPr>
        <w:t xml:space="preserve"> (Ashoka, 2011)</w:t>
      </w:r>
      <w:r w:rsidRPr="004A10FF">
        <w:rPr>
          <w:rFonts w:asciiTheme="majorBidi" w:eastAsia="Times New Roman" w:hAnsiTheme="majorBidi" w:cstheme="majorBidi"/>
          <w:sz w:val="24"/>
          <w:szCs w:val="24"/>
          <w:lang w:bidi="he-IL"/>
        </w:rPr>
        <w:t>.</w:t>
      </w:r>
    </w:p>
    <w:p w:rsidR="00344776" w:rsidRPr="004A10FF" w:rsidRDefault="00344776" w:rsidP="00CB63AB">
      <w:pPr>
        <w:pStyle w:val="NormalWeb"/>
        <w:spacing w:before="0" w:beforeAutospacing="0" w:after="0" w:afterAutospacing="0" w:line="480" w:lineRule="auto"/>
        <w:ind w:firstLine="720"/>
        <w:rPr>
          <w:rFonts w:asciiTheme="majorBidi" w:hAnsiTheme="majorBidi" w:cstheme="majorBidi"/>
        </w:rPr>
      </w:pPr>
    </w:p>
    <w:p w:rsidR="001754BE" w:rsidRPr="004A10FF" w:rsidRDefault="001754BE" w:rsidP="00CB63AB">
      <w:pPr>
        <w:pStyle w:val="NormalWeb"/>
        <w:spacing w:before="0" w:beforeAutospacing="0" w:after="0" w:afterAutospacing="0" w:line="480" w:lineRule="auto"/>
        <w:ind w:firstLine="720"/>
        <w:rPr>
          <w:rFonts w:asciiTheme="majorBidi" w:hAnsiTheme="majorBidi" w:cstheme="majorBidi"/>
        </w:rPr>
      </w:pPr>
    </w:p>
    <w:p w:rsidR="007F4209" w:rsidRPr="004A10FF" w:rsidRDefault="007F4209" w:rsidP="00CB63AB">
      <w:pPr>
        <w:spacing w:line="480" w:lineRule="auto"/>
        <w:rPr>
          <w:rFonts w:asciiTheme="majorBidi" w:eastAsia="Times New Roman" w:hAnsiTheme="majorBidi" w:cstheme="majorBidi"/>
          <w:sz w:val="24"/>
          <w:szCs w:val="24"/>
          <w:lang w:bidi="he-IL"/>
        </w:rPr>
      </w:pPr>
      <w:r w:rsidRPr="004A10FF">
        <w:rPr>
          <w:rFonts w:asciiTheme="majorBidi" w:hAnsiTheme="majorBidi" w:cstheme="majorBidi"/>
          <w:sz w:val="24"/>
          <w:szCs w:val="24"/>
        </w:rPr>
        <w:br w:type="page"/>
      </w:r>
    </w:p>
    <w:p w:rsidR="007F4209" w:rsidRDefault="007F4209" w:rsidP="00CB63AB">
      <w:pPr>
        <w:spacing w:after="0" w:line="480" w:lineRule="auto"/>
        <w:ind w:left="720" w:hanging="720"/>
        <w:jc w:val="center"/>
        <w:rPr>
          <w:rFonts w:asciiTheme="majorBidi" w:hAnsiTheme="majorBidi" w:cstheme="majorBidi"/>
          <w:sz w:val="24"/>
          <w:szCs w:val="24"/>
        </w:rPr>
      </w:pPr>
      <w:r w:rsidRPr="004A10FF">
        <w:rPr>
          <w:rFonts w:asciiTheme="majorBidi" w:hAnsiTheme="majorBidi" w:cstheme="majorBidi"/>
          <w:sz w:val="24"/>
          <w:szCs w:val="24"/>
        </w:rPr>
        <w:lastRenderedPageBreak/>
        <w:t>References</w:t>
      </w:r>
    </w:p>
    <w:p w:rsidR="00636A8C" w:rsidRPr="004A10FF" w:rsidRDefault="00636A8C" w:rsidP="00CB63AB">
      <w:pPr>
        <w:spacing w:after="0" w:line="480" w:lineRule="auto"/>
        <w:ind w:left="720" w:hanging="720"/>
        <w:rPr>
          <w:rFonts w:asciiTheme="majorBidi" w:hAnsiTheme="majorBidi" w:cstheme="majorBidi"/>
          <w:sz w:val="24"/>
          <w:szCs w:val="24"/>
          <w:u w:val="single"/>
        </w:rPr>
      </w:pPr>
      <w:proofErr w:type="gramStart"/>
      <w:r w:rsidRPr="004A10FF">
        <w:rPr>
          <w:rFonts w:asciiTheme="majorBidi" w:hAnsiTheme="majorBidi" w:cstheme="majorBidi"/>
          <w:sz w:val="24"/>
          <w:szCs w:val="24"/>
        </w:rPr>
        <w:t>Ashoka (2011)</w:t>
      </w:r>
      <w:r w:rsidR="00DF2390">
        <w:rPr>
          <w:rFonts w:asciiTheme="majorBidi" w:hAnsiTheme="majorBidi" w:cstheme="majorBidi"/>
          <w:sz w:val="24"/>
          <w:szCs w:val="24"/>
        </w:rPr>
        <w:t>.</w:t>
      </w:r>
      <w:proofErr w:type="gramEnd"/>
      <w:r w:rsidR="00DF2390">
        <w:rPr>
          <w:rFonts w:asciiTheme="majorBidi" w:hAnsiTheme="majorBidi" w:cstheme="majorBidi"/>
          <w:sz w:val="24"/>
          <w:szCs w:val="24"/>
        </w:rPr>
        <w:t xml:space="preserve"> </w:t>
      </w:r>
      <w:proofErr w:type="gramStart"/>
      <w:r w:rsidR="00DF2390" w:rsidRPr="00DF2390">
        <w:rPr>
          <w:rFonts w:asciiTheme="majorBidi" w:hAnsiTheme="majorBidi" w:cstheme="majorBidi"/>
          <w:i/>
          <w:iCs/>
          <w:sz w:val="24"/>
          <w:szCs w:val="24"/>
        </w:rPr>
        <w:t>Innovators for the Public.</w:t>
      </w:r>
      <w:proofErr w:type="gramEnd"/>
      <w:r w:rsidR="00DF2390">
        <w:rPr>
          <w:rFonts w:asciiTheme="majorBidi" w:hAnsiTheme="majorBidi" w:cstheme="majorBidi"/>
          <w:sz w:val="24"/>
          <w:szCs w:val="24"/>
        </w:rPr>
        <w:t xml:space="preserve"> R</w:t>
      </w:r>
      <w:r w:rsidRPr="004A10FF">
        <w:rPr>
          <w:rFonts w:asciiTheme="majorBidi" w:hAnsiTheme="majorBidi" w:cstheme="majorBidi"/>
          <w:sz w:val="24"/>
          <w:szCs w:val="24"/>
        </w:rPr>
        <w:t xml:space="preserve">etrieved on October 14, </w:t>
      </w:r>
      <w:r w:rsidR="003E2510" w:rsidRPr="004A10FF">
        <w:rPr>
          <w:rFonts w:asciiTheme="majorBidi" w:hAnsiTheme="majorBidi" w:cstheme="majorBidi"/>
          <w:sz w:val="24"/>
          <w:szCs w:val="24"/>
        </w:rPr>
        <w:t xml:space="preserve">2011, </w:t>
      </w:r>
      <w:r w:rsidRPr="004A10FF">
        <w:rPr>
          <w:rFonts w:asciiTheme="majorBidi" w:hAnsiTheme="majorBidi" w:cstheme="majorBidi"/>
          <w:sz w:val="24"/>
          <w:szCs w:val="24"/>
        </w:rPr>
        <w:t xml:space="preserve">from </w:t>
      </w:r>
      <w:hyperlink r:id="rId37" w:history="1">
        <w:r w:rsidRPr="004A10FF">
          <w:rPr>
            <w:rFonts w:asciiTheme="majorBidi" w:hAnsiTheme="majorBidi" w:cstheme="majorBidi"/>
            <w:sz w:val="24"/>
            <w:szCs w:val="24"/>
            <w:u w:val="single"/>
          </w:rPr>
          <w:t>http://www.ashoka.org/fellow/adina-bar-shalom</w:t>
        </w:r>
      </w:hyperlink>
      <w:r w:rsidR="003E2510" w:rsidRPr="004A10FF">
        <w:rPr>
          <w:rFonts w:asciiTheme="majorBidi" w:hAnsiTheme="majorBidi" w:cstheme="majorBidi"/>
          <w:sz w:val="24"/>
          <w:szCs w:val="24"/>
          <w:u w:val="single"/>
        </w:rPr>
        <w:t xml:space="preserve"> </w:t>
      </w:r>
    </w:p>
    <w:p w:rsidR="00BB556F" w:rsidRPr="00B2020D" w:rsidRDefault="00650438" w:rsidP="00CB63AB">
      <w:pPr>
        <w:autoSpaceDE w:val="0"/>
        <w:autoSpaceDN w:val="0"/>
        <w:adjustRightInd w:val="0"/>
        <w:spacing w:after="0" w:line="480" w:lineRule="auto"/>
        <w:ind w:left="720" w:hanging="720"/>
        <w:rPr>
          <w:rFonts w:asciiTheme="majorBidi" w:eastAsia="Times New Roman" w:hAnsiTheme="majorBidi" w:cstheme="majorBidi"/>
          <w:i/>
          <w:iCs/>
          <w:kern w:val="36"/>
          <w:sz w:val="24"/>
          <w:szCs w:val="24"/>
          <w:lang w:bidi="he-IL"/>
        </w:rPr>
      </w:pPr>
      <w:r w:rsidRPr="00B2020D">
        <w:rPr>
          <w:rFonts w:asciiTheme="majorBidi" w:eastAsia="Times New Roman" w:hAnsiTheme="majorBidi" w:cstheme="majorBidi"/>
          <w:kern w:val="36"/>
          <w:sz w:val="24"/>
          <w:szCs w:val="24"/>
          <w:lang w:bidi="he-IL"/>
        </w:rPr>
        <w:t>Baumel, S</w:t>
      </w:r>
      <w:r w:rsidR="00636A8C" w:rsidRPr="00B2020D">
        <w:rPr>
          <w:rFonts w:asciiTheme="majorBidi" w:eastAsia="Times New Roman" w:hAnsiTheme="majorBidi" w:cstheme="majorBidi"/>
          <w:kern w:val="36"/>
          <w:sz w:val="24"/>
          <w:szCs w:val="24"/>
          <w:lang w:bidi="he-IL"/>
        </w:rPr>
        <w:t xml:space="preserve">. </w:t>
      </w:r>
      <w:r w:rsidRPr="00B2020D">
        <w:rPr>
          <w:rFonts w:asciiTheme="majorBidi" w:eastAsia="Times New Roman" w:hAnsiTheme="majorBidi" w:cstheme="majorBidi"/>
          <w:kern w:val="36"/>
          <w:sz w:val="24"/>
          <w:szCs w:val="24"/>
          <w:lang w:bidi="he-IL"/>
        </w:rPr>
        <w:t xml:space="preserve">D. (2006). </w:t>
      </w:r>
      <w:r w:rsidRPr="00B2020D">
        <w:rPr>
          <w:rFonts w:asciiTheme="majorBidi" w:eastAsia="Times New Roman" w:hAnsiTheme="majorBidi" w:cstheme="majorBidi"/>
          <w:i/>
          <w:iCs/>
          <w:kern w:val="36"/>
          <w:sz w:val="24"/>
          <w:szCs w:val="24"/>
          <w:lang w:bidi="he-IL"/>
        </w:rPr>
        <w:t>Sacred speakers: language and culture among the Haredim in Israel.</w:t>
      </w:r>
      <w:r w:rsidR="00BB556F" w:rsidRPr="00B2020D">
        <w:rPr>
          <w:rFonts w:asciiTheme="majorBidi" w:eastAsia="Times New Roman" w:hAnsiTheme="majorBidi" w:cstheme="majorBidi"/>
          <w:i/>
          <w:iCs/>
          <w:kern w:val="36"/>
          <w:sz w:val="24"/>
          <w:szCs w:val="24"/>
          <w:lang w:bidi="he-IL"/>
        </w:rPr>
        <w:t xml:space="preserve">   </w:t>
      </w:r>
    </w:p>
    <w:p w:rsidR="007F4209" w:rsidRPr="00B2020D" w:rsidRDefault="00BB556F" w:rsidP="00CB63AB">
      <w:pPr>
        <w:shd w:val="clear" w:color="auto" w:fill="FFFFFF"/>
        <w:spacing w:after="0" w:line="480" w:lineRule="auto"/>
        <w:outlineLvl w:val="0"/>
        <w:rPr>
          <w:rStyle w:val="apple-style-span"/>
          <w:rFonts w:asciiTheme="majorBidi" w:hAnsiTheme="majorBidi" w:cstheme="majorBidi"/>
          <w:sz w:val="24"/>
          <w:szCs w:val="24"/>
          <w:shd w:val="clear" w:color="auto" w:fill="FFFFFF"/>
        </w:rPr>
      </w:pPr>
      <w:r w:rsidRPr="00B2020D">
        <w:rPr>
          <w:rFonts w:asciiTheme="majorBidi" w:eastAsia="Times New Roman" w:hAnsiTheme="majorBidi" w:cstheme="majorBidi"/>
          <w:kern w:val="36"/>
          <w:sz w:val="24"/>
          <w:szCs w:val="24"/>
          <w:lang w:bidi="he-IL"/>
        </w:rPr>
        <w:t xml:space="preserve">              </w:t>
      </w:r>
      <w:r w:rsidR="00A568B2" w:rsidRPr="00B2020D">
        <w:rPr>
          <w:rStyle w:val="apple-style-span"/>
          <w:rFonts w:asciiTheme="majorBidi" w:hAnsiTheme="majorBidi" w:cstheme="majorBidi"/>
          <w:sz w:val="24"/>
          <w:szCs w:val="24"/>
          <w:shd w:val="clear" w:color="auto" w:fill="FFFFFF"/>
        </w:rPr>
        <w:t xml:space="preserve">New York and Oxford: </w:t>
      </w:r>
      <w:proofErr w:type="spellStart"/>
      <w:r w:rsidR="00A568B2" w:rsidRPr="00B2020D">
        <w:rPr>
          <w:rStyle w:val="apple-style-span"/>
          <w:rFonts w:asciiTheme="majorBidi" w:hAnsiTheme="majorBidi" w:cstheme="majorBidi"/>
          <w:sz w:val="24"/>
          <w:szCs w:val="24"/>
          <w:shd w:val="clear" w:color="auto" w:fill="FFFFFF"/>
        </w:rPr>
        <w:t>Berghahn</w:t>
      </w:r>
      <w:proofErr w:type="spellEnd"/>
      <w:r w:rsidR="00A568B2" w:rsidRPr="00B2020D">
        <w:rPr>
          <w:rStyle w:val="apple-style-span"/>
          <w:rFonts w:asciiTheme="majorBidi" w:hAnsiTheme="majorBidi" w:cstheme="majorBidi"/>
          <w:sz w:val="24"/>
          <w:szCs w:val="24"/>
          <w:shd w:val="clear" w:color="auto" w:fill="FFFFFF"/>
        </w:rPr>
        <w:t xml:space="preserve"> Books.</w:t>
      </w:r>
    </w:p>
    <w:p w:rsidR="00B2020D" w:rsidRDefault="00B2020D" w:rsidP="00CB63AB">
      <w:pPr>
        <w:shd w:val="clear" w:color="auto" w:fill="FFFFFF"/>
        <w:spacing w:after="0" w:line="480" w:lineRule="auto"/>
        <w:outlineLvl w:val="0"/>
        <w:rPr>
          <w:rStyle w:val="citation"/>
          <w:rFonts w:asciiTheme="majorBidi" w:hAnsiTheme="majorBidi" w:cstheme="majorBidi"/>
          <w:sz w:val="24"/>
          <w:szCs w:val="24"/>
        </w:rPr>
      </w:pPr>
      <w:r w:rsidRPr="00B2020D">
        <w:rPr>
          <w:rStyle w:val="citation"/>
          <w:rFonts w:asciiTheme="majorBidi" w:hAnsiTheme="majorBidi" w:cstheme="majorBidi"/>
          <w:sz w:val="24"/>
          <w:szCs w:val="24"/>
        </w:rPr>
        <w:t>Birnbaum, P</w:t>
      </w:r>
      <w:r>
        <w:rPr>
          <w:rStyle w:val="citation"/>
          <w:rFonts w:asciiTheme="majorBidi" w:hAnsiTheme="majorBidi" w:cstheme="majorBidi"/>
          <w:sz w:val="24"/>
          <w:szCs w:val="24"/>
        </w:rPr>
        <w:t>.</w:t>
      </w:r>
      <w:r w:rsidRPr="00B2020D">
        <w:rPr>
          <w:rStyle w:val="citation"/>
          <w:rFonts w:asciiTheme="majorBidi" w:hAnsiTheme="majorBidi" w:cstheme="majorBidi"/>
          <w:sz w:val="24"/>
          <w:szCs w:val="24"/>
        </w:rPr>
        <w:t xml:space="preserve"> (1979). </w:t>
      </w:r>
      <w:proofErr w:type="gramStart"/>
      <w:r w:rsidRPr="00B2020D">
        <w:rPr>
          <w:rStyle w:val="citation"/>
          <w:rFonts w:asciiTheme="majorBidi" w:hAnsiTheme="majorBidi" w:cstheme="majorBidi"/>
          <w:i/>
          <w:iCs/>
          <w:sz w:val="24"/>
          <w:szCs w:val="24"/>
        </w:rPr>
        <w:t>Encyclopedia of Jewish Concepts</w:t>
      </w:r>
      <w:r w:rsidRPr="00B2020D">
        <w:rPr>
          <w:rStyle w:val="citation"/>
          <w:rFonts w:asciiTheme="majorBidi" w:hAnsiTheme="majorBidi" w:cstheme="majorBidi"/>
          <w:sz w:val="24"/>
          <w:szCs w:val="24"/>
        </w:rPr>
        <w:t>.</w:t>
      </w:r>
      <w:proofErr w:type="gramEnd"/>
      <w:r w:rsidRPr="00B2020D">
        <w:rPr>
          <w:rStyle w:val="citation"/>
          <w:rFonts w:asciiTheme="majorBidi" w:hAnsiTheme="majorBidi" w:cstheme="majorBidi"/>
          <w:sz w:val="24"/>
          <w:szCs w:val="24"/>
        </w:rPr>
        <w:t xml:space="preserve"> </w:t>
      </w:r>
      <w:proofErr w:type="spellStart"/>
      <w:ins w:id="30" w:author="Bryan" w:date="2011-12-11T13:08:00Z">
        <w:r w:rsidR="00B3298F">
          <w:rPr>
            <w:rStyle w:val="citation"/>
            <w:rFonts w:asciiTheme="majorBidi" w:hAnsiTheme="majorBidi" w:cstheme="majorBidi"/>
            <w:sz w:val="24"/>
            <w:szCs w:val="24"/>
          </w:rPr>
          <w:t>City</w:t>
        </w:r>
        <w:proofErr w:type="gramStart"/>
        <w:r w:rsidR="00B3298F">
          <w:rPr>
            <w:rStyle w:val="citation"/>
            <w:rFonts w:asciiTheme="majorBidi" w:hAnsiTheme="majorBidi" w:cstheme="majorBidi"/>
            <w:sz w:val="24"/>
            <w:szCs w:val="24"/>
          </w:rPr>
          <w:t>,state,country</w:t>
        </w:r>
        <w:proofErr w:type="spellEnd"/>
        <w:proofErr w:type="gramEnd"/>
        <w:r w:rsidR="00B3298F">
          <w:rPr>
            <w:rStyle w:val="citation"/>
            <w:rFonts w:asciiTheme="majorBidi" w:hAnsiTheme="majorBidi" w:cstheme="majorBidi"/>
            <w:sz w:val="24"/>
            <w:szCs w:val="24"/>
          </w:rPr>
          <w:t>?;</w:t>
        </w:r>
      </w:ins>
      <w:r w:rsidRPr="00B2020D">
        <w:rPr>
          <w:rStyle w:val="citation"/>
          <w:rFonts w:asciiTheme="majorBidi" w:hAnsiTheme="majorBidi" w:cstheme="majorBidi"/>
          <w:sz w:val="24"/>
          <w:szCs w:val="24"/>
        </w:rPr>
        <w:t>Wadsworth</w:t>
      </w:r>
      <w:ins w:id="31" w:author="Bryan" w:date="2011-12-11T13:08:00Z">
        <w:r w:rsidR="00B3298F">
          <w:rPr>
            <w:rStyle w:val="citation"/>
            <w:rFonts w:asciiTheme="majorBidi" w:hAnsiTheme="majorBidi" w:cstheme="majorBidi"/>
            <w:sz w:val="24"/>
            <w:szCs w:val="24"/>
          </w:rPr>
          <w:t xml:space="preserve"> Publishing???</w:t>
        </w:r>
      </w:ins>
      <w:del w:id="32" w:author="Bryan" w:date="2011-12-11T13:08:00Z">
        <w:r w:rsidRPr="00B2020D" w:rsidDel="00B3298F">
          <w:rPr>
            <w:rStyle w:val="citation"/>
            <w:rFonts w:asciiTheme="majorBidi" w:hAnsiTheme="majorBidi" w:cstheme="majorBidi"/>
            <w:sz w:val="24"/>
            <w:szCs w:val="24"/>
          </w:rPr>
          <w:delText>.</w:delText>
        </w:r>
      </w:del>
    </w:p>
    <w:p w:rsidR="00B2020D" w:rsidRDefault="00B2020D" w:rsidP="00CB63AB">
      <w:pPr>
        <w:shd w:val="clear" w:color="auto" w:fill="FFFFFF"/>
        <w:spacing w:after="0" w:line="480" w:lineRule="auto"/>
        <w:outlineLvl w:val="0"/>
        <w:rPr>
          <w:rStyle w:val="citation"/>
          <w:rFonts w:asciiTheme="majorBidi" w:hAnsiTheme="majorBidi" w:cstheme="majorBidi"/>
          <w:sz w:val="24"/>
          <w:szCs w:val="24"/>
        </w:rPr>
      </w:pPr>
      <w:proofErr w:type="gramStart"/>
      <w:r w:rsidRPr="004A10FF">
        <w:rPr>
          <w:rFonts w:asciiTheme="majorBidi" w:hAnsiTheme="majorBidi" w:cstheme="majorBidi"/>
          <w:sz w:val="24"/>
          <w:szCs w:val="24"/>
        </w:rPr>
        <w:t>BIU (2011).</w:t>
      </w:r>
      <w:proofErr w:type="gramEnd"/>
      <w:r w:rsidRPr="004A10FF">
        <w:rPr>
          <w:rFonts w:asciiTheme="majorBidi" w:hAnsiTheme="majorBidi" w:cstheme="majorBidi"/>
          <w:sz w:val="24"/>
          <w:szCs w:val="24"/>
        </w:rPr>
        <w:t xml:space="preserve"> </w:t>
      </w:r>
      <w:r w:rsidRPr="004A10FF">
        <w:rPr>
          <w:rFonts w:asciiTheme="majorBidi" w:hAnsiTheme="majorBidi" w:cstheme="majorBidi"/>
          <w:i/>
          <w:iCs/>
          <w:sz w:val="24"/>
          <w:szCs w:val="24"/>
        </w:rPr>
        <w:t>Bar Ilan University - Jewish Studies Faculty</w:t>
      </w:r>
      <w:r w:rsidRPr="004A10FF">
        <w:rPr>
          <w:rFonts w:asciiTheme="majorBidi" w:hAnsiTheme="majorBidi" w:cstheme="majorBidi"/>
          <w:sz w:val="24"/>
          <w:szCs w:val="24"/>
        </w:rPr>
        <w:t>. Retrieved on November 12, 2011,</w:t>
      </w:r>
    </w:p>
    <w:p w:rsidR="00B2020D" w:rsidRPr="004A10FF" w:rsidRDefault="00B2020D" w:rsidP="00CB63AB">
      <w:pPr>
        <w:spacing w:after="0" w:line="480" w:lineRule="auto"/>
        <w:ind w:left="720" w:hanging="720"/>
        <w:rPr>
          <w:rFonts w:asciiTheme="majorBidi" w:hAnsiTheme="majorBidi" w:cstheme="majorBidi"/>
          <w:sz w:val="24"/>
          <w:szCs w:val="24"/>
        </w:rPr>
      </w:pPr>
      <w:r>
        <w:rPr>
          <w:rStyle w:val="apple-style-span"/>
          <w:rFonts w:asciiTheme="majorBidi" w:hAnsiTheme="majorBidi" w:cstheme="majorBidi"/>
          <w:sz w:val="24"/>
          <w:szCs w:val="24"/>
          <w:shd w:val="clear" w:color="auto" w:fill="FFFFFF"/>
        </w:rPr>
        <w:tab/>
      </w:r>
      <w:proofErr w:type="gramStart"/>
      <w:r w:rsidRPr="004A10FF">
        <w:rPr>
          <w:rFonts w:asciiTheme="majorBidi" w:hAnsiTheme="majorBidi" w:cstheme="majorBidi"/>
          <w:sz w:val="24"/>
          <w:szCs w:val="24"/>
        </w:rPr>
        <w:t>from</w:t>
      </w:r>
      <w:proofErr w:type="gramEnd"/>
      <w:r w:rsidRPr="004A10FF">
        <w:rPr>
          <w:rFonts w:asciiTheme="majorBidi" w:hAnsiTheme="majorBidi" w:cstheme="majorBidi"/>
          <w:sz w:val="24"/>
          <w:szCs w:val="24"/>
        </w:rPr>
        <w:t xml:space="preserve"> </w:t>
      </w:r>
      <w:hyperlink r:id="rId38" w:history="1">
        <w:r w:rsidRPr="004A10FF">
          <w:rPr>
            <w:rStyle w:val="Hyperlink"/>
            <w:rFonts w:asciiTheme="majorBidi" w:hAnsiTheme="majorBidi" w:cstheme="majorBidi"/>
            <w:sz w:val="24"/>
            <w:szCs w:val="24"/>
          </w:rPr>
          <w:t>http://talmud.biu.ac.il/</w:t>
        </w:r>
      </w:hyperlink>
      <w:r w:rsidRPr="004A10FF">
        <w:rPr>
          <w:rFonts w:asciiTheme="majorBidi" w:hAnsiTheme="majorBidi" w:cstheme="majorBidi"/>
          <w:sz w:val="24"/>
          <w:szCs w:val="24"/>
        </w:rPr>
        <w:t xml:space="preserve"> </w:t>
      </w:r>
    </w:p>
    <w:p w:rsidR="00636A8C" w:rsidRPr="004A10FF" w:rsidRDefault="00636A8C" w:rsidP="004D77BB">
      <w:pPr>
        <w:pStyle w:val="Default"/>
        <w:spacing w:line="480" w:lineRule="auto"/>
        <w:ind w:left="720" w:hanging="720"/>
        <w:rPr>
          <w:rFonts w:asciiTheme="majorBidi" w:hAnsiTheme="majorBidi" w:cstheme="majorBidi"/>
        </w:rPr>
      </w:pPr>
      <w:proofErr w:type="gramStart"/>
      <w:r w:rsidRPr="004A10FF">
        <w:rPr>
          <w:rFonts w:asciiTheme="majorBidi" w:hAnsiTheme="majorBidi" w:cstheme="majorBidi"/>
        </w:rPr>
        <w:t>Cave, L., and Aboody, H. (2011).</w:t>
      </w:r>
      <w:proofErr w:type="gramEnd"/>
      <w:r w:rsidRPr="004A10FF">
        <w:rPr>
          <w:rFonts w:asciiTheme="majorBidi" w:hAnsiTheme="majorBidi" w:cstheme="majorBidi"/>
        </w:rPr>
        <w:t xml:space="preserve">  </w:t>
      </w:r>
      <w:r w:rsidRPr="004A10FF">
        <w:rPr>
          <w:rFonts w:asciiTheme="majorBidi" w:hAnsiTheme="majorBidi" w:cstheme="majorBidi"/>
          <w:i/>
          <w:iCs/>
        </w:rPr>
        <w:t>The Benefits and Costs of Employment Programs for the Haredim (Ultra-Orthodox) Implemented by the Kemach Foundation.</w:t>
      </w:r>
      <w:r w:rsidRPr="004A10FF">
        <w:rPr>
          <w:rFonts w:asciiTheme="majorBidi" w:hAnsiTheme="majorBidi" w:cstheme="majorBidi"/>
        </w:rPr>
        <w:t xml:space="preserve"> </w:t>
      </w:r>
      <w:proofErr w:type="gramStart"/>
      <w:r w:rsidRPr="004A10FF">
        <w:rPr>
          <w:rFonts w:asciiTheme="majorBidi" w:hAnsiTheme="majorBidi" w:cstheme="majorBidi"/>
        </w:rPr>
        <w:t>Final Report.</w:t>
      </w:r>
      <w:proofErr w:type="gramEnd"/>
      <w:r w:rsidRPr="004A10FF">
        <w:rPr>
          <w:rFonts w:asciiTheme="majorBidi" w:hAnsiTheme="majorBidi" w:cstheme="majorBidi"/>
        </w:rPr>
        <w:t xml:space="preserve"> Myers JDC Brookdale Institute. Retrieved on November 6, 2011</w:t>
      </w:r>
      <w:r w:rsidR="003E2510" w:rsidRPr="004A10FF">
        <w:rPr>
          <w:rFonts w:asciiTheme="majorBidi" w:hAnsiTheme="majorBidi" w:cstheme="majorBidi"/>
        </w:rPr>
        <w:t>,</w:t>
      </w:r>
      <w:r w:rsidRPr="004A10FF">
        <w:rPr>
          <w:rFonts w:asciiTheme="majorBidi" w:hAnsiTheme="majorBidi" w:cstheme="majorBidi"/>
        </w:rPr>
        <w:t xml:space="preserve"> from</w:t>
      </w:r>
      <w:r w:rsidR="004D77BB">
        <w:rPr>
          <w:rFonts w:asciiTheme="majorBidi" w:hAnsiTheme="majorBidi" w:cstheme="majorBidi"/>
        </w:rPr>
        <w:t xml:space="preserve"> </w:t>
      </w:r>
      <w:hyperlink r:id="rId39" w:history="1">
        <w:r w:rsidR="0004689F" w:rsidRPr="004A10FF">
          <w:rPr>
            <w:rStyle w:val="Hyperlink"/>
            <w:rFonts w:asciiTheme="majorBidi" w:hAnsiTheme="majorBidi" w:cstheme="majorBidi"/>
          </w:rPr>
          <w:t>http://www.tevet4u.org.il/files/wordocs/Kemach_English_Report-Final_2011.pdf</w:t>
        </w:r>
      </w:hyperlink>
      <w:r w:rsidR="003E2510" w:rsidRPr="004A10FF">
        <w:rPr>
          <w:rFonts w:asciiTheme="majorBidi" w:hAnsiTheme="majorBidi" w:cstheme="majorBidi"/>
        </w:rPr>
        <w:t xml:space="preserve"> </w:t>
      </w:r>
    </w:p>
    <w:p w:rsidR="0004689F" w:rsidRPr="004A10FF" w:rsidRDefault="0004689F" w:rsidP="004D77BB">
      <w:pPr>
        <w:spacing w:after="0" w:line="480" w:lineRule="auto"/>
        <w:ind w:left="720" w:hanging="720"/>
        <w:rPr>
          <w:rStyle w:val="Hyperlink"/>
          <w:rFonts w:asciiTheme="majorBidi" w:hAnsiTheme="majorBidi" w:cstheme="majorBidi"/>
          <w:color w:val="auto"/>
          <w:sz w:val="24"/>
          <w:szCs w:val="24"/>
        </w:rPr>
      </w:pPr>
      <w:proofErr w:type="gramStart"/>
      <w:r w:rsidRPr="004A10FF">
        <w:rPr>
          <w:rFonts w:asciiTheme="majorBidi" w:hAnsiTheme="majorBidi" w:cstheme="majorBidi"/>
          <w:sz w:val="24"/>
          <w:szCs w:val="24"/>
        </w:rPr>
        <w:t>CBS (2011).</w:t>
      </w:r>
      <w:proofErr w:type="gramEnd"/>
      <w:r w:rsidRPr="004A10FF">
        <w:rPr>
          <w:rFonts w:asciiTheme="majorBidi" w:hAnsiTheme="majorBidi" w:cstheme="majorBidi"/>
          <w:sz w:val="24"/>
          <w:szCs w:val="24"/>
        </w:rPr>
        <w:t xml:space="preserve"> </w:t>
      </w:r>
      <w:proofErr w:type="gramStart"/>
      <w:r w:rsidRPr="004A10FF">
        <w:rPr>
          <w:rFonts w:asciiTheme="majorBidi" w:hAnsiTheme="majorBidi" w:cstheme="majorBidi"/>
          <w:sz w:val="24"/>
          <w:szCs w:val="24"/>
        </w:rPr>
        <w:t>Central Bureau of Statistics.</w:t>
      </w:r>
      <w:proofErr w:type="gramEnd"/>
      <w:r w:rsidRPr="004A10FF">
        <w:rPr>
          <w:rFonts w:asciiTheme="majorBidi" w:hAnsiTheme="majorBidi" w:cstheme="majorBidi"/>
          <w:sz w:val="24"/>
          <w:szCs w:val="24"/>
        </w:rPr>
        <w:t xml:space="preserve"> Retrieved on November 23, 2011, </w:t>
      </w:r>
      <w:r w:rsidR="004D77BB">
        <w:rPr>
          <w:rFonts w:asciiTheme="majorBidi" w:hAnsiTheme="majorBidi" w:cstheme="majorBidi"/>
          <w:sz w:val="24"/>
          <w:szCs w:val="24"/>
        </w:rPr>
        <w:t>f</w:t>
      </w:r>
      <w:r w:rsidRPr="004A10FF">
        <w:rPr>
          <w:rFonts w:asciiTheme="majorBidi" w:hAnsiTheme="majorBidi" w:cstheme="majorBidi"/>
          <w:sz w:val="24"/>
          <w:szCs w:val="24"/>
        </w:rPr>
        <w:t xml:space="preserve">rom </w:t>
      </w:r>
      <w:hyperlink r:id="rId40" w:history="1">
        <w:r w:rsidRPr="004A10FF">
          <w:rPr>
            <w:rStyle w:val="Hyperlink"/>
            <w:rFonts w:asciiTheme="majorBidi" w:hAnsiTheme="majorBidi" w:cstheme="majorBidi"/>
            <w:sz w:val="24"/>
            <w:szCs w:val="24"/>
          </w:rPr>
          <w:t>http://www.cbs.gov.il/publications/tec25.pdf</w:t>
        </w:r>
      </w:hyperlink>
      <w:r w:rsidR="003E2510" w:rsidRPr="004A10FF">
        <w:rPr>
          <w:rStyle w:val="Hyperlink"/>
          <w:rFonts w:asciiTheme="majorBidi" w:hAnsiTheme="majorBidi" w:cstheme="majorBidi"/>
          <w:color w:val="auto"/>
          <w:sz w:val="24"/>
          <w:szCs w:val="24"/>
        </w:rPr>
        <w:t xml:space="preserve"> </w:t>
      </w:r>
      <w:r w:rsidRPr="004A10FF">
        <w:rPr>
          <w:rStyle w:val="Hyperlink"/>
          <w:rFonts w:asciiTheme="majorBidi" w:hAnsiTheme="majorBidi" w:cstheme="majorBidi"/>
          <w:color w:val="auto"/>
          <w:sz w:val="24"/>
          <w:szCs w:val="24"/>
        </w:rPr>
        <w:t xml:space="preserve"> </w:t>
      </w:r>
    </w:p>
    <w:p w:rsidR="00A568B2" w:rsidRPr="004A10FF" w:rsidRDefault="00A568B2" w:rsidP="00CB63AB">
      <w:pPr>
        <w:spacing w:after="0" w:line="480" w:lineRule="auto"/>
        <w:ind w:left="720" w:hanging="720"/>
        <w:rPr>
          <w:rFonts w:asciiTheme="majorBidi" w:hAnsiTheme="majorBidi" w:cstheme="majorBidi"/>
          <w:sz w:val="24"/>
          <w:szCs w:val="24"/>
          <w:lang w:bidi="he-IL"/>
        </w:rPr>
      </w:pPr>
      <w:proofErr w:type="gramStart"/>
      <w:r w:rsidRPr="004A10FF">
        <w:rPr>
          <w:rFonts w:asciiTheme="majorBidi" w:hAnsiTheme="majorBidi" w:cstheme="majorBidi"/>
          <w:sz w:val="24"/>
          <w:szCs w:val="24"/>
          <w:lang w:bidi="he-IL"/>
        </w:rPr>
        <w:t xml:space="preserve">Feferman, B. and </w:t>
      </w:r>
      <w:proofErr w:type="spellStart"/>
      <w:r w:rsidRPr="004A10FF">
        <w:rPr>
          <w:rFonts w:asciiTheme="majorBidi" w:hAnsiTheme="majorBidi" w:cstheme="majorBidi"/>
          <w:sz w:val="24"/>
          <w:szCs w:val="24"/>
          <w:lang w:bidi="he-IL"/>
        </w:rPr>
        <w:t>Malchi</w:t>
      </w:r>
      <w:proofErr w:type="spellEnd"/>
      <w:r w:rsidRPr="004A10FF">
        <w:rPr>
          <w:rFonts w:asciiTheme="majorBidi" w:hAnsiTheme="majorBidi" w:cstheme="majorBidi"/>
          <w:sz w:val="24"/>
          <w:szCs w:val="24"/>
          <w:lang w:bidi="he-IL"/>
        </w:rPr>
        <w:t>, A. (2010).</w:t>
      </w:r>
      <w:proofErr w:type="gramEnd"/>
      <w:r w:rsidRPr="004A10FF">
        <w:rPr>
          <w:rFonts w:asciiTheme="majorBidi" w:hAnsiTheme="majorBidi" w:cstheme="majorBidi"/>
          <w:sz w:val="24"/>
          <w:szCs w:val="24"/>
          <w:lang w:bidi="he-IL"/>
        </w:rPr>
        <w:t xml:space="preserve"> </w:t>
      </w:r>
      <w:proofErr w:type="gramStart"/>
      <w:r w:rsidRPr="004A10FF">
        <w:rPr>
          <w:rFonts w:asciiTheme="majorBidi" w:hAnsiTheme="majorBidi" w:cstheme="majorBidi"/>
          <w:i/>
          <w:iCs/>
          <w:sz w:val="24"/>
          <w:szCs w:val="24"/>
          <w:lang w:bidi="he-IL"/>
        </w:rPr>
        <w:t>The Characteristics of employment in the Haredi Sector and Government Tools for Promoting Employment in this Sector.</w:t>
      </w:r>
      <w:proofErr w:type="gramEnd"/>
      <w:r w:rsidRPr="004A10FF">
        <w:rPr>
          <w:rFonts w:asciiTheme="majorBidi" w:hAnsiTheme="majorBidi" w:cstheme="majorBidi"/>
          <w:sz w:val="24"/>
          <w:szCs w:val="24"/>
          <w:lang w:bidi="he-IL"/>
        </w:rPr>
        <w:t xml:space="preserve"> </w:t>
      </w:r>
      <w:proofErr w:type="gramStart"/>
      <w:r w:rsidRPr="004A10FF">
        <w:rPr>
          <w:rFonts w:asciiTheme="majorBidi" w:hAnsiTheme="majorBidi" w:cstheme="majorBidi"/>
          <w:sz w:val="24"/>
          <w:szCs w:val="24"/>
          <w:lang w:bidi="he-IL"/>
        </w:rPr>
        <w:t>Administration of research and economy, Ministry of Industry Trade and Labor.</w:t>
      </w:r>
      <w:proofErr w:type="gramEnd"/>
      <w:r w:rsidRPr="004A10FF">
        <w:rPr>
          <w:rFonts w:asciiTheme="majorBidi" w:hAnsiTheme="majorBidi" w:cstheme="majorBidi"/>
          <w:sz w:val="24"/>
          <w:szCs w:val="24"/>
          <w:lang w:bidi="he-IL"/>
        </w:rPr>
        <w:t xml:space="preserve"> </w:t>
      </w:r>
      <w:proofErr w:type="gramStart"/>
      <w:r w:rsidRPr="004A10FF">
        <w:rPr>
          <w:rFonts w:asciiTheme="majorBidi" w:hAnsiTheme="majorBidi" w:cstheme="majorBidi"/>
          <w:sz w:val="24"/>
          <w:szCs w:val="24"/>
          <w:lang w:bidi="he-IL"/>
        </w:rPr>
        <w:t>Presentation for the Sub Committee on Foreign Affairs and Security, Jerusalem</w:t>
      </w:r>
      <w:r w:rsidRPr="004A10FF">
        <w:rPr>
          <w:rFonts w:asciiTheme="majorBidi" w:hAnsiTheme="majorBidi" w:cstheme="majorBidi"/>
          <w:i/>
          <w:iCs/>
          <w:sz w:val="24"/>
          <w:szCs w:val="24"/>
          <w:lang w:bidi="he-IL"/>
        </w:rPr>
        <w:t xml:space="preserve"> </w:t>
      </w:r>
      <w:r w:rsidRPr="004A10FF">
        <w:rPr>
          <w:rFonts w:asciiTheme="majorBidi" w:hAnsiTheme="majorBidi" w:cstheme="majorBidi"/>
          <w:sz w:val="24"/>
          <w:szCs w:val="24"/>
          <w:lang w:bidi="he-IL"/>
        </w:rPr>
        <w:t>(Hebrew).</w:t>
      </w:r>
      <w:proofErr w:type="gramEnd"/>
    </w:p>
    <w:p w:rsidR="00A568B2" w:rsidRPr="004A10FF" w:rsidRDefault="005E505A" w:rsidP="00CB63AB">
      <w:pPr>
        <w:spacing w:after="0" w:line="480" w:lineRule="auto"/>
        <w:ind w:left="720" w:hanging="720"/>
        <w:rPr>
          <w:rFonts w:asciiTheme="majorBidi" w:hAnsiTheme="majorBidi" w:cstheme="majorBidi"/>
          <w:sz w:val="24"/>
          <w:szCs w:val="24"/>
          <w:lang w:bidi="he-IL"/>
        </w:rPr>
      </w:pPr>
      <w:proofErr w:type="gramStart"/>
      <w:r w:rsidRPr="004A10FF">
        <w:rPr>
          <w:rFonts w:asciiTheme="majorBidi" w:hAnsiTheme="majorBidi" w:cstheme="majorBidi"/>
          <w:sz w:val="24"/>
          <w:szCs w:val="24"/>
          <w:lang w:bidi="he-IL"/>
        </w:rPr>
        <w:t>Friedman, M. (1991).</w:t>
      </w:r>
      <w:proofErr w:type="gramEnd"/>
      <w:r w:rsidRPr="004A10FF">
        <w:rPr>
          <w:rFonts w:asciiTheme="majorBidi" w:hAnsiTheme="majorBidi" w:cstheme="majorBidi"/>
          <w:sz w:val="24"/>
          <w:szCs w:val="24"/>
          <w:lang w:bidi="he-IL"/>
        </w:rPr>
        <w:t xml:space="preserve"> </w:t>
      </w:r>
      <w:r w:rsidRPr="004A10FF">
        <w:rPr>
          <w:rFonts w:asciiTheme="majorBidi" w:hAnsiTheme="majorBidi" w:cstheme="majorBidi"/>
          <w:i/>
          <w:iCs/>
          <w:sz w:val="24"/>
          <w:szCs w:val="24"/>
          <w:lang w:bidi="he-IL"/>
        </w:rPr>
        <w:t xml:space="preserve">The </w:t>
      </w:r>
      <w:proofErr w:type="spellStart"/>
      <w:r w:rsidRPr="004A10FF">
        <w:rPr>
          <w:rFonts w:asciiTheme="majorBidi" w:hAnsiTheme="majorBidi" w:cstheme="majorBidi"/>
          <w:i/>
          <w:iCs/>
          <w:sz w:val="24"/>
          <w:szCs w:val="24"/>
          <w:lang w:bidi="he-IL"/>
        </w:rPr>
        <w:t>Haredi</w:t>
      </w:r>
      <w:proofErr w:type="spellEnd"/>
      <w:r w:rsidRPr="004A10FF">
        <w:rPr>
          <w:rFonts w:asciiTheme="majorBidi" w:hAnsiTheme="majorBidi" w:cstheme="majorBidi"/>
          <w:i/>
          <w:iCs/>
          <w:sz w:val="24"/>
          <w:szCs w:val="24"/>
          <w:lang w:bidi="he-IL"/>
        </w:rPr>
        <w:t xml:space="preserve"> (</w:t>
      </w:r>
      <w:proofErr w:type="spellStart"/>
      <w:r w:rsidRPr="004A10FF">
        <w:rPr>
          <w:rFonts w:asciiTheme="majorBidi" w:hAnsiTheme="majorBidi" w:cstheme="majorBidi"/>
          <w:i/>
          <w:iCs/>
          <w:sz w:val="24"/>
          <w:szCs w:val="24"/>
          <w:lang w:bidi="he-IL"/>
        </w:rPr>
        <w:t>Ultra Orthodox</w:t>
      </w:r>
      <w:proofErr w:type="spellEnd"/>
      <w:r w:rsidRPr="004A10FF">
        <w:rPr>
          <w:rFonts w:asciiTheme="majorBidi" w:hAnsiTheme="majorBidi" w:cstheme="majorBidi"/>
          <w:i/>
          <w:iCs/>
          <w:sz w:val="24"/>
          <w:szCs w:val="24"/>
          <w:lang w:bidi="he-IL"/>
        </w:rPr>
        <w:t xml:space="preserve">) </w:t>
      </w:r>
      <w:proofErr w:type="gramStart"/>
      <w:r w:rsidRPr="004A10FF">
        <w:rPr>
          <w:rFonts w:asciiTheme="majorBidi" w:hAnsiTheme="majorBidi" w:cstheme="majorBidi"/>
          <w:i/>
          <w:iCs/>
          <w:sz w:val="24"/>
          <w:szCs w:val="24"/>
          <w:lang w:bidi="he-IL"/>
        </w:rPr>
        <w:t>The</w:t>
      </w:r>
      <w:proofErr w:type="gramEnd"/>
      <w:r w:rsidRPr="004A10FF">
        <w:rPr>
          <w:rFonts w:asciiTheme="majorBidi" w:hAnsiTheme="majorBidi" w:cstheme="majorBidi"/>
          <w:i/>
          <w:iCs/>
          <w:sz w:val="24"/>
          <w:szCs w:val="24"/>
          <w:lang w:bidi="he-IL"/>
        </w:rPr>
        <w:t xml:space="preserve"> </w:t>
      </w:r>
      <w:proofErr w:type="spellStart"/>
      <w:r w:rsidRPr="004A10FF">
        <w:rPr>
          <w:rFonts w:asciiTheme="majorBidi" w:hAnsiTheme="majorBidi" w:cstheme="majorBidi"/>
          <w:i/>
          <w:iCs/>
          <w:sz w:val="24"/>
          <w:szCs w:val="24"/>
          <w:lang w:bidi="he-IL"/>
        </w:rPr>
        <w:t>Haredi</w:t>
      </w:r>
      <w:proofErr w:type="spellEnd"/>
      <w:r w:rsidRPr="004A10FF">
        <w:rPr>
          <w:rFonts w:asciiTheme="majorBidi" w:hAnsiTheme="majorBidi" w:cstheme="majorBidi"/>
          <w:i/>
          <w:iCs/>
          <w:sz w:val="24"/>
          <w:szCs w:val="24"/>
          <w:lang w:bidi="he-IL"/>
        </w:rPr>
        <w:t xml:space="preserve"> Society - Sources, Trends and Practices.</w:t>
      </w:r>
      <w:r w:rsidRPr="004A10FF">
        <w:rPr>
          <w:rFonts w:asciiTheme="majorBidi" w:hAnsiTheme="majorBidi" w:cstheme="majorBidi"/>
          <w:sz w:val="24"/>
          <w:szCs w:val="24"/>
          <w:lang w:bidi="he-IL"/>
        </w:rPr>
        <w:t xml:space="preserve"> </w:t>
      </w:r>
      <w:proofErr w:type="gramStart"/>
      <w:r w:rsidRPr="004A10FF">
        <w:rPr>
          <w:rFonts w:asciiTheme="majorBidi" w:hAnsiTheme="majorBidi" w:cstheme="majorBidi"/>
          <w:sz w:val="24"/>
          <w:szCs w:val="24"/>
          <w:lang w:bidi="he-IL"/>
        </w:rPr>
        <w:t>The Jerusalem Institute for Israel Studies.</w:t>
      </w:r>
      <w:proofErr w:type="gramEnd"/>
      <w:r w:rsidRPr="004A10FF">
        <w:rPr>
          <w:rFonts w:asciiTheme="majorBidi" w:hAnsiTheme="majorBidi" w:cstheme="majorBidi"/>
          <w:sz w:val="24"/>
          <w:szCs w:val="24"/>
          <w:lang w:bidi="he-IL"/>
        </w:rPr>
        <w:t xml:space="preserve"> </w:t>
      </w:r>
      <w:proofErr w:type="gramStart"/>
      <w:r w:rsidRPr="004A10FF">
        <w:rPr>
          <w:rFonts w:asciiTheme="majorBidi" w:hAnsiTheme="majorBidi" w:cstheme="majorBidi"/>
          <w:sz w:val="24"/>
          <w:szCs w:val="24"/>
          <w:lang w:bidi="he-IL"/>
        </w:rPr>
        <w:t>Research Series No. 41.</w:t>
      </w:r>
      <w:proofErr w:type="gramEnd"/>
      <w:r w:rsidRPr="004A10FF">
        <w:rPr>
          <w:rFonts w:asciiTheme="majorBidi" w:hAnsiTheme="majorBidi" w:cstheme="majorBidi"/>
          <w:sz w:val="24"/>
          <w:szCs w:val="24"/>
          <w:lang w:bidi="he-IL"/>
        </w:rPr>
        <w:t xml:space="preserve"> Retrieved on November 3, 2011, from </w:t>
      </w:r>
      <w:hyperlink r:id="rId41" w:history="1">
        <w:r w:rsidR="003E2510" w:rsidRPr="004A10FF">
          <w:rPr>
            <w:rStyle w:val="Hyperlink"/>
            <w:rFonts w:asciiTheme="majorBidi" w:hAnsiTheme="majorBidi" w:cstheme="majorBidi"/>
            <w:sz w:val="24"/>
            <w:szCs w:val="24"/>
            <w:lang w:bidi="he-IL"/>
          </w:rPr>
          <w:t>http://jiis.org/.upload/haredcom.pdf</w:t>
        </w:r>
      </w:hyperlink>
      <w:r w:rsidR="003E2510" w:rsidRPr="004A10FF">
        <w:rPr>
          <w:rFonts w:asciiTheme="majorBidi" w:hAnsiTheme="majorBidi" w:cstheme="majorBidi"/>
          <w:sz w:val="24"/>
          <w:szCs w:val="24"/>
          <w:lang w:bidi="he-IL"/>
        </w:rPr>
        <w:t xml:space="preserve"> </w:t>
      </w:r>
    </w:p>
    <w:p w:rsidR="00A568B2" w:rsidRPr="004A10FF" w:rsidRDefault="00A568B2" w:rsidP="00CB63AB">
      <w:pPr>
        <w:spacing w:after="0" w:line="480" w:lineRule="auto"/>
        <w:ind w:left="720" w:hanging="720"/>
        <w:rPr>
          <w:rFonts w:asciiTheme="majorBidi" w:hAnsiTheme="majorBidi" w:cstheme="majorBidi"/>
          <w:sz w:val="24"/>
          <w:szCs w:val="24"/>
        </w:rPr>
      </w:pPr>
      <w:proofErr w:type="spellStart"/>
      <w:proofErr w:type="gramStart"/>
      <w:r w:rsidRPr="004A10FF">
        <w:rPr>
          <w:rFonts w:asciiTheme="majorBidi" w:hAnsiTheme="majorBidi" w:cstheme="majorBidi"/>
          <w:sz w:val="24"/>
          <w:szCs w:val="24"/>
        </w:rPr>
        <w:lastRenderedPageBreak/>
        <w:t>Gurovich</w:t>
      </w:r>
      <w:proofErr w:type="spellEnd"/>
      <w:r w:rsidRPr="004A10FF">
        <w:rPr>
          <w:rFonts w:asciiTheme="majorBidi" w:hAnsiTheme="majorBidi" w:cstheme="majorBidi"/>
          <w:sz w:val="24"/>
          <w:szCs w:val="24"/>
        </w:rPr>
        <w:t>, N</w:t>
      </w:r>
      <w:r w:rsidR="001C0426" w:rsidRPr="004A10FF">
        <w:rPr>
          <w:rFonts w:asciiTheme="majorBidi" w:hAnsiTheme="majorBidi" w:cstheme="majorBidi"/>
          <w:sz w:val="24"/>
          <w:szCs w:val="24"/>
        </w:rPr>
        <w:t>.,</w:t>
      </w:r>
      <w:r w:rsidRPr="004A10FF">
        <w:rPr>
          <w:rFonts w:asciiTheme="majorBidi" w:hAnsiTheme="majorBidi" w:cstheme="majorBidi"/>
          <w:sz w:val="24"/>
          <w:szCs w:val="24"/>
        </w:rPr>
        <w:t xml:space="preserve"> and Cohen-</w:t>
      </w:r>
      <w:proofErr w:type="spellStart"/>
      <w:r w:rsidRPr="004A10FF">
        <w:rPr>
          <w:rFonts w:asciiTheme="majorBidi" w:hAnsiTheme="majorBidi" w:cstheme="majorBidi"/>
          <w:sz w:val="24"/>
          <w:szCs w:val="24"/>
        </w:rPr>
        <w:t>Kastro</w:t>
      </w:r>
      <w:proofErr w:type="spellEnd"/>
      <w:r w:rsidRPr="004A10FF">
        <w:rPr>
          <w:rFonts w:asciiTheme="majorBidi" w:hAnsiTheme="majorBidi" w:cstheme="majorBidi"/>
          <w:sz w:val="24"/>
          <w:szCs w:val="24"/>
        </w:rPr>
        <w:t>, E</w:t>
      </w:r>
      <w:r w:rsidR="001C0426" w:rsidRPr="004A10FF">
        <w:rPr>
          <w:rFonts w:asciiTheme="majorBidi" w:hAnsiTheme="majorBidi" w:cstheme="majorBidi"/>
          <w:sz w:val="24"/>
          <w:szCs w:val="24"/>
        </w:rPr>
        <w:t>.</w:t>
      </w:r>
      <w:r w:rsidRPr="004A10FF">
        <w:rPr>
          <w:rFonts w:asciiTheme="majorBidi" w:hAnsiTheme="majorBidi" w:cstheme="majorBidi"/>
          <w:sz w:val="24"/>
          <w:szCs w:val="24"/>
        </w:rPr>
        <w:t xml:space="preserve"> (2004).</w:t>
      </w:r>
      <w:proofErr w:type="gramEnd"/>
      <w:r w:rsidRPr="004A10FF">
        <w:rPr>
          <w:rFonts w:asciiTheme="majorBidi" w:hAnsiTheme="majorBidi" w:cstheme="majorBidi"/>
          <w:sz w:val="24"/>
          <w:szCs w:val="24"/>
        </w:rPr>
        <w:t xml:space="preserve"> </w:t>
      </w:r>
      <w:r w:rsidRPr="004A10FF">
        <w:rPr>
          <w:rFonts w:asciiTheme="majorBidi" w:hAnsiTheme="majorBidi" w:cstheme="majorBidi"/>
          <w:i/>
          <w:iCs/>
          <w:sz w:val="24"/>
          <w:szCs w:val="24"/>
        </w:rPr>
        <w:t>Ultra-Orthodox Jews: Geographic Distribution and Demographic, Social and Economic Characteristics of the Ultra-Orthodox Jewish Population in Israel 1996-2001.</w:t>
      </w:r>
      <w:r w:rsidRPr="004A10FF">
        <w:rPr>
          <w:rFonts w:asciiTheme="majorBidi" w:hAnsiTheme="majorBidi" w:cstheme="majorBidi"/>
          <w:sz w:val="24"/>
          <w:szCs w:val="24"/>
        </w:rPr>
        <w:t xml:space="preserve"> </w:t>
      </w:r>
      <w:proofErr w:type="gramStart"/>
      <w:r w:rsidR="00E059AF" w:rsidRPr="004A10FF">
        <w:rPr>
          <w:rFonts w:asciiTheme="majorBidi" w:hAnsiTheme="majorBidi" w:cstheme="majorBidi"/>
          <w:sz w:val="24"/>
          <w:szCs w:val="24"/>
        </w:rPr>
        <w:t xml:space="preserve">Working Paper </w:t>
      </w:r>
      <w:r w:rsidRPr="004A10FF">
        <w:rPr>
          <w:rFonts w:asciiTheme="majorBidi" w:hAnsiTheme="majorBidi" w:cstheme="majorBidi"/>
          <w:sz w:val="24"/>
          <w:szCs w:val="24"/>
        </w:rPr>
        <w:t>Document No.5.</w:t>
      </w:r>
      <w:proofErr w:type="gramEnd"/>
      <w:r w:rsidRPr="004A10FF">
        <w:rPr>
          <w:rFonts w:asciiTheme="majorBidi" w:hAnsiTheme="majorBidi" w:cstheme="majorBidi"/>
          <w:sz w:val="24"/>
          <w:szCs w:val="24"/>
        </w:rPr>
        <w:t xml:space="preserve"> </w:t>
      </w:r>
      <w:proofErr w:type="gramStart"/>
      <w:r w:rsidRPr="004A10FF">
        <w:rPr>
          <w:rFonts w:asciiTheme="majorBidi" w:hAnsiTheme="majorBidi" w:cstheme="majorBidi"/>
          <w:sz w:val="24"/>
          <w:szCs w:val="24"/>
        </w:rPr>
        <w:t>The Central Bureau for Statistics.</w:t>
      </w:r>
      <w:proofErr w:type="gramEnd"/>
      <w:r w:rsidRPr="004A10FF">
        <w:rPr>
          <w:rFonts w:asciiTheme="majorBidi" w:hAnsiTheme="majorBidi" w:cstheme="majorBidi"/>
          <w:sz w:val="24"/>
          <w:szCs w:val="24"/>
        </w:rPr>
        <w:t xml:space="preserve"> </w:t>
      </w:r>
      <w:r w:rsidR="002F3053" w:rsidRPr="004A10FF">
        <w:rPr>
          <w:rFonts w:asciiTheme="majorBidi" w:hAnsiTheme="majorBidi" w:cstheme="majorBidi"/>
          <w:sz w:val="24"/>
          <w:szCs w:val="24"/>
        </w:rPr>
        <w:t xml:space="preserve">Retrieved on November 3, 2011, from </w:t>
      </w:r>
      <w:hyperlink r:id="rId42" w:history="1">
        <w:r w:rsidR="003E2510" w:rsidRPr="004A10FF">
          <w:rPr>
            <w:rStyle w:val="Hyperlink"/>
            <w:rFonts w:asciiTheme="majorBidi" w:hAnsiTheme="majorBidi" w:cstheme="majorBidi"/>
            <w:sz w:val="24"/>
            <w:szCs w:val="24"/>
          </w:rPr>
          <w:t>http://www.cbs.gov.il/www/publications/int_ulor.pdf</w:t>
        </w:r>
      </w:hyperlink>
      <w:r w:rsidR="003E2510" w:rsidRPr="004A10FF">
        <w:rPr>
          <w:rFonts w:asciiTheme="majorBidi" w:hAnsiTheme="majorBidi" w:cstheme="majorBidi"/>
          <w:sz w:val="24"/>
          <w:szCs w:val="24"/>
        </w:rPr>
        <w:t xml:space="preserve"> </w:t>
      </w:r>
    </w:p>
    <w:p w:rsidR="00BB556F" w:rsidRPr="004A10FF" w:rsidRDefault="00BB556F" w:rsidP="00CB63AB">
      <w:pPr>
        <w:spacing w:after="0" w:line="480" w:lineRule="auto"/>
        <w:ind w:left="720" w:hanging="720"/>
        <w:rPr>
          <w:rStyle w:val="apple-style-span"/>
          <w:rFonts w:asciiTheme="majorBidi" w:hAnsiTheme="majorBidi" w:cstheme="majorBidi"/>
          <w:sz w:val="24"/>
          <w:szCs w:val="24"/>
          <w:shd w:val="clear" w:color="auto" w:fill="FFFFFF"/>
        </w:rPr>
      </w:pPr>
      <w:proofErr w:type="gramStart"/>
      <w:r w:rsidRPr="004A10FF">
        <w:rPr>
          <w:rStyle w:val="apple-style-span"/>
          <w:rFonts w:asciiTheme="majorBidi" w:hAnsiTheme="majorBidi" w:cstheme="majorBidi"/>
          <w:sz w:val="24"/>
          <w:szCs w:val="24"/>
          <w:shd w:val="clear" w:color="auto" w:fill="FFFFFF"/>
        </w:rPr>
        <w:t>Kaplan, K</w:t>
      </w:r>
      <w:r w:rsidR="007A6E67" w:rsidRPr="004A10FF">
        <w:rPr>
          <w:rStyle w:val="apple-style-span"/>
          <w:rFonts w:asciiTheme="majorBidi" w:hAnsiTheme="majorBidi" w:cstheme="majorBidi"/>
          <w:sz w:val="24"/>
          <w:szCs w:val="24"/>
          <w:shd w:val="clear" w:color="auto" w:fill="FFFFFF"/>
        </w:rPr>
        <w:t>.,</w:t>
      </w:r>
      <w:r w:rsidRPr="004A10FF">
        <w:rPr>
          <w:rStyle w:val="apple-style-span"/>
          <w:rFonts w:asciiTheme="majorBidi" w:hAnsiTheme="majorBidi" w:cstheme="majorBidi"/>
          <w:sz w:val="24"/>
          <w:szCs w:val="24"/>
          <w:shd w:val="clear" w:color="auto" w:fill="FFFFFF"/>
        </w:rPr>
        <w:t xml:space="preserve"> and Sivan, E</w:t>
      </w:r>
      <w:r w:rsidR="007A6E67" w:rsidRPr="004A10FF">
        <w:rPr>
          <w:rStyle w:val="apple-style-span"/>
          <w:rFonts w:asciiTheme="majorBidi" w:hAnsiTheme="majorBidi" w:cstheme="majorBidi"/>
          <w:sz w:val="24"/>
          <w:szCs w:val="24"/>
          <w:shd w:val="clear" w:color="auto" w:fill="FFFFFF"/>
        </w:rPr>
        <w:t>.</w:t>
      </w:r>
      <w:r w:rsidRPr="004A10FF">
        <w:rPr>
          <w:rStyle w:val="apple-style-span"/>
          <w:rFonts w:asciiTheme="majorBidi" w:hAnsiTheme="majorBidi" w:cstheme="majorBidi"/>
          <w:sz w:val="24"/>
          <w:szCs w:val="24"/>
          <w:shd w:val="clear" w:color="auto" w:fill="FFFFFF"/>
        </w:rPr>
        <w:t xml:space="preserve"> (</w:t>
      </w:r>
      <w:r w:rsidR="00BE4DDE" w:rsidRPr="004A10FF">
        <w:rPr>
          <w:rStyle w:val="apple-style-span"/>
          <w:rFonts w:asciiTheme="majorBidi" w:hAnsiTheme="majorBidi" w:cstheme="majorBidi"/>
          <w:sz w:val="24"/>
          <w:szCs w:val="24"/>
          <w:shd w:val="clear" w:color="auto" w:fill="FFFFFF"/>
        </w:rPr>
        <w:t>2003</w:t>
      </w:r>
      <w:r w:rsidRPr="004A10FF">
        <w:rPr>
          <w:rStyle w:val="apple-style-span"/>
          <w:rFonts w:asciiTheme="majorBidi" w:hAnsiTheme="majorBidi" w:cstheme="majorBidi"/>
          <w:sz w:val="24"/>
          <w:szCs w:val="24"/>
          <w:shd w:val="clear" w:color="auto" w:fill="FFFFFF"/>
        </w:rPr>
        <w:t>)</w:t>
      </w:r>
      <w:r w:rsidR="00BE4DDE" w:rsidRPr="004A10FF">
        <w:rPr>
          <w:rStyle w:val="apple-style-span"/>
          <w:rFonts w:asciiTheme="majorBidi" w:hAnsiTheme="majorBidi" w:cstheme="majorBidi"/>
          <w:sz w:val="24"/>
          <w:szCs w:val="24"/>
          <w:shd w:val="clear" w:color="auto" w:fill="FFFFFF"/>
        </w:rPr>
        <w:t>.</w:t>
      </w:r>
      <w:proofErr w:type="gramEnd"/>
      <w:r w:rsidRPr="004A10FF">
        <w:rPr>
          <w:rStyle w:val="apple-converted-space"/>
          <w:rFonts w:asciiTheme="majorBidi" w:hAnsiTheme="majorBidi" w:cstheme="majorBidi"/>
          <w:sz w:val="24"/>
          <w:szCs w:val="24"/>
          <w:shd w:val="clear" w:color="auto" w:fill="FFFFFF"/>
        </w:rPr>
        <w:t> </w:t>
      </w:r>
      <w:proofErr w:type="spellStart"/>
      <w:r w:rsidRPr="004A10FF">
        <w:rPr>
          <w:rFonts w:asciiTheme="majorBidi" w:hAnsiTheme="majorBidi" w:cstheme="majorBidi"/>
          <w:i/>
          <w:iCs/>
          <w:sz w:val="24"/>
          <w:szCs w:val="24"/>
          <w:shd w:val="clear" w:color="auto" w:fill="FFFFFF"/>
        </w:rPr>
        <w:t>Haredim</w:t>
      </w:r>
      <w:proofErr w:type="spellEnd"/>
      <w:r w:rsidRPr="004A10FF">
        <w:rPr>
          <w:rFonts w:asciiTheme="majorBidi" w:hAnsiTheme="majorBidi" w:cstheme="majorBidi"/>
          <w:i/>
          <w:iCs/>
          <w:sz w:val="24"/>
          <w:szCs w:val="24"/>
          <w:shd w:val="clear" w:color="auto" w:fill="FFFFFF"/>
        </w:rPr>
        <w:t xml:space="preserve"> </w:t>
      </w:r>
      <w:proofErr w:type="spellStart"/>
      <w:r w:rsidRPr="004A10FF">
        <w:rPr>
          <w:rFonts w:asciiTheme="majorBidi" w:hAnsiTheme="majorBidi" w:cstheme="majorBidi"/>
          <w:i/>
          <w:iCs/>
          <w:sz w:val="24"/>
          <w:szCs w:val="24"/>
          <w:shd w:val="clear" w:color="auto" w:fill="FFFFFF"/>
        </w:rPr>
        <w:t>Yisraelim</w:t>
      </w:r>
      <w:proofErr w:type="spellEnd"/>
      <w:r w:rsidRPr="004A10FF">
        <w:rPr>
          <w:rFonts w:asciiTheme="majorBidi" w:hAnsiTheme="majorBidi" w:cstheme="majorBidi"/>
          <w:i/>
          <w:iCs/>
          <w:sz w:val="24"/>
          <w:szCs w:val="24"/>
          <w:shd w:val="clear" w:color="auto" w:fill="FFFFFF"/>
        </w:rPr>
        <w:t xml:space="preserve">: </w:t>
      </w:r>
      <w:proofErr w:type="spellStart"/>
      <w:r w:rsidRPr="004A10FF">
        <w:rPr>
          <w:rFonts w:asciiTheme="majorBidi" w:hAnsiTheme="majorBidi" w:cstheme="majorBidi"/>
          <w:i/>
          <w:iCs/>
          <w:sz w:val="24"/>
          <w:szCs w:val="24"/>
          <w:shd w:val="clear" w:color="auto" w:fill="FFFFFF"/>
        </w:rPr>
        <w:t>Hishtalvut</w:t>
      </w:r>
      <w:proofErr w:type="spellEnd"/>
      <w:r w:rsidRPr="004A10FF">
        <w:rPr>
          <w:rFonts w:asciiTheme="majorBidi" w:hAnsiTheme="majorBidi" w:cstheme="majorBidi"/>
          <w:i/>
          <w:iCs/>
          <w:sz w:val="24"/>
          <w:szCs w:val="24"/>
          <w:shd w:val="clear" w:color="auto" w:fill="FFFFFF"/>
        </w:rPr>
        <w:t xml:space="preserve"> </w:t>
      </w:r>
      <w:proofErr w:type="spellStart"/>
      <w:r w:rsidRPr="004A10FF">
        <w:rPr>
          <w:rFonts w:asciiTheme="majorBidi" w:hAnsiTheme="majorBidi" w:cstheme="majorBidi"/>
          <w:i/>
          <w:iCs/>
          <w:sz w:val="24"/>
          <w:szCs w:val="24"/>
          <w:shd w:val="clear" w:color="auto" w:fill="FFFFFF"/>
        </w:rPr>
        <w:t>Lelo</w:t>
      </w:r>
      <w:proofErr w:type="spellEnd"/>
      <w:r w:rsidRPr="004A10FF">
        <w:rPr>
          <w:rFonts w:asciiTheme="majorBidi" w:hAnsiTheme="majorBidi" w:cstheme="majorBidi"/>
          <w:i/>
          <w:iCs/>
          <w:sz w:val="24"/>
          <w:szCs w:val="24"/>
          <w:shd w:val="clear" w:color="auto" w:fill="FFFFFF"/>
        </w:rPr>
        <w:t xml:space="preserve"> </w:t>
      </w:r>
      <w:proofErr w:type="spellStart"/>
      <w:r w:rsidRPr="004A10FF">
        <w:rPr>
          <w:rFonts w:asciiTheme="majorBidi" w:hAnsiTheme="majorBidi" w:cstheme="majorBidi"/>
          <w:i/>
          <w:iCs/>
          <w:sz w:val="24"/>
          <w:szCs w:val="24"/>
          <w:shd w:val="clear" w:color="auto" w:fill="FFFFFF"/>
        </w:rPr>
        <w:t>Temia</w:t>
      </w:r>
      <w:proofErr w:type="spellEnd"/>
      <w:r w:rsidRPr="004A10FF">
        <w:rPr>
          <w:rFonts w:asciiTheme="majorBidi" w:hAnsiTheme="majorBidi" w:cstheme="majorBidi"/>
          <w:i/>
          <w:iCs/>
          <w:sz w:val="24"/>
          <w:szCs w:val="24"/>
          <w:shd w:val="clear" w:color="auto" w:fill="FFFFFF"/>
        </w:rPr>
        <w:t>?</w:t>
      </w:r>
      <w:r w:rsidRPr="004A10FF">
        <w:rPr>
          <w:rStyle w:val="apple-converted-space"/>
          <w:rFonts w:asciiTheme="majorBidi" w:hAnsiTheme="majorBidi" w:cstheme="majorBidi"/>
          <w:sz w:val="24"/>
          <w:szCs w:val="24"/>
          <w:shd w:val="clear" w:color="auto" w:fill="FFFFFF"/>
        </w:rPr>
        <w:t> </w:t>
      </w:r>
      <w:r w:rsidRPr="004A10FF">
        <w:rPr>
          <w:rStyle w:val="apple-style-span"/>
          <w:rFonts w:asciiTheme="majorBidi" w:hAnsiTheme="majorBidi" w:cstheme="majorBidi"/>
          <w:sz w:val="24"/>
          <w:szCs w:val="24"/>
          <w:shd w:val="clear" w:color="auto" w:fill="FFFFFF"/>
        </w:rPr>
        <w:t>(Israeli Haredim: Inte</w:t>
      </w:r>
      <w:r w:rsidR="00BE4DDE" w:rsidRPr="004A10FF">
        <w:rPr>
          <w:rStyle w:val="apple-style-span"/>
          <w:rFonts w:asciiTheme="majorBidi" w:hAnsiTheme="majorBidi" w:cstheme="majorBidi"/>
          <w:sz w:val="24"/>
          <w:szCs w:val="24"/>
          <w:shd w:val="clear" w:color="auto" w:fill="FFFFFF"/>
        </w:rPr>
        <w:t xml:space="preserve">gration without Assimilation?) </w:t>
      </w:r>
      <w:r w:rsidRPr="004A10FF">
        <w:rPr>
          <w:rStyle w:val="apple-style-span"/>
          <w:rFonts w:asciiTheme="majorBidi" w:hAnsiTheme="majorBidi" w:cstheme="majorBidi"/>
          <w:sz w:val="24"/>
          <w:szCs w:val="24"/>
          <w:shd w:val="clear" w:color="auto" w:fill="FFFFFF"/>
        </w:rPr>
        <w:t>Jerusalem and Tel-Aviv: Va</w:t>
      </w:r>
      <w:r w:rsidR="00BE4DDE" w:rsidRPr="004A10FF">
        <w:rPr>
          <w:rStyle w:val="apple-style-span"/>
          <w:rFonts w:asciiTheme="majorBidi" w:hAnsiTheme="majorBidi" w:cstheme="majorBidi"/>
          <w:sz w:val="24"/>
          <w:szCs w:val="24"/>
          <w:shd w:val="clear" w:color="auto" w:fill="FFFFFF"/>
        </w:rPr>
        <w:t xml:space="preserve">n Leer and </w:t>
      </w:r>
      <w:proofErr w:type="spellStart"/>
      <w:r w:rsidR="00BE4DDE" w:rsidRPr="004A10FF">
        <w:rPr>
          <w:rStyle w:val="apple-style-span"/>
          <w:rFonts w:asciiTheme="majorBidi" w:hAnsiTheme="majorBidi" w:cstheme="majorBidi"/>
          <w:sz w:val="24"/>
          <w:szCs w:val="24"/>
          <w:shd w:val="clear" w:color="auto" w:fill="FFFFFF"/>
        </w:rPr>
        <w:t>Hakibbutz</w:t>
      </w:r>
      <w:proofErr w:type="spellEnd"/>
      <w:r w:rsidR="00BE4DDE" w:rsidRPr="004A10FF">
        <w:rPr>
          <w:rStyle w:val="apple-style-span"/>
          <w:rFonts w:asciiTheme="majorBidi" w:hAnsiTheme="majorBidi" w:cstheme="majorBidi"/>
          <w:sz w:val="24"/>
          <w:szCs w:val="24"/>
          <w:shd w:val="clear" w:color="auto" w:fill="FFFFFF"/>
        </w:rPr>
        <w:t xml:space="preserve"> </w:t>
      </w:r>
      <w:proofErr w:type="spellStart"/>
      <w:r w:rsidR="00BE4DDE" w:rsidRPr="004A10FF">
        <w:rPr>
          <w:rStyle w:val="apple-style-span"/>
          <w:rFonts w:asciiTheme="majorBidi" w:hAnsiTheme="majorBidi" w:cstheme="majorBidi"/>
          <w:sz w:val="24"/>
          <w:szCs w:val="24"/>
          <w:shd w:val="clear" w:color="auto" w:fill="FFFFFF"/>
        </w:rPr>
        <w:t>Hameuchad</w:t>
      </w:r>
      <w:proofErr w:type="spellEnd"/>
      <w:r w:rsidR="00BE4DDE" w:rsidRPr="004A10FF">
        <w:rPr>
          <w:rStyle w:val="apple-style-span"/>
          <w:rFonts w:asciiTheme="majorBidi" w:hAnsiTheme="majorBidi" w:cstheme="majorBidi"/>
          <w:sz w:val="24"/>
          <w:szCs w:val="24"/>
          <w:shd w:val="clear" w:color="auto" w:fill="FFFFFF"/>
        </w:rPr>
        <w:t>.</w:t>
      </w:r>
    </w:p>
    <w:p w:rsidR="002C5DDD" w:rsidRPr="004A10FF" w:rsidRDefault="002C5DDD" w:rsidP="00CB63AB">
      <w:pPr>
        <w:spacing w:after="0" w:line="480" w:lineRule="auto"/>
        <w:ind w:left="720" w:hanging="720"/>
        <w:rPr>
          <w:rFonts w:asciiTheme="majorBidi" w:hAnsiTheme="majorBidi" w:cstheme="majorBidi"/>
          <w:sz w:val="24"/>
          <w:szCs w:val="24"/>
          <w:lang w:bidi="he-IL"/>
        </w:rPr>
      </w:pPr>
      <w:r w:rsidRPr="004A10FF">
        <w:rPr>
          <w:rFonts w:asciiTheme="majorBidi" w:hAnsiTheme="majorBidi" w:cstheme="majorBidi"/>
          <w:sz w:val="24"/>
          <w:szCs w:val="24"/>
          <w:lang w:bidi="he-IL"/>
        </w:rPr>
        <w:t xml:space="preserve">Levin, H. </w:t>
      </w:r>
      <w:r w:rsidR="00A13A82" w:rsidRPr="004A10FF">
        <w:rPr>
          <w:rFonts w:asciiTheme="majorBidi" w:hAnsiTheme="majorBidi" w:cstheme="majorBidi"/>
          <w:sz w:val="24"/>
          <w:szCs w:val="24"/>
          <w:lang w:bidi="he-IL"/>
        </w:rPr>
        <w:t>(</w:t>
      </w:r>
      <w:r w:rsidRPr="004A10FF">
        <w:rPr>
          <w:rFonts w:asciiTheme="majorBidi" w:hAnsiTheme="majorBidi" w:cstheme="majorBidi"/>
          <w:sz w:val="24"/>
          <w:szCs w:val="24"/>
          <w:lang w:bidi="he-IL"/>
        </w:rPr>
        <w:t>2009</w:t>
      </w:r>
      <w:r w:rsidR="00A13A82" w:rsidRPr="004A10FF">
        <w:rPr>
          <w:rFonts w:asciiTheme="majorBidi" w:hAnsiTheme="majorBidi" w:cstheme="majorBidi"/>
          <w:sz w:val="24"/>
          <w:szCs w:val="24"/>
          <w:lang w:bidi="he-IL"/>
        </w:rPr>
        <w:t>)</w:t>
      </w:r>
      <w:r w:rsidRPr="004A10FF">
        <w:rPr>
          <w:rFonts w:asciiTheme="majorBidi" w:hAnsiTheme="majorBidi" w:cstheme="majorBidi"/>
          <w:sz w:val="24"/>
          <w:szCs w:val="24"/>
          <w:lang w:bidi="he-IL"/>
        </w:rPr>
        <w:t xml:space="preserve">. </w:t>
      </w:r>
      <w:proofErr w:type="gramStart"/>
      <w:r w:rsidRPr="004A10FF">
        <w:rPr>
          <w:rFonts w:asciiTheme="majorBidi" w:hAnsiTheme="majorBidi" w:cstheme="majorBidi"/>
          <w:i/>
          <w:iCs/>
          <w:sz w:val="24"/>
          <w:szCs w:val="24"/>
          <w:lang w:bidi="he-IL"/>
        </w:rPr>
        <w:t>The Ultra-orthodox Sector in Israel – Empowerment through Participation in the Labor Force.</w:t>
      </w:r>
      <w:proofErr w:type="gramEnd"/>
      <w:r w:rsidRPr="004A10FF">
        <w:rPr>
          <w:rFonts w:asciiTheme="majorBidi" w:hAnsiTheme="majorBidi" w:cstheme="majorBidi"/>
          <w:sz w:val="24"/>
          <w:szCs w:val="24"/>
          <w:lang w:bidi="he-IL"/>
        </w:rPr>
        <w:t xml:space="preserve"> National Economic Council, </w:t>
      </w:r>
      <w:proofErr w:type="gramStart"/>
      <w:r w:rsidRPr="004A10FF">
        <w:rPr>
          <w:rFonts w:asciiTheme="majorBidi" w:hAnsiTheme="majorBidi" w:cstheme="majorBidi"/>
          <w:sz w:val="24"/>
          <w:szCs w:val="24"/>
          <w:lang w:bidi="he-IL"/>
        </w:rPr>
        <w:t>The</w:t>
      </w:r>
      <w:proofErr w:type="gramEnd"/>
      <w:r w:rsidRPr="004A10FF">
        <w:rPr>
          <w:rFonts w:asciiTheme="majorBidi" w:hAnsiTheme="majorBidi" w:cstheme="majorBidi"/>
          <w:sz w:val="24"/>
          <w:szCs w:val="24"/>
          <w:lang w:bidi="he-IL"/>
        </w:rPr>
        <w:t xml:space="preserve"> Prime Minister's Office of the State of Israel, Jerusalem (Hebrew)</w:t>
      </w:r>
      <w:r w:rsidR="00A13A82" w:rsidRPr="004A10FF">
        <w:rPr>
          <w:rFonts w:asciiTheme="majorBidi" w:hAnsiTheme="majorBidi" w:cstheme="majorBidi"/>
          <w:sz w:val="24"/>
          <w:szCs w:val="24"/>
          <w:lang w:bidi="he-IL"/>
        </w:rPr>
        <w:t>.</w:t>
      </w:r>
    </w:p>
    <w:p w:rsidR="0004689F" w:rsidRDefault="0004689F" w:rsidP="004D77BB">
      <w:pPr>
        <w:spacing w:after="0" w:line="480" w:lineRule="auto"/>
        <w:ind w:left="720" w:hanging="720"/>
        <w:rPr>
          <w:rFonts w:asciiTheme="majorBidi" w:hAnsiTheme="majorBidi" w:cstheme="majorBidi"/>
          <w:sz w:val="24"/>
          <w:szCs w:val="24"/>
        </w:rPr>
      </w:pPr>
      <w:proofErr w:type="gramStart"/>
      <w:r w:rsidRPr="004A10FF">
        <w:rPr>
          <w:rFonts w:asciiTheme="majorBidi" w:hAnsiTheme="majorBidi" w:cstheme="majorBidi"/>
          <w:sz w:val="24"/>
          <w:szCs w:val="24"/>
        </w:rPr>
        <w:t>MCY (2011).</w:t>
      </w:r>
      <w:proofErr w:type="gramEnd"/>
      <w:r w:rsidRPr="004A10FF">
        <w:rPr>
          <w:rFonts w:asciiTheme="majorBidi" w:hAnsiTheme="majorBidi" w:cstheme="majorBidi"/>
          <w:sz w:val="24"/>
          <w:szCs w:val="24"/>
        </w:rPr>
        <w:t xml:space="preserve"> Michlala Charedit Yerushalayim. Retrieved on October 11, 2011, from</w:t>
      </w:r>
      <w:r w:rsidRPr="004A10FF">
        <w:rPr>
          <w:rFonts w:asciiTheme="majorBidi" w:hAnsiTheme="majorBidi" w:cstheme="majorBidi"/>
        </w:rPr>
        <w:t xml:space="preserve"> </w:t>
      </w:r>
      <w:hyperlink r:id="rId43" w:history="1">
        <w:r w:rsidRPr="004A10FF">
          <w:rPr>
            <w:rStyle w:val="Hyperlink"/>
            <w:rFonts w:asciiTheme="majorBidi" w:hAnsiTheme="majorBidi" w:cstheme="majorBidi"/>
            <w:color w:val="auto"/>
            <w:sz w:val="24"/>
            <w:szCs w:val="24"/>
          </w:rPr>
          <w:t>http://www.mcy.org.il/</w:t>
        </w:r>
      </w:hyperlink>
      <w:r w:rsidRPr="001C0426">
        <w:rPr>
          <w:rFonts w:asciiTheme="majorBidi" w:hAnsiTheme="majorBidi" w:cstheme="majorBidi"/>
          <w:sz w:val="24"/>
          <w:szCs w:val="24"/>
        </w:rPr>
        <w:t xml:space="preserve"> </w:t>
      </w:r>
    </w:p>
    <w:sectPr w:rsidR="0004689F" w:rsidSect="00EB4332">
      <w:footerReference w:type="default" r:id="rId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Bryan" w:date="2011-12-11T13:07:00Z" w:initials="B">
    <w:p w:rsidR="0005504D" w:rsidRDefault="0005504D">
      <w:pPr>
        <w:pStyle w:val="CommentText"/>
      </w:pPr>
      <w:r>
        <w:rPr>
          <w:rStyle w:val="CommentReference"/>
        </w:rPr>
        <w:annotationRef/>
      </w:r>
      <w:r>
        <w:t xml:space="preserve">Check APA about direct quotes greater than 40 </w:t>
      </w:r>
      <w:r w:rsidR="00B3298F">
        <w:t>words. Check how to cite personal communication and how to include in the references.</w:t>
      </w:r>
    </w:p>
  </w:comment>
  <w:comment w:id="28" w:author="Bryan" w:date="2011-12-11T13:05:00Z" w:initials="B">
    <w:p w:rsidR="00B3298F" w:rsidRDefault="00B3298F">
      <w:pPr>
        <w:pStyle w:val="CommentText"/>
      </w:pPr>
      <w:r>
        <w:rPr>
          <w:rStyle w:val="CommentReference"/>
        </w:rPr>
        <w:annotationRef/>
      </w:r>
      <w:r>
        <w:t xml:space="preserve">Check APA regarding quotes longer than 40 words and information on how to cite personal </w:t>
      </w:r>
      <w:proofErr w:type="spellStart"/>
      <w:r>
        <w:t>communicaytion</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3E9" w:rsidRDefault="00BD03E9" w:rsidP="00C64716">
      <w:pPr>
        <w:spacing w:after="0" w:line="240" w:lineRule="auto"/>
      </w:pPr>
      <w:r>
        <w:separator/>
      </w:r>
    </w:p>
  </w:endnote>
  <w:endnote w:type="continuationSeparator" w:id="0">
    <w:p w:rsidR="00BD03E9" w:rsidRDefault="00BD03E9" w:rsidP="00C6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176148"/>
      <w:docPartObj>
        <w:docPartGallery w:val="Page Numbers (Bottom of Page)"/>
        <w:docPartUnique/>
      </w:docPartObj>
    </w:sdtPr>
    <w:sdtEndPr>
      <w:rPr>
        <w:noProof/>
      </w:rPr>
    </w:sdtEndPr>
    <w:sdtContent>
      <w:p w:rsidR="00913702" w:rsidRDefault="00EB4332">
        <w:pPr>
          <w:pStyle w:val="Footer"/>
          <w:jc w:val="center"/>
        </w:pPr>
        <w:r>
          <w:fldChar w:fldCharType="begin"/>
        </w:r>
        <w:r w:rsidR="00913702">
          <w:instrText xml:space="preserve"> PAGE   \* MERGEFORMAT </w:instrText>
        </w:r>
        <w:r>
          <w:fldChar w:fldCharType="separate"/>
        </w:r>
        <w:r w:rsidR="002C327C">
          <w:rPr>
            <w:noProof/>
          </w:rPr>
          <w:t>1</w:t>
        </w:r>
        <w:r>
          <w:rPr>
            <w:noProof/>
          </w:rPr>
          <w:fldChar w:fldCharType="end"/>
        </w:r>
      </w:p>
    </w:sdtContent>
  </w:sdt>
  <w:p w:rsidR="00913702" w:rsidRDefault="00913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3E9" w:rsidRDefault="00BD03E9" w:rsidP="00C64716">
      <w:pPr>
        <w:spacing w:after="0" w:line="240" w:lineRule="auto"/>
      </w:pPr>
      <w:r>
        <w:separator/>
      </w:r>
    </w:p>
  </w:footnote>
  <w:footnote w:type="continuationSeparator" w:id="0">
    <w:p w:rsidR="00BD03E9" w:rsidRDefault="00BD03E9" w:rsidP="00C64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20308"/>
    <w:multiLevelType w:val="hybridMultilevel"/>
    <w:tmpl w:val="E78C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9D"/>
    <w:rsid w:val="0001016B"/>
    <w:rsid w:val="0001404B"/>
    <w:rsid w:val="00015AD2"/>
    <w:rsid w:val="00015F80"/>
    <w:rsid w:val="000312C6"/>
    <w:rsid w:val="00041CA5"/>
    <w:rsid w:val="00044CE0"/>
    <w:rsid w:val="0004689F"/>
    <w:rsid w:val="0005504D"/>
    <w:rsid w:val="0005762C"/>
    <w:rsid w:val="0006021E"/>
    <w:rsid w:val="000A4433"/>
    <w:rsid w:val="000A6B6A"/>
    <w:rsid w:val="000F19F2"/>
    <w:rsid w:val="000F7AF2"/>
    <w:rsid w:val="0012753E"/>
    <w:rsid w:val="0013160A"/>
    <w:rsid w:val="0016147D"/>
    <w:rsid w:val="00162B2A"/>
    <w:rsid w:val="00174978"/>
    <w:rsid w:val="001754BE"/>
    <w:rsid w:val="00175FB1"/>
    <w:rsid w:val="00181A50"/>
    <w:rsid w:val="001A1145"/>
    <w:rsid w:val="001B4755"/>
    <w:rsid w:val="001C0426"/>
    <w:rsid w:val="001F316F"/>
    <w:rsid w:val="001F648D"/>
    <w:rsid w:val="002008ED"/>
    <w:rsid w:val="002057CB"/>
    <w:rsid w:val="00210B26"/>
    <w:rsid w:val="00230703"/>
    <w:rsid w:val="00250536"/>
    <w:rsid w:val="00254BB2"/>
    <w:rsid w:val="00263125"/>
    <w:rsid w:val="0027362C"/>
    <w:rsid w:val="00277D7C"/>
    <w:rsid w:val="002A4E04"/>
    <w:rsid w:val="002B4D7B"/>
    <w:rsid w:val="002B5E4D"/>
    <w:rsid w:val="002C15D9"/>
    <w:rsid w:val="002C2B2B"/>
    <w:rsid w:val="002C327C"/>
    <w:rsid w:val="002C5DDD"/>
    <w:rsid w:val="002D5EFF"/>
    <w:rsid w:val="002D6F28"/>
    <w:rsid w:val="002F1F10"/>
    <w:rsid w:val="002F3053"/>
    <w:rsid w:val="0030236C"/>
    <w:rsid w:val="003141E5"/>
    <w:rsid w:val="00323A6A"/>
    <w:rsid w:val="0033031D"/>
    <w:rsid w:val="00344776"/>
    <w:rsid w:val="003537C7"/>
    <w:rsid w:val="003619C1"/>
    <w:rsid w:val="00362DAD"/>
    <w:rsid w:val="003916AB"/>
    <w:rsid w:val="003C7A2B"/>
    <w:rsid w:val="003D0931"/>
    <w:rsid w:val="003E2510"/>
    <w:rsid w:val="0040267A"/>
    <w:rsid w:val="00404F75"/>
    <w:rsid w:val="004262B5"/>
    <w:rsid w:val="00435275"/>
    <w:rsid w:val="00454789"/>
    <w:rsid w:val="00481E84"/>
    <w:rsid w:val="00493379"/>
    <w:rsid w:val="004A10FF"/>
    <w:rsid w:val="004C5D60"/>
    <w:rsid w:val="004D77BB"/>
    <w:rsid w:val="004E3EA6"/>
    <w:rsid w:val="005364E1"/>
    <w:rsid w:val="0054410F"/>
    <w:rsid w:val="0055695E"/>
    <w:rsid w:val="005807F1"/>
    <w:rsid w:val="00580886"/>
    <w:rsid w:val="005853B0"/>
    <w:rsid w:val="00595DEE"/>
    <w:rsid w:val="005975AB"/>
    <w:rsid w:val="005D4127"/>
    <w:rsid w:val="005D4992"/>
    <w:rsid w:val="005E505A"/>
    <w:rsid w:val="00603B60"/>
    <w:rsid w:val="00610D64"/>
    <w:rsid w:val="00614C0E"/>
    <w:rsid w:val="00622AE8"/>
    <w:rsid w:val="00622E12"/>
    <w:rsid w:val="00636A8C"/>
    <w:rsid w:val="006426F3"/>
    <w:rsid w:val="00650438"/>
    <w:rsid w:val="00653896"/>
    <w:rsid w:val="006556EE"/>
    <w:rsid w:val="00666790"/>
    <w:rsid w:val="00666A38"/>
    <w:rsid w:val="006D3246"/>
    <w:rsid w:val="006D44A3"/>
    <w:rsid w:val="006F4415"/>
    <w:rsid w:val="007003BB"/>
    <w:rsid w:val="00717B9B"/>
    <w:rsid w:val="00726667"/>
    <w:rsid w:val="00746379"/>
    <w:rsid w:val="00747A55"/>
    <w:rsid w:val="00752640"/>
    <w:rsid w:val="00765A2A"/>
    <w:rsid w:val="00772B09"/>
    <w:rsid w:val="00782D67"/>
    <w:rsid w:val="00795822"/>
    <w:rsid w:val="007A14A2"/>
    <w:rsid w:val="007A6E67"/>
    <w:rsid w:val="007B779E"/>
    <w:rsid w:val="007C6A44"/>
    <w:rsid w:val="007E1D04"/>
    <w:rsid w:val="007E5554"/>
    <w:rsid w:val="007E60F5"/>
    <w:rsid w:val="007F4209"/>
    <w:rsid w:val="00831BDA"/>
    <w:rsid w:val="00843D49"/>
    <w:rsid w:val="00844CDF"/>
    <w:rsid w:val="0084557B"/>
    <w:rsid w:val="0086587A"/>
    <w:rsid w:val="00867F72"/>
    <w:rsid w:val="00870FB6"/>
    <w:rsid w:val="00887C1C"/>
    <w:rsid w:val="008907E3"/>
    <w:rsid w:val="008A1FC1"/>
    <w:rsid w:val="008A6C52"/>
    <w:rsid w:val="008B09B6"/>
    <w:rsid w:val="008B3955"/>
    <w:rsid w:val="008E4593"/>
    <w:rsid w:val="008E4BDB"/>
    <w:rsid w:val="00901026"/>
    <w:rsid w:val="00901695"/>
    <w:rsid w:val="00911172"/>
    <w:rsid w:val="00913702"/>
    <w:rsid w:val="009279B5"/>
    <w:rsid w:val="00940DEC"/>
    <w:rsid w:val="00941F1B"/>
    <w:rsid w:val="0095274A"/>
    <w:rsid w:val="00967A47"/>
    <w:rsid w:val="009B02C7"/>
    <w:rsid w:val="009B5A0F"/>
    <w:rsid w:val="009E4A13"/>
    <w:rsid w:val="00A10953"/>
    <w:rsid w:val="00A13A82"/>
    <w:rsid w:val="00A1779D"/>
    <w:rsid w:val="00A568B2"/>
    <w:rsid w:val="00A920F9"/>
    <w:rsid w:val="00AB73A6"/>
    <w:rsid w:val="00AE7530"/>
    <w:rsid w:val="00B01E45"/>
    <w:rsid w:val="00B0224B"/>
    <w:rsid w:val="00B051CD"/>
    <w:rsid w:val="00B2020D"/>
    <w:rsid w:val="00B3298F"/>
    <w:rsid w:val="00B3323F"/>
    <w:rsid w:val="00B434F8"/>
    <w:rsid w:val="00B51DA0"/>
    <w:rsid w:val="00B65E1F"/>
    <w:rsid w:val="00B8389D"/>
    <w:rsid w:val="00B85202"/>
    <w:rsid w:val="00B86191"/>
    <w:rsid w:val="00BA3F4F"/>
    <w:rsid w:val="00BA7FC7"/>
    <w:rsid w:val="00BB556F"/>
    <w:rsid w:val="00BB7091"/>
    <w:rsid w:val="00BD03E9"/>
    <w:rsid w:val="00BE1268"/>
    <w:rsid w:val="00BE4DDE"/>
    <w:rsid w:val="00BF4784"/>
    <w:rsid w:val="00BF7883"/>
    <w:rsid w:val="00C30088"/>
    <w:rsid w:val="00C426B8"/>
    <w:rsid w:val="00C4316A"/>
    <w:rsid w:val="00C47756"/>
    <w:rsid w:val="00C63A45"/>
    <w:rsid w:val="00C64716"/>
    <w:rsid w:val="00C7396C"/>
    <w:rsid w:val="00C74057"/>
    <w:rsid w:val="00C93CCC"/>
    <w:rsid w:val="00CB63AB"/>
    <w:rsid w:val="00CB76D2"/>
    <w:rsid w:val="00CD71BD"/>
    <w:rsid w:val="00CE0966"/>
    <w:rsid w:val="00CE3070"/>
    <w:rsid w:val="00CF430D"/>
    <w:rsid w:val="00CF4ECB"/>
    <w:rsid w:val="00D216E3"/>
    <w:rsid w:val="00D278AB"/>
    <w:rsid w:val="00D771F6"/>
    <w:rsid w:val="00D831BF"/>
    <w:rsid w:val="00D926D3"/>
    <w:rsid w:val="00DA0C87"/>
    <w:rsid w:val="00DA693A"/>
    <w:rsid w:val="00DB2255"/>
    <w:rsid w:val="00DD3B53"/>
    <w:rsid w:val="00DE5A7F"/>
    <w:rsid w:val="00DE7C29"/>
    <w:rsid w:val="00DF0ADC"/>
    <w:rsid w:val="00DF2390"/>
    <w:rsid w:val="00E0184C"/>
    <w:rsid w:val="00E059AF"/>
    <w:rsid w:val="00E05C94"/>
    <w:rsid w:val="00E10D24"/>
    <w:rsid w:val="00E352A3"/>
    <w:rsid w:val="00E36C0C"/>
    <w:rsid w:val="00E41AD8"/>
    <w:rsid w:val="00E428DB"/>
    <w:rsid w:val="00E519C7"/>
    <w:rsid w:val="00E944FC"/>
    <w:rsid w:val="00EB4332"/>
    <w:rsid w:val="00EE5BD6"/>
    <w:rsid w:val="00F45E49"/>
    <w:rsid w:val="00F6495B"/>
    <w:rsid w:val="00F64AB5"/>
    <w:rsid w:val="00FA0655"/>
    <w:rsid w:val="00FA3CD4"/>
    <w:rsid w:val="00FD0417"/>
    <w:rsid w:val="00FD1EB8"/>
    <w:rsid w:val="00FD3EE6"/>
    <w:rsid w:val="00FD4B5C"/>
    <w:rsid w:val="00FE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430D"/>
    <w:pPr>
      <w:ind w:left="720"/>
      <w:contextualSpacing/>
    </w:pPr>
  </w:style>
  <w:style w:type="character" w:styleId="HTMLTypewriter">
    <w:name w:val="HTML Typewriter"/>
    <w:basedOn w:val="DefaultParagraphFont"/>
    <w:rsid w:val="00CF430D"/>
    <w:rPr>
      <w:rFonts w:ascii="Courier New" w:eastAsia="Times New Roman" w:hAnsi="Courier New" w:cs="Courier New"/>
      <w:sz w:val="20"/>
      <w:szCs w:val="20"/>
    </w:rPr>
  </w:style>
  <w:style w:type="character" w:styleId="Hyperlink">
    <w:name w:val="Hyperlink"/>
    <w:basedOn w:val="DefaultParagraphFont"/>
    <w:uiPriority w:val="99"/>
    <w:unhideWhenUsed/>
    <w:rsid w:val="00CE3070"/>
    <w:rPr>
      <w:color w:val="0000FF" w:themeColor="hyperlink"/>
      <w:u w:val="single"/>
    </w:rPr>
  </w:style>
  <w:style w:type="paragraph" w:styleId="NormalWeb">
    <w:name w:val="Normal (Web)"/>
    <w:basedOn w:val="Normal"/>
    <w:uiPriority w:val="99"/>
    <w:unhideWhenUsed/>
    <w:rsid w:val="009279B5"/>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C6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16"/>
  </w:style>
  <w:style w:type="paragraph" w:styleId="Footer">
    <w:name w:val="footer"/>
    <w:basedOn w:val="Normal"/>
    <w:link w:val="FooterChar"/>
    <w:uiPriority w:val="99"/>
    <w:unhideWhenUsed/>
    <w:rsid w:val="00C6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16"/>
  </w:style>
  <w:style w:type="character" w:customStyle="1" w:styleId="apple-style-span">
    <w:name w:val="apple-style-span"/>
    <w:basedOn w:val="DefaultParagraphFont"/>
    <w:rsid w:val="00344776"/>
  </w:style>
  <w:style w:type="character" w:styleId="FollowedHyperlink">
    <w:name w:val="FollowedHyperlink"/>
    <w:basedOn w:val="DefaultParagraphFont"/>
    <w:uiPriority w:val="99"/>
    <w:semiHidden/>
    <w:unhideWhenUsed/>
    <w:rsid w:val="00967A47"/>
    <w:rPr>
      <w:color w:val="800080" w:themeColor="followedHyperlink"/>
      <w:u w:val="single"/>
    </w:rPr>
  </w:style>
  <w:style w:type="paragraph" w:styleId="BalloonText">
    <w:name w:val="Balloon Text"/>
    <w:basedOn w:val="Normal"/>
    <w:link w:val="BalloonTextChar"/>
    <w:uiPriority w:val="99"/>
    <w:semiHidden/>
    <w:unhideWhenUsed/>
    <w:rsid w:val="007C6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A44"/>
    <w:rPr>
      <w:rFonts w:ascii="Tahoma" w:hAnsi="Tahoma" w:cs="Tahoma"/>
      <w:sz w:val="16"/>
      <w:szCs w:val="16"/>
    </w:rPr>
  </w:style>
  <w:style w:type="character" w:customStyle="1" w:styleId="apple-converted-space">
    <w:name w:val="apple-converted-space"/>
    <w:basedOn w:val="DefaultParagraphFont"/>
    <w:rsid w:val="00A568B2"/>
  </w:style>
  <w:style w:type="paragraph" w:customStyle="1" w:styleId="Default">
    <w:name w:val="Default"/>
    <w:rsid w:val="00FA3CD4"/>
    <w:pPr>
      <w:autoSpaceDE w:val="0"/>
      <w:autoSpaceDN w:val="0"/>
      <w:adjustRightInd w:val="0"/>
      <w:spacing w:after="0" w:line="240" w:lineRule="auto"/>
    </w:pPr>
    <w:rPr>
      <w:rFonts w:ascii="Cambria" w:hAnsi="Cambria" w:cs="Cambria"/>
      <w:color w:val="000000"/>
      <w:sz w:val="24"/>
      <w:szCs w:val="24"/>
      <w:lang w:bidi="he-IL"/>
    </w:rPr>
  </w:style>
  <w:style w:type="character" w:customStyle="1" w:styleId="citation">
    <w:name w:val="citation"/>
    <w:basedOn w:val="DefaultParagraphFont"/>
    <w:rsid w:val="00B2020D"/>
  </w:style>
  <w:style w:type="character" w:customStyle="1" w:styleId="text16g1">
    <w:name w:val="text16g1"/>
    <w:basedOn w:val="DefaultParagraphFont"/>
    <w:rsid w:val="00843D49"/>
    <w:rPr>
      <w:rFonts w:ascii="Arial" w:hAnsi="Arial" w:cs="Arial" w:hint="default"/>
      <w:color w:val="666666"/>
      <w:sz w:val="24"/>
      <w:szCs w:val="24"/>
    </w:rPr>
  </w:style>
  <w:style w:type="character" w:customStyle="1" w:styleId="text141">
    <w:name w:val="text141"/>
    <w:basedOn w:val="DefaultParagraphFont"/>
    <w:rsid w:val="00843D49"/>
    <w:rPr>
      <w:rFonts w:ascii="Arial" w:hAnsi="Arial" w:cs="Arial" w:hint="default"/>
      <w:color w:val="000000"/>
      <w:sz w:val="21"/>
      <w:szCs w:val="21"/>
    </w:rPr>
  </w:style>
  <w:style w:type="character" w:styleId="CommentReference">
    <w:name w:val="annotation reference"/>
    <w:basedOn w:val="DefaultParagraphFont"/>
    <w:uiPriority w:val="99"/>
    <w:semiHidden/>
    <w:unhideWhenUsed/>
    <w:rsid w:val="0005504D"/>
    <w:rPr>
      <w:sz w:val="16"/>
      <w:szCs w:val="16"/>
    </w:rPr>
  </w:style>
  <w:style w:type="paragraph" w:styleId="CommentText">
    <w:name w:val="annotation text"/>
    <w:basedOn w:val="Normal"/>
    <w:link w:val="CommentTextChar"/>
    <w:uiPriority w:val="99"/>
    <w:semiHidden/>
    <w:unhideWhenUsed/>
    <w:rsid w:val="0005504D"/>
    <w:pPr>
      <w:spacing w:line="240" w:lineRule="auto"/>
    </w:pPr>
    <w:rPr>
      <w:sz w:val="20"/>
      <w:szCs w:val="20"/>
    </w:rPr>
  </w:style>
  <w:style w:type="character" w:customStyle="1" w:styleId="CommentTextChar">
    <w:name w:val="Comment Text Char"/>
    <w:basedOn w:val="DefaultParagraphFont"/>
    <w:link w:val="CommentText"/>
    <w:uiPriority w:val="99"/>
    <w:semiHidden/>
    <w:rsid w:val="0005504D"/>
    <w:rPr>
      <w:sz w:val="20"/>
      <w:szCs w:val="20"/>
    </w:rPr>
  </w:style>
  <w:style w:type="paragraph" w:styleId="CommentSubject">
    <w:name w:val="annotation subject"/>
    <w:basedOn w:val="CommentText"/>
    <w:next w:val="CommentText"/>
    <w:link w:val="CommentSubjectChar"/>
    <w:uiPriority w:val="99"/>
    <w:semiHidden/>
    <w:unhideWhenUsed/>
    <w:rsid w:val="0005504D"/>
    <w:rPr>
      <w:b/>
      <w:bCs/>
    </w:rPr>
  </w:style>
  <w:style w:type="character" w:customStyle="1" w:styleId="CommentSubjectChar">
    <w:name w:val="Comment Subject Char"/>
    <w:basedOn w:val="CommentTextChar"/>
    <w:link w:val="CommentSubject"/>
    <w:uiPriority w:val="99"/>
    <w:semiHidden/>
    <w:rsid w:val="000550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430D"/>
    <w:pPr>
      <w:ind w:left="720"/>
      <w:contextualSpacing/>
    </w:pPr>
  </w:style>
  <w:style w:type="character" w:styleId="HTMLTypewriter">
    <w:name w:val="HTML Typewriter"/>
    <w:basedOn w:val="DefaultParagraphFont"/>
    <w:rsid w:val="00CF430D"/>
    <w:rPr>
      <w:rFonts w:ascii="Courier New" w:eastAsia="Times New Roman" w:hAnsi="Courier New" w:cs="Courier New"/>
      <w:sz w:val="20"/>
      <w:szCs w:val="20"/>
    </w:rPr>
  </w:style>
  <w:style w:type="character" w:styleId="Hyperlink">
    <w:name w:val="Hyperlink"/>
    <w:basedOn w:val="DefaultParagraphFont"/>
    <w:uiPriority w:val="99"/>
    <w:unhideWhenUsed/>
    <w:rsid w:val="00CE3070"/>
    <w:rPr>
      <w:color w:val="0000FF" w:themeColor="hyperlink"/>
      <w:u w:val="single"/>
    </w:rPr>
  </w:style>
  <w:style w:type="paragraph" w:styleId="NormalWeb">
    <w:name w:val="Normal (Web)"/>
    <w:basedOn w:val="Normal"/>
    <w:uiPriority w:val="99"/>
    <w:unhideWhenUsed/>
    <w:rsid w:val="009279B5"/>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C6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16"/>
  </w:style>
  <w:style w:type="paragraph" w:styleId="Footer">
    <w:name w:val="footer"/>
    <w:basedOn w:val="Normal"/>
    <w:link w:val="FooterChar"/>
    <w:uiPriority w:val="99"/>
    <w:unhideWhenUsed/>
    <w:rsid w:val="00C6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16"/>
  </w:style>
  <w:style w:type="character" w:customStyle="1" w:styleId="apple-style-span">
    <w:name w:val="apple-style-span"/>
    <w:basedOn w:val="DefaultParagraphFont"/>
    <w:rsid w:val="00344776"/>
  </w:style>
  <w:style w:type="character" w:styleId="FollowedHyperlink">
    <w:name w:val="FollowedHyperlink"/>
    <w:basedOn w:val="DefaultParagraphFont"/>
    <w:uiPriority w:val="99"/>
    <w:semiHidden/>
    <w:unhideWhenUsed/>
    <w:rsid w:val="00967A47"/>
    <w:rPr>
      <w:color w:val="800080" w:themeColor="followedHyperlink"/>
      <w:u w:val="single"/>
    </w:rPr>
  </w:style>
  <w:style w:type="paragraph" w:styleId="BalloonText">
    <w:name w:val="Balloon Text"/>
    <w:basedOn w:val="Normal"/>
    <w:link w:val="BalloonTextChar"/>
    <w:uiPriority w:val="99"/>
    <w:semiHidden/>
    <w:unhideWhenUsed/>
    <w:rsid w:val="007C6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A44"/>
    <w:rPr>
      <w:rFonts w:ascii="Tahoma" w:hAnsi="Tahoma" w:cs="Tahoma"/>
      <w:sz w:val="16"/>
      <w:szCs w:val="16"/>
    </w:rPr>
  </w:style>
  <w:style w:type="character" w:customStyle="1" w:styleId="apple-converted-space">
    <w:name w:val="apple-converted-space"/>
    <w:basedOn w:val="DefaultParagraphFont"/>
    <w:rsid w:val="00A568B2"/>
  </w:style>
  <w:style w:type="paragraph" w:customStyle="1" w:styleId="Default">
    <w:name w:val="Default"/>
    <w:rsid w:val="00FA3CD4"/>
    <w:pPr>
      <w:autoSpaceDE w:val="0"/>
      <w:autoSpaceDN w:val="0"/>
      <w:adjustRightInd w:val="0"/>
      <w:spacing w:after="0" w:line="240" w:lineRule="auto"/>
    </w:pPr>
    <w:rPr>
      <w:rFonts w:ascii="Cambria" w:hAnsi="Cambria" w:cs="Cambria"/>
      <w:color w:val="000000"/>
      <w:sz w:val="24"/>
      <w:szCs w:val="24"/>
      <w:lang w:bidi="he-IL"/>
    </w:rPr>
  </w:style>
  <w:style w:type="character" w:customStyle="1" w:styleId="citation">
    <w:name w:val="citation"/>
    <w:basedOn w:val="DefaultParagraphFont"/>
    <w:rsid w:val="00B2020D"/>
  </w:style>
  <w:style w:type="character" w:customStyle="1" w:styleId="text16g1">
    <w:name w:val="text16g1"/>
    <w:basedOn w:val="DefaultParagraphFont"/>
    <w:rsid w:val="00843D49"/>
    <w:rPr>
      <w:rFonts w:ascii="Arial" w:hAnsi="Arial" w:cs="Arial" w:hint="default"/>
      <w:color w:val="666666"/>
      <w:sz w:val="24"/>
      <w:szCs w:val="24"/>
    </w:rPr>
  </w:style>
  <w:style w:type="character" w:customStyle="1" w:styleId="text141">
    <w:name w:val="text141"/>
    <w:basedOn w:val="DefaultParagraphFont"/>
    <w:rsid w:val="00843D49"/>
    <w:rPr>
      <w:rFonts w:ascii="Arial" w:hAnsi="Arial" w:cs="Arial" w:hint="default"/>
      <w:color w:val="000000"/>
      <w:sz w:val="21"/>
      <w:szCs w:val="21"/>
    </w:rPr>
  </w:style>
  <w:style w:type="character" w:styleId="CommentReference">
    <w:name w:val="annotation reference"/>
    <w:basedOn w:val="DefaultParagraphFont"/>
    <w:uiPriority w:val="99"/>
    <w:semiHidden/>
    <w:unhideWhenUsed/>
    <w:rsid w:val="0005504D"/>
    <w:rPr>
      <w:sz w:val="16"/>
      <w:szCs w:val="16"/>
    </w:rPr>
  </w:style>
  <w:style w:type="paragraph" w:styleId="CommentText">
    <w:name w:val="annotation text"/>
    <w:basedOn w:val="Normal"/>
    <w:link w:val="CommentTextChar"/>
    <w:uiPriority w:val="99"/>
    <w:semiHidden/>
    <w:unhideWhenUsed/>
    <w:rsid w:val="0005504D"/>
    <w:pPr>
      <w:spacing w:line="240" w:lineRule="auto"/>
    </w:pPr>
    <w:rPr>
      <w:sz w:val="20"/>
      <w:szCs w:val="20"/>
    </w:rPr>
  </w:style>
  <w:style w:type="character" w:customStyle="1" w:styleId="CommentTextChar">
    <w:name w:val="Comment Text Char"/>
    <w:basedOn w:val="DefaultParagraphFont"/>
    <w:link w:val="CommentText"/>
    <w:uiPriority w:val="99"/>
    <w:semiHidden/>
    <w:rsid w:val="0005504D"/>
    <w:rPr>
      <w:sz w:val="20"/>
      <w:szCs w:val="20"/>
    </w:rPr>
  </w:style>
  <w:style w:type="paragraph" w:styleId="CommentSubject">
    <w:name w:val="annotation subject"/>
    <w:basedOn w:val="CommentText"/>
    <w:next w:val="CommentText"/>
    <w:link w:val="CommentSubjectChar"/>
    <w:uiPriority w:val="99"/>
    <w:semiHidden/>
    <w:unhideWhenUsed/>
    <w:rsid w:val="0005504D"/>
    <w:rPr>
      <w:b/>
      <w:bCs/>
    </w:rPr>
  </w:style>
  <w:style w:type="character" w:customStyle="1" w:styleId="CommentSubjectChar">
    <w:name w:val="Comment Subject Char"/>
    <w:basedOn w:val="CommentTextChar"/>
    <w:link w:val="CommentSubject"/>
    <w:uiPriority w:val="99"/>
    <w:semiHidden/>
    <w:rsid w:val="000550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931">
      <w:bodyDiv w:val="1"/>
      <w:marLeft w:val="0"/>
      <w:marRight w:val="0"/>
      <w:marTop w:val="0"/>
      <w:marBottom w:val="0"/>
      <w:divBdr>
        <w:top w:val="none" w:sz="0" w:space="0" w:color="auto"/>
        <w:left w:val="none" w:sz="0" w:space="0" w:color="auto"/>
        <w:bottom w:val="none" w:sz="0" w:space="0" w:color="auto"/>
        <w:right w:val="none" w:sz="0" w:space="0" w:color="auto"/>
      </w:divBdr>
      <w:divsChild>
        <w:div w:id="1320116134">
          <w:marLeft w:val="0"/>
          <w:marRight w:val="0"/>
          <w:marTop w:val="0"/>
          <w:marBottom w:val="0"/>
          <w:divBdr>
            <w:top w:val="none" w:sz="0" w:space="0" w:color="auto"/>
            <w:left w:val="none" w:sz="0" w:space="0" w:color="auto"/>
            <w:bottom w:val="none" w:sz="0" w:space="0" w:color="auto"/>
            <w:right w:val="none" w:sz="0" w:space="0" w:color="auto"/>
          </w:divBdr>
          <w:divsChild>
            <w:div w:id="672799127">
              <w:marLeft w:val="0"/>
              <w:marRight w:val="0"/>
              <w:marTop w:val="0"/>
              <w:marBottom w:val="0"/>
              <w:divBdr>
                <w:top w:val="none" w:sz="0" w:space="0" w:color="auto"/>
                <w:left w:val="none" w:sz="0" w:space="0" w:color="auto"/>
                <w:bottom w:val="none" w:sz="0" w:space="0" w:color="auto"/>
                <w:right w:val="none" w:sz="0" w:space="0" w:color="auto"/>
              </w:divBdr>
              <w:divsChild>
                <w:div w:id="685254102">
                  <w:marLeft w:val="0"/>
                  <w:marRight w:val="0"/>
                  <w:marTop w:val="0"/>
                  <w:marBottom w:val="0"/>
                  <w:divBdr>
                    <w:top w:val="none" w:sz="0" w:space="0" w:color="auto"/>
                    <w:left w:val="none" w:sz="0" w:space="0" w:color="auto"/>
                    <w:bottom w:val="none" w:sz="0" w:space="0" w:color="auto"/>
                    <w:right w:val="none" w:sz="0" w:space="0" w:color="auto"/>
                  </w:divBdr>
                  <w:divsChild>
                    <w:div w:id="561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9185">
      <w:bodyDiv w:val="1"/>
      <w:marLeft w:val="0"/>
      <w:marRight w:val="0"/>
      <w:marTop w:val="0"/>
      <w:marBottom w:val="0"/>
      <w:divBdr>
        <w:top w:val="none" w:sz="0" w:space="0" w:color="auto"/>
        <w:left w:val="none" w:sz="0" w:space="0" w:color="auto"/>
        <w:bottom w:val="none" w:sz="0" w:space="0" w:color="auto"/>
        <w:right w:val="none" w:sz="0" w:space="0" w:color="auto"/>
      </w:divBdr>
      <w:divsChild>
        <w:div w:id="1817648467">
          <w:marLeft w:val="0"/>
          <w:marRight w:val="0"/>
          <w:marTop w:val="150"/>
          <w:marBottom w:val="0"/>
          <w:divBdr>
            <w:top w:val="none" w:sz="0" w:space="0" w:color="auto"/>
            <w:left w:val="none" w:sz="0" w:space="0" w:color="auto"/>
            <w:bottom w:val="none" w:sz="0" w:space="0" w:color="auto"/>
            <w:right w:val="none" w:sz="0" w:space="0" w:color="auto"/>
          </w:divBdr>
          <w:divsChild>
            <w:div w:id="526602785">
              <w:marLeft w:val="0"/>
              <w:marRight w:val="0"/>
              <w:marTop w:val="300"/>
              <w:marBottom w:val="0"/>
              <w:divBdr>
                <w:top w:val="none" w:sz="0" w:space="0" w:color="auto"/>
                <w:left w:val="none" w:sz="0" w:space="0" w:color="auto"/>
                <w:bottom w:val="none" w:sz="0" w:space="0" w:color="auto"/>
                <w:right w:val="none" w:sz="0" w:space="0" w:color="auto"/>
              </w:divBdr>
              <w:divsChild>
                <w:div w:id="1113523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60264192">
      <w:bodyDiv w:val="1"/>
      <w:marLeft w:val="0"/>
      <w:marRight w:val="0"/>
      <w:marTop w:val="0"/>
      <w:marBottom w:val="0"/>
      <w:divBdr>
        <w:top w:val="none" w:sz="0" w:space="0" w:color="auto"/>
        <w:left w:val="none" w:sz="0" w:space="0" w:color="auto"/>
        <w:bottom w:val="none" w:sz="0" w:space="0" w:color="auto"/>
        <w:right w:val="none" w:sz="0" w:space="0" w:color="auto"/>
      </w:divBdr>
      <w:divsChild>
        <w:div w:id="712729090">
          <w:marLeft w:val="0"/>
          <w:marRight w:val="0"/>
          <w:marTop w:val="0"/>
          <w:marBottom w:val="0"/>
          <w:divBdr>
            <w:top w:val="none" w:sz="0" w:space="0" w:color="auto"/>
            <w:left w:val="none" w:sz="0" w:space="0" w:color="auto"/>
            <w:bottom w:val="none" w:sz="0" w:space="0" w:color="auto"/>
            <w:right w:val="none" w:sz="0" w:space="0" w:color="auto"/>
          </w:divBdr>
          <w:divsChild>
            <w:div w:id="597521067">
              <w:marLeft w:val="0"/>
              <w:marRight w:val="0"/>
              <w:marTop w:val="0"/>
              <w:marBottom w:val="0"/>
              <w:divBdr>
                <w:top w:val="none" w:sz="0" w:space="0" w:color="auto"/>
                <w:left w:val="none" w:sz="0" w:space="0" w:color="auto"/>
                <w:bottom w:val="none" w:sz="0" w:space="0" w:color="auto"/>
                <w:right w:val="none" w:sz="0" w:space="0" w:color="auto"/>
              </w:divBdr>
              <w:divsChild>
                <w:div w:id="359865844">
                  <w:marLeft w:val="0"/>
                  <w:marRight w:val="0"/>
                  <w:marTop w:val="0"/>
                  <w:marBottom w:val="0"/>
                  <w:divBdr>
                    <w:top w:val="none" w:sz="0" w:space="0" w:color="auto"/>
                    <w:left w:val="none" w:sz="0" w:space="0" w:color="auto"/>
                    <w:bottom w:val="none" w:sz="0" w:space="0" w:color="auto"/>
                    <w:right w:val="none" w:sz="0" w:space="0" w:color="auto"/>
                  </w:divBdr>
                  <w:divsChild>
                    <w:div w:id="11707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57916">
      <w:bodyDiv w:val="1"/>
      <w:marLeft w:val="0"/>
      <w:marRight w:val="0"/>
      <w:marTop w:val="0"/>
      <w:marBottom w:val="0"/>
      <w:divBdr>
        <w:top w:val="none" w:sz="0" w:space="0" w:color="auto"/>
        <w:left w:val="none" w:sz="0" w:space="0" w:color="auto"/>
        <w:bottom w:val="none" w:sz="0" w:space="0" w:color="auto"/>
        <w:right w:val="none" w:sz="0" w:space="0" w:color="auto"/>
      </w:divBdr>
      <w:divsChild>
        <w:div w:id="2074809475">
          <w:marLeft w:val="0"/>
          <w:marRight w:val="0"/>
          <w:marTop w:val="0"/>
          <w:marBottom w:val="0"/>
          <w:divBdr>
            <w:top w:val="none" w:sz="0" w:space="0" w:color="auto"/>
            <w:left w:val="none" w:sz="0" w:space="0" w:color="auto"/>
            <w:bottom w:val="none" w:sz="0" w:space="0" w:color="auto"/>
            <w:right w:val="none" w:sz="0" w:space="0" w:color="auto"/>
          </w:divBdr>
        </w:div>
      </w:divsChild>
    </w:div>
    <w:div w:id="840584784">
      <w:bodyDiv w:val="1"/>
      <w:marLeft w:val="0"/>
      <w:marRight w:val="0"/>
      <w:marTop w:val="0"/>
      <w:marBottom w:val="0"/>
      <w:divBdr>
        <w:top w:val="none" w:sz="0" w:space="0" w:color="auto"/>
        <w:left w:val="none" w:sz="0" w:space="0" w:color="auto"/>
        <w:bottom w:val="none" w:sz="0" w:space="0" w:color="auto"/>
        <w:right w:val="none" w:sz="0" w:space="0" w:color="auto"/>
      </w:divBdr>
      <w:divsChild>
        <w:div w:id="1085808967">
          <w:marLeft w:val="0"/>
          <w:marRight w:val="0"/>
          <w:marTop w:val="0"/>
          <w:marBottom w:val="0"/>
          <w:divBdr>
            <w:top w:val="none" w:sz="0" w:space="0" w:color="auto"/>
            <w:left w:val="none" w:sz="0" w:space="0" w:color="auto"/>
            <w:bottom w:val="none" w:sz="0" w:space="0" w:color="auto"/>
            <w:right w:val="none" w:sz="0" w:space="0" w:color="auto"/>
          </w:divBdr>
          <w:divsChild>
            <w:div w:id="1909143414">
              <w:marLeft w:val="0"/>
              <w:marRight w:val="0"/>
              <w:marTop w:val="0"/>
              <w:marBottom w:val="0"/>
              <w:divBdr>
                <w:top w:val="none" w:sz="0" w:space="0" w:color="auto"/>
                <w:left w:val="none" w:sz="0" w:space="0" w:color="auto"/>
                <w:bottom w:val="none" w:sz="0" w:space="0" w:color="auto"/>
                <w:right w:val="none" w:sz="0" w:space="0" w:color="auto"/>
              </w:divBdr>
              <w:divsChild>
                <w:div w:id="795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3904">
      <w:bodyDiv w:val="1"/>
      <w:marLeft w:val="0"/>
      <w:marRight w:val="0"/>
      <w:marTop w:val="0"/>
      <w:marBottom w:val="0"/>
      <w:divBdr>
        <w:top w:val="none" w:sz="0" w:space="0" w:color="auto"/>
        <w:left w:val="none" w:sz="0" w:space="0" w:color="auto"/>
        <w:bottom w:val="none" w:sz="0" w:space="0" w:color="auto"/>
        <w:right w:val="none" w:sz="0" w:space="0" w:color="auto"/>
      </w:divBdr>
      <w:divsChild>
        <w:div w:id="637298980">
          <w:marLeft w:val="0"/>
          <w:marRight w:val="0"/>
          <w:marTop w:val="0"/>
          <w:marBottom w:val="0"/>
          <w:divBdr>
            <w:top w:val="none" w:sz="0" w:space="0" w:color="auto"/>
            <w:left w:val="none" w:sz="0" w:space="0" w:color="auto"/>
            <w:bottom w:val="none" w:sz="0" w:space="0" w:color="auto"/>
            <w:right w:val="none" w:sz="0" w:space="0" w:color="auto"/>
          </w:divBdr>
          <w:divsChild>
            <w:div w:id="320885807">
              <w:marLeft w:val="0"/>
              <w:marRight w:val="0"/>
              <w:marTop w:val="0"/>
              <w:marBottom w:val="0"/>
              <w:divBdr>
                <w:top w:val="none" w:sz="0" w:space="0" w:color="auto"/>
                <w:left w:val="none" w:sz="0" w:space="0" w:color="auto"/>
                <w:bottom w:val="none" w:sz="0" w:space="0" w:color="auto"/>
                <w:right w:val="none" w:sz="0" w:space="0" w:color="auto"/>
              </w:divBdr>
              <w:divsChild>
                <w:div w:id="1866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4958">
      <w:bodyDiv w:val="1"/>
      <w:marLeft w:val="0"/>
      <w:marRight w:val="0"/>
      <w:marTop w:val="0"/>
      <w:marBottom w:val="0"/>
      <w:divBdr>
        <w:top w:val="none" w:sz="0" w:space="0" w:color="auto"/>
        <w:left w:val="none" w:sz="0" w:space="0" w:color="auto"/>
        <w:bottom w:val="none" w:sz="0" w:space="0" w:color="auto"/>
        <w:right w:val="none" w:sz="0" w:space="0" w:color="auto"/>
      </w:divBdr>
      <w:divsChild>
        <w:div w:id="630675397">
          <w:marLeft w:val="0"/>
          <w:marRight w:val="0"/>
          <w:marTop w:val="0"/>
          <w:marBottom w:val="180"/>
          <w:divBdr>
            <w:top w:val="single" w:sz="18" w:space="0" w:color="FF3300"/>
            <w:left w:val="none" w:sz="0" w:space="0" w:color="auto"/>
            <w:bottom w:val="none" w:sz="0" w:space="0" w:color="auto"/>
            <w:right w:val="none" w:sz="0" w:space="0" w:color="auto"/>
          </w:divBdr>
          <w:divsChild>
            <w:div w:id="110517405">
              <w:marLeft w:val="0"/>
              <w:marRight w:val="0"/>
              <w:marTop w:val="0"/>
              <w:marBottom w:val="0"/>
              <w:divBdr>
                <w:top w:val="none" w:sz="0" w:space="0" w:color="auto"/>
                <w:left w:val="none" w:sz="0" w:space="0" w:color="auto"/>
                <w:bottom w:val="none" w:sz="0" w:space="0" w:color="auto"/>
                <w:right w:val="none" w:sz="0" w:space="0" w:color="auto"/>
              </w:divBdr>
              <w:divsChild>
                <w:div w:id="861895752">
                  <w:marLeft w:val="0"/>
                  <w:marRight w:val="-5040"/>
                  <w:marTop w:val="0"/>
                  <w:marBottom w:val="0"/>
                  <w:divBdr>
                    <w:top w:val="none" w:sz="0" w:space="0" w:color="auto"/>
                    <w:left w:val="none" w:sz="0" w:space="0" w:color="auto"/>
                    <w:bottom w:val="none" w:sz="0" w:space="0" w:color="auto"/>
                    <w:right w:val="none" w:sz="0" w:space="0" w:color="auto"/>
                  </w:divBdr>
                  <w:divsChild>
                    <w:div w:id="121885898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98195609">
      <w:bodyDiv w:val="1"/>
      <w:marLeft w:val="0"/>
      <w:marRight w:val="0"/>
      <w:marTop w:val="0"/>
      <w:marBottom w:val="0"/>
      <w:divBdr>
        <w:top w:val="single" w:sz="2" w:space="0" w:color="2983C7"/>
        <w:left w:val="none" w:sz="0" w:space="0" w:color="auto"/>
        <w:bottom w:val="none" w:sz="0" w:space="0" w:color="auto"/>
        <w:right w:val="none" w:sz="0" w:space="0" w:color="auto"/>
      </w:divBdr>
      <w:divsChild>
        <w:div w:id="260184077">
          <w:marLeft w:val="0"/>
          <w:marRight w:val="0"/>
          <w:marTop w:val="0"/>
          <w:marBottom w:val="0"/>
          <w:divBdr>
            <w:top w:val="none" w:sz="0" w:space="0" w:color="auto"/>
            <w:left w:val="none" w:sz="0" w:space="0" w:color="auto"/>
            <w:bottom w:val="none" w:sz="0" w:space="0" w:color="auto"/>
            <w:right w:val="none" w:sz="0" w:space="0" w:color="auto"/>
          </w:divBdr>
        </w:div>
      </w:divsChild>
    </w:div>
    <w:div w:id="1069114526">
      <w:bodyDiv w:val="1"/>
      <w:marLeft w:val="0"/>
      <w:marRight w:val="0"/>
      <w:marTop w:val="0"/>
      <w:marBottom w:val="0"/>
      <w:divBdr>
        <w:top w:val="none" w:sz="0" w:space="0" w:color="auto"/>
        <w:left w:val="none" w:sz="0" w:space="0" w:color="auto"/>
        <w:bottom w:val="none" w:sz="0" w:space="0" w:color="auto"/>
        <w:right w:val="none" w:sz="0" w:space="0" w:color="auto"/>
      </w:divBdr>
      <w:divsChild>
        <w:div w:id="778835791">
          <w:marLeft w:val="0"/>
          <w:marRight w:val="0"/>
          <w:marTop w:val="0"/>
          <w:marBottom w:val="0"/>
          <w:divBdr>
            <w:top w:val="none" w:sz="0" w:space="0" w:color="auto"/>
            <w:left w:val="none" w:sz="0" w:space="0" w:color="auto"/>
            <w:bottom w:val="none" w:sz="0" w:space="0" w:color="auto"/>
            <w:right w:val="none" w:sz="0" w:space="0" w:color="auto"/>
          </w:divBdr>
          <w:divsChild>
            <w:div w:id="1749383925">
              <w:marLeft w:val="0"/>
              <w:marRight w:val="0"/>
              <w:marTop w:val="0"/>
              <w:marBottom w:val="0"/>
              <w:divBdr>
                <w:top w:val="none" w:sz="0" w:space="0" w:color="auto"/>
                <w:left w:val="none" w:sz="0" w:space="0" w:color="auto"/>
                <w:bottom w:val="none" w:sz="0" w:space="0" w:color="auto"/>
                <w:right w:val="none" w:sz="0" w:space="0" w:color="auto"/>
              </w:divBdr>
              <w:divsChild>
                <w:div w:id="17228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4018">
      <w:bodyDiv w:val="1"/>
      <w:marLeft w:val="0"/>
      <w:marRight w:val="0"/>
      <w:marTop w:val="0"/>
      <w:marBottom w:val="0"/>
      <w:divBdr>
        <w:top w:val="none" w:sz="0" w:space="0" w:color="auto"/>
        <w:left w:val="none" w:sz="0" w:space="0" w:color="auto"/>
        <w:bottom w:val="none" w:sz="0" w:space="0" w:color="auto"/>
        <w:right w:val="none" w:sz="0" w:space="0" w:color="auto"/>
      </w:divBdr>
      <w:divsChild>
        <w:div w:id="774255351">
          <w:marLeft w:val="0"/>
          <w:marRight w:val="0"/>
          <w:marTop w:val="0"/>
          <w:marBottom w:val="180"/>
          <w:divBdr>
            <w:top w:val="single" w:sz="18" w:space="0" w:color="FF3300"/>
            <w:left w:val="none" w:sz="0" w:space="0" w:color="auto"/>
            <w:bottom w:val="none" w:sz="0" w:space="0" w:color="auto"/>
            <w:right w:val="none" w:sz="0" w:space="0" w:color="auto"/>
          </w:divBdr>
          <w:divsChild>
            <w:div w:id="2068988991">
              <w:marLeft w:val="0"/>
              <w:marRight w:val="0"/>
              <w:marTop w:val="0"/>
              <w:marBottom w:val="0"/>
              <w:divBdr>
                <w:top w:val="none" w:sz="0" w:space="0" w:color="auto"/>
                <w:left w:val="none" w:sz="0" w:space="0" w:color="auto"/>
                <w:bottom w:val="none" w:sz="0" w:space="0" w:color="auto"/>
                <w:right w:val="none" w:sz="0" w:space="0" w:color="auto"/>
              </w:divBdr>
              <w:divsChild>
                <w:div w:id="798184844">
                  <w:marLeft w:val="0"/>
                  <w:marRight w:val="-5040"/>
                  <w:marTop w:val="0"/>
                  <w:marBottom w:val="0"/>
                  <w:divBdr>
                    <w:top w:val="none" w:sz="0" w:space="0" w:color="auto"/>
                    <w:left w:val="none" w:sz="0" w:space="0" w:color="auto"/>
                    <w:bottom w:val="none" w:sz="0" w:space="0" w:color="auto"/>
                    <w:right w:val="none" w:sz="0" w:space="0" w:color="auto"/>
                  </w:divBdr>
                  <w:divsChild>
                    <w:div w:id="90094501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03328377">
      <w:bodyDiv w:val="1"/>
      <w:marLeft w:val="0"/>
      <w:marRight w:val="0"/>
      <w:marTop w:val="0"/>
      <w:marBottom w:val="0"/>
      <w:divBdr>
        <w:top w:val="none" w:sz="0" w:space="0" w:color="auto"/>
        <w:left w:val="none" w:sz="0" w:space="0" w:color="auto"/>
        <w:bottom w:val="none" w:sz="0" w:space="0" w:color="auto"/>
        <w:right w:val="none" w:sz="0" w:space="0" w:color="auto"/>
      </w:divBdr>
      <w:divsChild>
        <w:div w:id="1734236579">
          <w:marLeft w:val="0"/>
          <w:marRight w:val="0"/>
          <w:marTop w:val="0"/>
          <w:marBottom w:val="0"/>
          <w:divBdr>
            <w:top w:val="none" w:sz="0" w:space="0" w:color="auto"/>
            <w:left w:val="none" w:sz="0" w:space="0" w:color="auto"/>
            <w:bottom w:val="none" w:sz="0" w:space="0" w:color="auto"/>
            <w:right w:val="none" w:sz="0" w:space="0" w:color="auto"/>
          </w:divBdr>
          <w:divsChild>
            <w:div w:id="760565234">
              <w:marLeft w:val="0"/>
              <w:marRight w:val="0"/>
              <w:marTop w:val="0"/>
              <w:marBottom w:val="0"/>
              <w:divBdr>
                <w:top w:val="none" w:sz="0" w:space="0" w:color="auto"/>
                <w:left w:val="none" w:sz="0" w:space="0" w:color="auto"/>
                <w:bottom w:val="none" w:sz="0" w:space="0" w:color="auto"/>
                <w:right w:val="none" w:sz="0" w:space="0" w:color="auto"/>
              </w:divBdr>
              <w:divsChild>
                <w:div w:id="875387928">
                  <w:marLeft w:val="0"/>
                  <w:marRight w:val="0"/>
                  <w:marTop w:val="0"/>
                  <w:marBottom w:val="0"/>
                  <w:divBdr>
                    <w:top w:val="none" w:sz="0" w:space="0" w:color="auto"/>
                    <w:left w:val="none" w:sz="0" w:space="0" w:color="auto"/>
                    <w:bottom w:val="none" w:sz="0" w:space="0" w:color="auto"/>
                    <w:right w:val="none" w:sz="0" w:space="0" w:color="auto"/>
                  </w:divBdr>
                  <w:divsChild>
                    <w:div w:id="1390691494">
                      <w:marLeft w:val="0"/>
                      <w:marRight w:val="0"/>
                      <w:marTop w:val="0"/>
                      <w:marBottom w:val="0"/>
                      <w:divBdr>
                        <w:top w:val="none" w:sz="0" w:space="0" w:color="auto"/>
                        <w:left w:val="none" w:sz="0" w:space="0" w:color="auto"/>
                        <w:bottom w:val="none" w:sz="0" w:space="0" w:color="auto"/>
                        <w:right w:val="none" w:sz="0" w:space="0" w:color="auto"/>
                      </w:divBdr>
                      <w:divsChild>
                        <w:div w:id="1400909179">
                          <w:marLeft w:val="0"/>
                          <w:marRight w:val="0"/>
                          <w:marTop w:val="0"/>
                          <w:marBottom w:val="0"/>
                          <w:divBdr>
                            <w:top w:val="none" w:sz="0" w:space="0" w:color="auto"/>
                            <w:left w:val="none" w:sz="0" w:space="0" w:color="auto"/>
                            <w:bottom w:val="none" w:sz="0" w:space="0" w:color="auto"/>
                            <w:right w:val="none" w:sz="0" w:space="0" w:color="auto"/>
                          </w:divBdr>
                          <w:divsChild>
                            <w:div w:id="1459687978">
                              <w:marLeft w:val="0"/>
                              <w:marRight w:val="0"/>
                              <w:marTop w:val="0"/>
                              <w:marBottom w:val="0"/>
                              <w:divBdr>
                                <w:top w:val="none" w:sz="0" w:space="0" w:color="auto"/>
                                <w:left w:val="none" w:sz="0" w:space="0" w:color="auto"/>
                                <w:bottom w:val="none" w:sz="0" w:space="0" w:color="auto"/>
                                <w:right w:val="none" w:sz="0" w:space="0" w:color="auto"/>
                              </w:divBdr>
                              <w:divsChild>
                                <w:div w:id="239415064">
                                  <w:marLeft w:val="0"/>
                                  <w:marRight w:val="0"/>
                                  <w:marTop w:val="0"/>
                                  <w:marBottom w:val="0"/>
                                  <w:divBdr>
                                    <w:top w:val="none" w:sz="0" w:space="0" w:color="auto"/>
                                    <w:left w:val="none" w:sz="0" w:space="0" w:color="auto"/>
                                    <w:bottom w:val="none" w:sz="0" w:space="0" w:color="auto"/>
                                    <w:right w:val="none" w:sz="0" w:space="0" w:color="auto"/>
                                  </w:divBdr>
                                </w:div>
                                <w:div w:id="11551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191233">
      <w:bodyDiv w:val="1"/>
      <w:marLeft w:val="0"/>
      <w:marRight w:val="0"/>
      <w:marTop w:val="0"/>
      <w:marBottom w:val="0"/>
      <w:divBdr>
        <w:top w:val="none" w:sz="0" w:space="0" w:color="auto"/>
        <w:left w:val="none" w:sz="0" w:space="0" w:color="auto"/>
        <w:bottom w:val="none" w:sz="0" w:space="0" w:color="auto"/>
        <w:right w:val="none" w:sz="0" w:space="0" w:color="auto"/>
      </w:divBdr>
      <w:divsChild>
        <w:div w:id="1166361183">
          <w:marLeft w:val="0"/>
          <w:marRight w:val="0"/>
          <w:marTop w:val="0"/>
          <w:marBottom w:val="0"/>
          <w:divBdr>
            <w:top w:val="none" w:sz="0" w:space="0" w:color="auto"/>
            <w:left w:val="none" w:sz="0" w:space="0" w:color="auto"/>
            <w:bottom w:val="none" w:sz="0" w:space="0" w:color="auto"/>
            <w:right w:val="none" w:sz="0" w:space="0" w:color="auto"/>
          </w:divBdr>
          <w:divsChild>
            <w:div w:id="191655171">
              <w:marLeft w:val="0"/>
              <w:marRight w:val="0"/>
              <w:marTop w:val="0"/>
              <w:marBottom w:val="0"/>
              <w:divBdr>
                <w:top w:val="none" w:sz="0" w:space="0" w:color="auto"/>
                <w:left w:val="none" w:sz="0" w:space="0" w:color="auto"/>
                <w:bottom w:val="none" w:sz="0" w:space="0" w:color="auto"/>
                <w:right w:val="none" w:sz="0" w:space="0" w:color="auto"/>
              </w:divBdr>
              <w:divsChild>
                <w:div w:id="1376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7270">
      <w:bodyDiv w:val="1"/>
      <w:marLeft w:val="0"/>
      <w:marRight w:val="0"/>
      <w:marTop w:val="0"/>
      <w:marBottom w:val="0"/>
      <w:divBdr>
        <w:top w:val="single" w:sz="2" w:space="0" w:color="2983C7"/>
        <w:left w:val="none" w:sz="0" w:space="0" w:color="auto"/>
        <w:bottom w:val="none" w:sz="0" w:space="0" w:color="auto"/>
        <w:right w:val="none" w:sz="0" w:space="0" w:color="auto"/>
      </w:divBdr>
      <w:divsChild>
        <w:div w:id="1553540061">
          <w:marLeft w:val="0"/>
          <w:marRight w:val="0"/>
          <w:marTop w:val="0"/>
          <w:marBottom w:val="0"/>
          <w:divBdr>
            <w:top w:val="none" w:sz="0" w:space="0" w:color="auto"/>
            <w:left w:val="none" w:sz="0" w:space="0" w:color="auto"/>
            <w:bottom w:val="none" w:sz="0" w:space="0" w:color="auto"/>
            <w:right w:val="none" w:sz="0" w:space="0" w:color="auto"/>
          </w:divBdr>
        </w:div>
      </w:divsChild>
    </w:div>
    <w:div w:id="1605646431">
      <w:bodyDiv w:val="1"/>
      <w:marLeft w:val="0"/>
      <w:marRight w:val="0"/>
      <w:marTop w:val="0"/>
      <w:marBottom w:val="0"/>
      <w:divBdr>
        <w:top w:val="none" w:sz="0" w:space="0" w:color="auto"/>
        <w:left w:val="none" w:sz="0" w:space="0" w:color="auto"/>
        <w:bottom w:val="none" w:sz="0" w:space="0" w:color="auto"/>
        <w:right w:val="none" w:sz="0" w:space="0" w:color="auto"/>
      </w:divBdr>
      <w:divsChild>
        <w:div w:id="1992640292">
          <w:marLeft w:val="0"/>
          <w:marRight w:val="0"/>
          <w:marTop w:val="0"/>
          <w:marBottom w:val="180"/>
          <w:divBdr>
            <w:top w:val="single" w:sz="18" w:space="0" w:color="FF3300"/>
            <w:left w:val="none" w:sz="0" w:space="0" w:color="auto"/>
            <w:bottom w:val="none" w:sz="0" w:space="0" w:color="auto"/>
            <w:right w:val="none" w:sz="0" w:space="0" w:color="auto"/>
          </w:divBdr>
          <w:divsChild>
            <w:div w:id="171267611">
              <w:marLeft w:val="0"/>
              <w:marRight w:val="0"/>
              <w:marTop w:val="0"/>
              <w:marBottom w:val="0"/>
              <w:divBdr>
                <w:top w:val="none" w:sz="0" w:space="0" w:color="auto"/>
                <w:left w:val="none" w:sz="0" w:space="0" w:color="auto"/>
                <w:bottom w:val="none" w:sz="0" w:space="0" w:color="auto"/>
                <w:right w:val="none" w:sz="0" w:space="0" w:color="auto"/>
              </w:divBdr>
              <w:divsChild>
                <w:div w:id="456602955">
                  <w:marLeft w:val="0"/>
                  <w:marRight w:val="-5040"/>
                  <w:marTop w:val="0"/>
                  <w:marBottom w:val="0"/>
                  <w:divBdr>
                    <w:top w:val="none" w:sz="0" w:space="0" w:color="auto"/>
                    <w:left w:val="none" w:sz="0" w:space="0" w:color="auto"/>
                    <w:bottom w:val="none" w:sz="0" w:space="0" w:color="auto"/>
                    <w:right w:val="none" w:sz="0" w:space="0" w:color="auto"/>
                  </w:divBdr>
                  <w:divsChild>
                    <w:div w:id="116983540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66203169">
      <w:bodyDiv w:val="1"/>
      <w:marLeft w:val="0"/>
      <w:marRight w:val="0"/>
      <w:marTop w:val="0"/>
      <w:marBottom w:val="0"/>
      <w:divBdr>
        <w:top w:val="none" w:sz="0" w:space="0" w:color="auto"/>
        <w:left w:val="none" w:sz="0" w:space="0" w:color="auto"/>
        <w:bottom w:val="none" w:sz="0" w:space="0" w:color="auto"/>
        <w:right w:val="none" w:sz="0" w:space="0" w:color="auto"/>
      </w:divBdr>
    </w:div>
    <w:div w:id="1780292870">
      <w:bodyDiv w:val="1"/>
      <w:marLeft w:val="0"/>
      <w:marRight w:val="0"/>
      <w:marTop w:val="0"/>
      <w:marBottom w:val="0"/>
      <w:divBdr>
        <w:top w:val="none" w:sz="0" w:space="0" w:color="auto"/>
        <w:left w:val="none" w:sz="0" w:space="0" w:color="auto"/>
        <w:bottom w:val="none" w:sz="0" w:space="0" w:color="auto"/>
        <w:right w:val="none" w:sz="0" w:space="0" w:color="auto"/>
      </w:divBdr>
      <w:divsChild>
        <w:div w:id="920288830">
          <w:marLeft w:val="0"/>
          <w:marRight w:val="360"/>
          <w:marTop w:val="150"/>
          <w:marBottom w:val="0"/>
          <w:divBdr>
            <w:top w:val="none" w:sz="0" w:space="0" w:color="auto"/>
            <w:left w:val="none" w:sz="0" w:space="0" w:color="auto"/>
            <w:bottom w:val="none" w:sz="0" w:space="0" w:color="auto"/>
            <w:right w:val="none" w:sz="0" w:space="0" w:color="auto"/>
          </w:divBdr>
          <w:divsChild>
            <w:div w:id="527715001">
              <w:marLeft w:val="0"/>
              <w:marRight w:val="0"/>
              <w:marTop w:val="0"/>
              <w:marBottom w:val="0"/>
              <w:divBdr>
                <w:top w:val="none" w:sz="0" w:space="0" w:color="auto"/>
                <w:left w:val="none" w:sz="0" w:space="0" w:color="auto"/>
                <w:bottom w:val="none" w:sz="0" w:space="0" w:color="auto"/>
                <w:right w:val="none" w:sz="0" w:space="0" w:color="auto"/>
              </w:divBdr>
              <w:divsChild>
                <w:div w:id="730348322">
                  <w:marLeft w:val="0"/>
                  <w:marRight w:val="0"/>
                  <w:marTop w:val="0"/>
                  <w:marBottom w:val="0"/>
                  <w:divBdr>
                    <w:top w:val="none" w:sz="0" w:space="0" w:color="auto"/>
                    <w:left w:val="none" w:sz="0" w:space="0" w:color="auto"/>
                    <w:bottom w:val="none" w:sz="0" w:space="0" w:color="auto"/>
                    <w:right w:val="none" w:sz="0" w:space="0" w:color="auto"/>
                  </w:divBdr>
                  <w:divsChild>
                    <w:div w:id="19130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8055">
      <w:bodyDiv w:val="1"/>
      <w:marLeft w:val="0"/>
      <w:marRight w:val="0"/>
      <w:marTop w:val="0"/>
      <w:marBottom w:val="0"/>
      <w:divBdr>
        <w:top w:val="none" w:sz="0" w:space="0" w:color="auto"/>
        <w:left w:val="none" w:sz="0" w:space="0" w:color="auto"/>
        <w:bottom w:val="none" w:sz="0" w:space="0" w:color="auto"/>
        <w:right w:val="none" w:sz="0" w:space="0" w:color="auto"/>
      </w:divBdr>
    </w:div>
    <w:div w:id="1829395701">
      <w:bodyDiv w:val="1"/>
      <w:marLeft w:val="0"/>
      <w:marRight w:val="0"/>
      <w:marTop w:val="0"/>
      <w:marBottom w:val="0"/>
      <w:divBdr>
        <w:top w:val="none" w:sz="0" w:space="0" w:color="auto"/>
        <w:left w:val="none" w:sz="0" w:space="0" w:color="auto"/>
        <w:bottom w:val="none" w:sz="0" w:space="0" w:color="auto"/>
        <w:right w:val="none" w:sz="0" w:space="0" w:color="auto"/>
      </w:divBdr>
      <w:divsChild>
        <w:div w:id="1744402336">
          <w:marLeft w:val="0"/>
          <w:marRight w:val="0"/>
          <w:marTop w:val="0"/>
          <w:marBottom w:val="0"/>
          <w:divBdr>
            <w:top w:val="none" w:sz="0" w:space="0" w:color="auto"/>
            <w:left w:val="none" w:sz="0" w:space="0" w:color="auto"/>
            <w:bottom w:val="none" w:sz="0" w:space="0" w:color="auto"/>
            <w:right w:val="none" w:sz="0" w:space="0" w:color="auto"/>
          </w:divBdr>
        </w:div>
      </w:divsChild>
    </w:div>
    <w:div w:id="1888449441">
      <w:bodyDiv w:val="1"/>
      <w:marLeft w:val="0"/>
      <w:marRight w:val="0"/>
      <w:marTop w:val="0"/>
      <w:marBottom w:val="0"/>
      <w:divBdr>
        <w:top w:val="none" w:sz="0" w:space="0" w:color="auto"/>
        <w:left w:val="none" w:sz="0" w:space="0" w:color="auto"/>
        <w:bottom w:val="none" w:sz="0" w:space="0" w:color="auto"/>
        <w:right w:val="none" w:sz="0" w:space="0" w:color="auto"/>
      </w:divBdr>
      <w:divsChild>
        <w:div w:id="875849848">
          <w:marLeft w:val="0"/>
          <w:marRight w:val="0"/>
          <w:marTop w:val="0"/>
          <w:marBottom w:val="0"/>
          <w:divBdr>
            <w:top w:val="none" w:sz="0" w:space="0" w:color="auto"/>
            <w:left w:val="none" w:sz="0" w:space="0" w:color="auto"/>
            <w:bottom w:val="none" w:sz="0" w:space="0" w:color="auto"/>
            <w:right w:val="none" w:sz="0" w:space="0" w:color="auto"/>
          </w:divBdr>
          <w:divsChild>
            <w:div w:id="1704015517">
              <w:marLeft w:val="0"/>
              <w:marRight w:val="0"/>
              <w:marTop w:val="0"/>
              <w:marBottom w:val="0"/>
              <w:divBdr>
                <w:top w:val="none" w:sz="0" w:space="0" w:color="auto"/>
                <w:left w:val="none" w:sz="0" w:space="0" w:color="auto"/>
                <w:bottom w:val="none" w:sz="0" w:space="0" w:color="auto"/>
                <w:right w:val="none" w:sz="0" w:space="0" w:color="auto"/>
              </w:divBdr>
              <w:divsChild>
                <w:div w:id="1875460140">
                  <w:marLeft w:val="0"/>
                  <w:marRight w:val="0"/>
                  <w:marTop w:val="0"/>
                  <w:marBottom w:val="0"/>
                  <w:divBdr>
                    <w:top w:val="none" w:sz="0" w:space="0" w:color="auto"/>
                    <w:left w:val="none" w:sz="0" w:space="0" w:color="auto"/>
                    <w:bottom w:val="none" w:sz="0" w:space="0" w:color="auto"/>
                    <w:right w:val="none" w:sz="0" w:space="0" w:color="auto"/>
                  </w:divBdr>
                  <w:divsChild>
                    <w:div w:id="982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hiur_(Torah)" TargetMode="External"/><Relationship Id="rId18" Type="http://schemas.openxmlformats.org/officeDocument/2006/relationships/hyperlink" Target="http://en.wikipedia.org/wiki/Rabbinic_literature" TargetMode="External"/><Relationship Id="rId26" Type="http://schemas.openxmlformats.org/officeDocument/2006/relationships/hyperlink" Target="http://en.wikipedia.org/wiki/Haredi_Judaism" TargetMode="External"/><Relationship Id="rId39" Type="http://schemas.openxmlformats.org/officeDocument/2006/relationships/hyperlink" Target="http://www.tevet4u.org.il/files/wordocs/Kemach_English_Report-Final_2011.pdf" TargetMode="External"/><Relationship Id="rId3" Type="http://schemas.openxmlformats.org/officeDocument/2006/relationships/styles" Target="styles.xml"/><Relationship Id="rId21" Type="http://schemas.openxmlformats.org/officeDocument/2006/relationships/hyperlink" Target="http://en.wikipedia.org/wiki/Midrash" TargetMode="External"/><Relationship Id="rId34" Type="http://schemas.openxmlformats.org/officeDocument/2006/relationships/hyperlink" Target="http://en.wikipedia.org/wiki/Yeshiva" TargetMode="External"/><Relationship Id="rId42" Type="http://schemas.openxmlformats.org/officeDocument/2006/relationships/hyperlink" Target="http://www.cbs.gov.il/www/publications/int_ulor.pdf" TargetMode="External"/><Relationship Id="rId7" Type="http://schemas.openxmlformats.org/officeDocument/2006/relationships/footnotes" Target="footnotes.xml"/><Relationship Id="rId12" Type="http://schemas.openxmlformats.org/officeDocument/2006/relationships/hyperlink" Target="http://en.wikipedia.org/wiki/Yeshiva" TargetMode="External"/><Relationship Id="rId17" Type="http://schemas.openxmlformats.org/officeDocument/2006/relationships/hyperlink" Target="http://en.wikipedia.org/wiki/Jewish_ethics" TargetMode="External"/><Relationship Id="rId25" Type="http://schemas.openxmlformats.org/officeDocument/2006/relationships/hyperlink" Target="http://en.wikipedia.org/wiki/Israel" TargetMode="External"/><Relationship Id="rId33" Type="http://schemas.openxmlformats.org/officeDocument/2006/relationships/hyperlink" Target="http://en.wikipedia.org/wiki/Yeshiva" TargetMode="External"/><Relationship Id="rId38" Type="http://schemas.openxmlformats.org/officeDocument/2006/relationships/hyperlink" Target="http://talmud.biu.ac.i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alakha" TargetMode="External"/><Relationship Id="rId20" Type="http://schemas.openxmlformats.org/officeDocument/2006/relationships/hyperlink" Target="http://en.wikipedia.org/wiki/Talmud" TargetMode="External"/><Relationship Id="rId29" Type="http://schemas.openxmlformats.org/officeDocument/2006/relationships/hyperlink" Target="http://en.wikipedia.org/wiki/Talmud" TargetMode="External"/><Relationship Id="rId41" Type="http://schemas.openxmlformats.org/officeDocument/2006/relationships/hyperlink" Target="http://jiis.org/.upload/haredco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abbinic_literature" TargetMode="External"/><Relationship Id="rId24" Type="http://schemas.openxmlformats.org/officeDocument/2006/relationships/hyperlink" Target="http://en.wikipedia.org/wiki/Talmud" TargetMode="External"/><Relationship Id="rId32" Type="http://schemas.openxmlformats.org/officeDocument/2006/relationships/hyperlink" Target="http://en.wikipedia.org/wiki/Aramaic_language" TargetMode="External"/><Relationship Id="rId37" Type="http://schemas.openxmlformats.org/officeDocument/2006/relationships/hyperlink" Target="http://www.ashoka.org/fellow/adina-bar-shalom" TargetMode="External"/><Relationship Id="rId40" Type="http://schemas.openxmlformats.org/officeDocument/2006/relationships/hyperlink" Target="http://www.cbs.gov.il/publications/tec25.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Rabbi" TargetMode="External"/><Relationship Id="rId23" Type="http://schemas.openxmlformats.org/officeDocument/2006/relationships/hyperlink" Target="http://en.wikipedia.org/wiki/Torah_study" TargetMode="External"/><Relationship Id="rId28" Type="http://schemas.openxmlformats.org/officeDocument/2006/relationships/hyperlink" Target="http://en.wikipedia.org/wiki/Jews" TargetMode="External"/><Relationship Id="rId36" Type="http://schemas.openxmlformats.org/officeDocument/2006/relationships/comments" Target="comments.xml"/><Relationship Id="rId10" Type="http://schemas.openxmlformats.org/officeDocument/2006/relationships/hyperlink" Target="http://en.wikipedia.org/wiki/Talmud" TargetMode="External"/><Relationship Id="rId19" Type="http://schemas.openxmlformats.org/officeDocument/2006/relationships/hyperlink" Target="http://en.wikipedia.org/wiki/Oral_Torah" TargetMode="External"/><Relationship Id="rId31" Type="http://schemas.openxmlformats.org/officeDocument/2006/relationships/hyperlink" Target="http://en.wikipedia.org/wiki/Chavruta"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Torah_study" TargetMode="External"/><Relationship Id="rId14" Type="http://schemas.openxmlformats.org/officeDocument/2006/relationships/hyperlink" Target="http://en.wikipedia.org/wiki/Hebrew_language" TargetMode="External"/><Relationship Id="rId22" Type="http://schemas.openxmlformats.org/officeDocument/2006/relationships/hyperlink" Target="http://en.wikipedia.org/wiki/Biblical_Mount_Sinai" TargetMode="External"/><Relationship Id="rId27" Type="http://schemas.openxmlformats.org/officeDocument/2006/relationships/hyperlink" Target="http://en.wikipedia.org/wiki/Yeshiva" TargetMode="External"/><Relationship Id="rId30" Type="http://schemas.openxmlformats.org/officeDocument/2006/relationships/hyperlink" Target="http://en.wikipedia.org/wiki/Torah_study" TargetMode="External"/><Relationship Id="rId35" Type="http://schemas.openxmlformats.org/officeDocument/2006/relationships/hyperlink" Target="http://en.wikipedia.org/wiki/Modern_Orthodox" TargetMode="External"/><Relationship Id="rId43" Type="http://schemas.openxmlformats.org/officeDocument/2006/relationships/hyperlink" Target="http://www.mcy.or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25621-BCF8-472D-94D1-FA47759E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4014</Words>
  <Characters>22885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Ruth-Home</dc:creator>
  <cp:lastModifiedBy>Valerie Bryan</cp:lastModifiedBy>
  <cp:revision>2</cp:revision>
  <dcterms:created xsi:type="dcterms:W3CDTF">2012-06-13T04:26:00Z</dcterms:created>
  <dcterms:modified xsi:type="dcterms:W3CDTF">2012-06-13T04:26:00Z</dcterms:modified>
</cp:coreProperties>
</file>