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C01" w:rsidRPr="00926B9F" w:rsidRDefault="00400811" w:rsidP="009E5C01">
      <w:pPr>
        <w:jc w:val="center"/>
        <w:rPr>
          <w:b/>
        </w:rPr>
      </w:pPr>
      <w:r w:rsidRPr="00926B9F">
        <w:rPr>
          <w:b/>
        </w:rPr>
        <w:t>Christine E</w:t>
      </w:r>
      <w:r w:rsidR="009E5C01" w:rsidRPr="00926B9F">
        <w:rPr>
          <w:b/>
        </w:rPr>
        <w:t>. Lynn</w:t>
      </w:r>
      <w:r w:rsidR="00C833C4" w:rsidRPr="00926B9F">
        <w:rPr>
          <w:b/>
        </w:rPr>
        <w:t xml:space="preserve"> C</w:t>
      </w:r>
      <w:r w:rsidR="009E5C01" w:rsidRPr="00926B9F">
        <w:rPr>
          <w:b/>
        </w:rPr>
        <w:t>ollege of Nursing</w:t>
      </w:r>
    </w:p>
    <w:p w:rsidR="009E5C01" w:rsidRPr="00926B9F" w:rsidRDefault="009E5C01" w:rsidP="009E5C01">
      <w:pPr>
        <w:jc w:val="center"/>
        <w:rPr>
          <w:b/>
        </w:rPr>
      </w:pPr>
      <w:r w:rsidRPr="00926B9F">
        <w:rPr>
          <w:b/>
        </w:rPr>
        <w:t>Florida Atlantic University</w:t>
      </w:r>
    </w:p>
    <w:p w:rsidR="009E5C01" w:rsidRPr="00926B9F" w:rsidRDefault="0031049A" w:rsidP="009E5C01">
      <w:pPr>
        <w:jc w:val="center"/>
        <w:rPr>
          <w:b/>
        </w:rPr>
      </w:pPr>
      <w:r w:rsidRPr="00926B9F">
        <w:rPr>
          <w:b/>
        </w:rPr>
        <w:t>Graduate Practice Programs</w:t>
      </w:r>
      <w:r w:rsidR="009E5C01" w:rsidRPr="00926B9F">
        <w:rPr>
          <w:b/>
        </w:rPr>
        <w:t xml:space="preserve"> Committee Minutes</w:t>
      </w:r>
    </w:p>
    <w:p w:rsidR="009E5C01" w:rsidRDefault="0031049A" w:rsidP="009E5C01">
      <w:pPr>
        <w:jc w:val="center"/>
        <w:rPr>
          <w:b/>
        </w:rPr>
      </w:pPr>
      <w:r w:rsidRPr="00926B9F">
        <w:rPr>
          <w:b/>
        </w:rPr>
        <w:t>October 17th</w:t>
      </w:r>
      <w:r w:rsidR="00763EBD" w:rsidRPr="00926B9F">
        <w:rPr>
          <w:b/>
        </w:rPr>
        <w:t xml:space="preserve">, </w:t>
      </w:r>
      <w:r w:rsidR="002172AF" w:rsidRPr="00926B9F">
        <w:rPr>
          <w:b/>
        </w:rPr>
        <w:t>2</w:t>
      </w:r>
      <w:r w:rsidR="00446EB4" w:rsidRPr="00926B9F">
        <w:rPr>
          <w:b/>
        </w:rPr>
        <w:t>011</w:t>
      </w:r>
    </w:p>
    <w:p w:rsidR="00344807" w:rsidRPr="00926B9F" w:rsidRDefault="00344807" w:rsidP="009E5C01">
      <w:pPr>
        <w:jc w:val="center"/>
        <w:rPr>
          <w:b/>
        </w:rPr>
      </w:pPr>
      <w:r>
        <w:rPr>
          <w:b/>
        </w:rPr>
        <w:t>Approved November 21, 2011</w:t>
      </w:r>
    </w:p>
    <w:p w:rsidR="009E5C01" w:rsidRDefault="009E5C01" w:rsidP="009E5C01">
      <w:pPr>
        <w:jc w:val="center"/>
      </w:pPr>
    </w:p>
    <w:p w:rsidR="00601F4A" w:rsidRDefault="009E5C01" w:rsidP="00601F4A">
      <w:r w:rsidRPr="0070228F">
        <w:rPr>
          <w:b/>
        </w:rPr>
        <w:t>Members Present</w:t>
      </w:r>
      <w:r>
        <w:t xml:space="preserve">: </w:t>
      </w:r>
      <w:r w:rsidR="00315FBA">
        <w:t xml:space="preserve">Lynne Palma, </w:t>
      </w:r>
      <w:r w:rsidR="00D10821">
        <w:t>Rosario</w:t>
      </w:r>
      <w:r w:rsidR="00274461">
        <w:t xml:space="preserve"> Medina Shepherd, </w:t>
      </w:r>
      <w:r w:rsidR="004A5726">
        <w:t>S</w:t>
      </w:r>
      <w:r w:rsidR="0025506B">
        <w:t>hirley Gordon</w:t>
      </w:r>
      <w:r w:rsidR="004A5726">
        <w:t>,</w:t>
      </w:r>
      <w:r w:rsidR="00890CF3">
        <w:t xml:space="preserve"> </w:t>
      </w:r>
      <w:r w:rsidR="00184F60">
        <w:t xml:space="preserve"> </w:t>
      </w:r>
      <w:r w:rsidR="00601F4A">
        <w:t>Rh</w:t>
      </w:r>
      <w:r w:rsidR="00BB160C">
        <w:t>onda Goodman</w:t>
      </w:r>
      <w:r w:rsidR="00175415">
        <w:t>, Terry Eggenberger</w:t>
      </w:r>
      <w:r w:rsidR="004958AD">
        <w:t>, Margue</w:t>
      </w:r>
      <w:r w:rsidR="00601F4A">
        <w:t>rite Purnell, Cynthia Blum</w:t>
      </w:r>
      <w:r w:rsidR="004958AD">
        <w:t xml:space="preserve">, </w:t>
      </w:r>
      <w:r w:rsidR="00DB076B">
        <w:t xml:space="preserve"> Nancy France</w:t>
      </w:r>
      <w:r w:rsidR="00FC7441">
        <w:t>, Ruth McCaffrey</w:t>
      </w:r>
      <w:r w:rsidR="004958AD" w:rsidRPr="004958AD">
        <w:t>,</w:t>
      </w:r>
      <w:r w:rsidR="00FC7441" w:rsidRPr="004958AD">
        <w:t xml:space="preserve"> </w:t>
      </w:r>
      <w:r w:rsidR="00ED7679" w:rsidRPr="004958AD">
        <w:t>Jill</w:t>
      </w:r>
      <w:r w:rsidR="00926B9F">
        <w:t xml:space="preserve"> </w:t>
      </w:r>
      <w:r w:rsidR="00ED7679" w:rsidRPr="004958AD">
        <w:t>Win</w:t>
      </w:r>
      <w:r w:rsidR="00FC7441" w:rsidRPr="004958AD">
        <w:t>land</w:t>
      </w:r>
      <w:r w:rsidR="00926B9F">
        <w:t>-</w:t>
      </w:r>
      <w:r w:rsidR="00FC7441" w:rsidRPr="004958AD">
        <w:t>Brown</w:t>
      </w:r>
      <w:r w:rsidR="004958AD">
        <w:t>,</w:t>
      </w:r>
      <w:r w:rsidR="00ED7679">
        <w:t xml:space="preserve"> Theris Touhy</w:t>
      </w:r>
      <w:r w:rsidR="004958AD">
        <w:t xml:space="preserve">, Rose Sherman, Charlotte Barry </w:t>
      </w:r>
    </w:p>
    <w:p w:rsidR="005175FC" w:rsidRDefault="000044B3" w:rsidP="00F60E91">
      <w:r>
        <w:t>By poly-com</w:t>
      </w:r>
      <w:r w:rsidR="00DB076B">
        <w:t xml:space="preserve">: </w:t>
      </w:r>
      <w:r w:rsidR="00F55631">
        <w:t>Josie Weiss</w:t>
      </w:r>
      <w:r w:rsidR="00FC7441">
        <w:t xml:space="preserve">, </w:t>
      </w:r>
      <w:r w:rsidR="001C3905">
        <w:t>Ann</w:t>
      </w:r>
      <w:r w:rsidR="00926B9F">
        <w:t>e</w:t>
      </w:r>
      <w:r w:rsidR="001C3905">
        <w:t xml:space="preserve"> Vital</w:t>
      </w:r>
      <w:r w:rsidR="00FC7441">
        <w:t>e</w:t>
      </w:r>
      <w:r w:rsidR="004958AD">
        <w:t xml:space="preserve">, </w:t>
      </w:r>
      <w:proofErr w:type="gramStart"/>
      <w:r w:rsidR="004958AD">
        <w:t>Susan</w:t>
      </w:r>
      <w:proofErr w:type="gramEnd"/>
      <w:r w:rsidR="004958AD">
        <w:t xml:space="preserve"> Dyess</w:t>
      </w:r>
    </w:p>
    <w:tbl>
      <w:tblPr>
        <w:tblW w:w="127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870"/>
        <w:gridCol w:w="4770"/>
        <w:gridCol w:w="4140"/>
      </w:tblGrid>
      <w:tr w:rsidR="00BD2798" w:rsidTr="00A02C07">
        <w:tc>
          <w:tcPr>
            <w:tcW w:w="12780" w:type="dxa"/>
            <w:gridSpan w:val="3"/>
          </w:tcPr>
          <w:p w:rsidR="00BD2798" w:rsidRPr="001673AE" w:rsidRDefault="00BD2798" w:rsidP="001673AE">
            <w:pPr>
              <w:jc w:val="center"/>
              <w:rPr>
                <w:b/>
              </w:rPr>
            </w:pPr>
            <w:r>
              <w:rPr>
                <w:b/>
              </w:rPr>
              <w:t>NP Faculty Meeting</w:t>
            </w:r>
          </w:p>
        </w:tc>
      </w:tr>
      <w:tr w:rsidR="00220480" w:rsidTr="00A02C07">
        <w:tc>
          <w:tcPr>
            <w:tcW w:w="3870" w:type="dxa"/>
          </w:tcPr>
          <w:p w:rsidR="009E5C01" w:rsidRPr="001673AE" w:rsidRDefault="009E5C01" w:rsidP="001673AE">
            <w:pPr>
              <w:jc w:val="center"/>
              <w:rPr>
                <w:b/>
              </w:rPr>
            </w:pPr>
            <w:r w:rsidRPr="001673AE">
              <w:rPr>
                <w:b/>
              </w:rPr>
              <w:t>Item</w:t>
            </w:r>
          </w:p>
        </w:tc>
        <w:tc>
          <w:tcPr>
            <w:tcW w:w="4770" w:type="dxa"/>
          </w:tcPr>
          <w:p w:rsidR="009E5C01" w:rsidRPr="001673AE" w:rsidRDefault="009E5C01" w:rsidP="001673AE">
            <w:pPr>
              <w:jc w:val="center"/>
              <w:rPr>
                <w:b/>
              </w:rPr>
            </w:pPr>
            <w:r w:rsidRPr="001673AE">
              <w:rPr>
                <w:b/>
              </w:rPr>
              <w:t>Discussion</w:t>
            </w:r>
          </w:p>
        </w:tc>
        <w:tc>
          <w:tcPr>
            <w:tcW w:w="4140" w:type="dxa"/>
          </w:tcPr>
          <w:p w:rsidR="009E5C01" w:rsidRPr="001673AE" w:rsidRDefault="009E5C01" w:rsidP="001673AE">
            <w:pPr>
              <w:jc w:val="center"/>
              <w:rPr>
                <w:b/>
              </w:rPr>
            </w:pPr>
            <w:r w:rsidRPr="001673AE">
              <w:rPr>
                <w:b/>
              </w:rPr>
              <w:t>Action</w:t>
            </w:r>
          </w:p>
        </w:tc>
      </w:tr>
      <w:tr w:rsidR="00446EB4" w:rsidTr="00A02C07">
        <w:tc>
          <w:tcPr>
            <w:tcW w:w="3870" w:type="dxa"/>
          </w:tcPr>
          <w:p w:rsidR="00446EB4" w:rsidRPr="001673AE" w:rsidRDefault="00446EB4" w:rsidP="001673AE">
            <w:pPr>
              <w:jc w:val="center"/>
              <w:rPr>
                <w:b/>
              </w:rPr>
            </w:pPr>
            <w:r>
              <w:rPr>
                <w:b/>
              </w:rPr>
              <w:t>OLD BUSINESS</w:t>
            </w:r>
          </w:p>
        </w:tc>
        <w:tc>
          <w:tcPr>
            <w:tcW w:w="4770" w:type="dxa"/>
          </w:tcPr>
          <w:p w:rsidR="00446EB4" w:rsidRPr="00601F4A" w:rsidRDefault="00446EB4" w:rsidP="001673AE">
            <w:pPr>
              <w:jc w:val="center"/>
            </w:pPr>
          </w:p>
        </w:tc>
        <w:tc>
          <w:tcPr>
            <w:tcW w:w="4140" w:type="dxa"/>
          </w:tcPr>
          <w:p w:rsidR="00446EB4" w:rsidRPr="001673AE" w:rsidRDefault="00446EB4" w:rsidP="001673AE">
            <w:pPr>
              <w:jc w:val="center"/>
              <w:rPr>
                <w:b/>
              </w:rPr>
            </w:pPr>
          </w:p>
        </w:tc>
      </w:tr>
      <w:tr w:rsidR="00446EB4" w:rsidTr="00A02C07">
        <w:tc>
          <w:tcPr>
            <w:tcW w:w="3870" w:type="dxa"/>
          </w:tcPr>
          <w:p w:rsidR="00446EB4" w:rsidRPr="00136BE2" w:rsidRDefault="00446EB4" w:rsidP="00136BE2">
            <w:pPr>
              <w:jc w:val="center"/>
            </w:pPr>
            <w:r w:rsidRPr="00136BE2">
              <w:t>Alumni Survey</w:t>
            </w:r>
          </w:p>
        </w:tc>
        <w:tc>
          <w:tcPr>
            <w:tcW w:w="4770" w:type="dxa"/>
          </w:tcPr>
          <w:p w:rsidR="00FC7441" w:rsidRPr="00515B55" w:rsidRDefault="00FC7441" w:rsidP="00FC7441">
            <w:r>
              <w:t xml:space="preserve">46 out of 47 have certification. </w:t>
            </w:r>
          </w:p>
        </w:tc>
        <w:tc>
          <w:tcPr>
            <w:tcW w:w="4140" w:type="dxa"/>
          </w:tcPr>
          <w:p w:rsidR="00FC7441" w:rsidRDefault="00FC7441" w:rsidP="00FC7441">
            <w:r>
              <w:t>Dr. Weiss will email the results to us.</w:t>
            </w:r>
          </w:p>
          <w:p w:rsidR="00446EB4" w:rsidRPr="0079351E" w:rsidRDefault="00446EB4" w:rsidP="0079351E">
            <w:pPr>
              <w:jc w:val="both"/>
            </w:pPr>
          </w:p>
        </w:tc>
      </w:tr>
      <w:tr w:rsidR="00446EB4" w:rsidTr="00A02C07">
        <w:tc>
          <w:tcPr>
            <w:tcW w:w="3870" w:type="dxa"/>
          </w:tcPr>
          <w:p w:rsidR="002172AF" w:rsidRPr="00136BE2" w:rsidRDefault="00175415" w:rsidP="00136BE2">
            <w:pPr>
              <w:pStyle w:val="ListParagraph"/>
              <w:ind w:left="0"/>
              <w:jc w:val="center"/>
              <w:rPr>
                <w:color w:val="000000"/>
              </w:rPr>
            </w:pPr>
            <w:r w:rsidRPr="00136BE2">
              <w:t>ANP/G</w:t>
            </w:r>
            <w:r w:rsidR="00446EB4" w:rsidRPr="00136BE2">
              <w:t>NP Update</w:t>
            </w:r>
          </w:p>
          <w:p w:rsidR="00446EB4" w:rsidRPr="00136BE2" w:rsidRDefault="00446EB4" w:rsidP="00136BE2">
            <w:pPr>
              <w:jc w:val="center"/>
            </w:pPr>
          </w:p>
          <w:p w:rsidR="002172AF" w:rsidRPr="00136BE2" w:rsidRDefault="002172AF" w:rsidP="00136BE2">
            <w:pPr>
              <w:jc w:val="center"/>
            </w:pPr>
          </w:p>
        </w:tc>
        <w:tc>
          <w:tcPr>
            <w:tcW w:w="4770" w:type="dxa"/>
          </w:tcPr>
          <w:p w:rsidR="001D0221" w:rsidRDefault="0014401F" w:rsidP="00327A7D">
            <w:pPr>
              <w:pStyle w:val="ListParagraph"/>
              <w:ind w:left="0"/>
            </w:pPr>
            <w:r>
              <w:t xml:space="preserve">Dr. McCaffrey </w:t>
            </w:r>
            <w:r w:rsidR="00FC7441">
              <w:t xml:space="preserve">held a </w:t>
            </w:r>
            <w:r>
              <w:t>ANP</w:t>
            </w:r>
            <w:proofErr w:type="gramStart"/>
            <w:r>
              <w:t>?GNP</w:t>
            </w:r>
            <w:proofErr w:type="gramEnd"/>
            <w:r>
              <w:t xml:space="preserve"> </w:t>
            </w:r>
            <w:r w:rsidR="00FC7441">
              <w:t>task force</w:t>
            </w:r>
            <w:r>
              <w:t xml:space="preserve"> meeting</w:t>
            </w:r>
            <w:r w:rsidR="00FC7441">
              <w:t xml:space="preserve"> and provided a summary. The syllabus is in the works. The practicum will be discussed as well.</w:t>
            </w:r>
            <w:r w:rsidR="00ED7679">
              <w:t xml:space="preserve"> Dr. Touhy requested that the sub-acute, Hospice and other GNP</w:t>
            </w:r>
            <w:r w:rsidR="00EB5875">
              <w:t xml:space="preserve"> experiences be included.</w:t>
            </w:r>
            <w:r w:rsidR="00ED7679">
              <w:t xml:space="preserve"> A Webinar is</w:t>
            </w:r>
            <w:r w:rsidR="00A538CC">
              <w:t xml:space="preserve"> available</w:t>
            </w:r>
            <w:r w:rsidR="00ED7679">
              <w:t xml:space="preserve"> on </w:t>
            </w:r>
            <w:r w:rsidR="00A538CC">
              <w:t xml:space="preserve">AACN </w:t>
            </w:r>
            <w:r w:rsidR="00ED7679">
              <w:t xml:space="preserve">about transitioning to ANP/GNP. It was agreed to have </w:t>
            </w:r>
            <w:r w:rsidR="00EB5875">
              <w:t xml:space="preserve">a </w:t>
            </w:r>
            <w:proofErr w:type="spellStart"/>
            <w:r w:rsidR="00ED7679">
              <w:t>gero</w:t>
            </w:r>
            <w:r w:rsidR="00EB5875">
              <w:t>ntologic</w:t>
            </w:r>
            <w:proofErr w:type="spellEnd"/>
            <w:r w:rsidR="00ED7679">
              <w:t xml:space="preserve"> book for all NP students. This will be purchased for HA to use in all courses.</w:t>
            </w:r>
            <w:r w:rsidR="00A538CC">
              <w:t xml:space="preserve"> </w:t>
            </w:r>
          </w:p>
          <w:p w:rsidR="00EB5875" w:rsidRDefault="00A538CC" w:rsidP="00327A7D">
            <w:pPr>
              <w:pStyle w:val="ListParagraph"/>
              <w:ind w:left="0"/>
            </w:pPr>
            <w:r>
              <w:t xml:space="preserve">Primary 1 </w:t>
            </w:r>
            <w:proofErr w:type="gramStart"/>
            <w:r>
              <w:t>students</w:t>
            </w:r>
            <w:proofErr w:type="gramEnd"/>
            <w:r>
              <w:t xml:space="preserve"> will need a text in the Spring.</w:t>
            </w:r>
          </w:p>
          <w:p w:rsidR="00A538CC" w:rsidRDefault="00A538CC" w:rsidP="00327A7D">
            <w:pPr>
              <w:pStyle w:val="ListParagraph"/>
              <w:ind w:left="0"/>
            </w:pPr>
          </w:p>
          <w:p w:rsidR="00E81AC1" w:rsidRPr="00495433" w:rsidRDefault="00E81AC1" w:rsidP="00327A7D">
            <w:pPr>
              <w:pStyle w:val="ListParagraph"/>
              <w:ind w:left="0"/>
            </w:pPr>
            <w:r>
              <w:t>There was discussion about al</w:t>
            </w:r>
            <w:r w:rsidR="00EB5875">
              <w:t xml:space="preserve">lowing students to take ANP and </w:t>
            </w:r>
            <w:r>
              <w:t>GNP</w:t>
            </w:r>
            <w:r w:rsidR="00EB5875">
              <w:t xml:space="preserve"> concentration</w:t>
            </w:r>
            <w:r>
              <w:t xml:space="preserve"> in the spring and doing a clinical in the summer. Dr. Gordon stated that the summer funds are </w:t>
            </w:r>
            <w:r>
              <w:lastRenderedPageBreak/>
              <w:t>lim</w:t>
            </w:r>
            <w:r w:rsidR="00A538CC">
              <w:t>i</w:t>
            </w:r>
            <w:r>
              <w:t xml:space="preserve">ted. The committee preferred to have the students wait until they can do the dual </w:t>
            </w:r>
            <w:r w:rsidR="00A538CC">
              <w:t xml:space="preserve">program </w:t>
            </w:r>
            <w:r>
              <w:t>because</w:t>
            </w:r>
            <w:r w:rsidR="00A538CC">
              <w:t xml:space="preserve"> of the finances to do </w:t>
            </w:r>
            <w:proofErr w:type="gramStart"/>
            <w:r w:rsidR="00A538CC">
              <w:t>a</w:t>
            </w:r>
            <w:proofErr w:type="gramEnd"/>
            <w:r w:rsidR="00A538CC">
              <w:t xml:space="preserve"> ANP/</w:t>
            </w:r>
            <w:r w:rsidR="006A64E3">
              <w:t xml:space="preserve"> GNP</w:t>
            </w:r>
            <w:r w:rsidR="00A538CC">
              <w:t xml:space="preserve"> separately</w:t>
            </w:r>
            <w:r w:rsidR="0014401F">
              <w:t>.</w:t>
            </w:r>
          </w:p>
        </w:tc>
        <w:tc>
          <w:tcPr>
            <w:tcW w:w="4140" w:type="dxa"/>
          </w:tcPr>
          <w:p w:rsidR="001D0221" w:rsidRDefault="001D0221" w:rsidP="00EB112F">
            <w:pPr>
              <w:rPr>
                <w:b/>
              </w:rPr>
            </w:pPr>
          </w:p>
          <w:p w:rsidR="00ED7679" w:rsidRDefault="00ED7679" w:rsidP="00EB112F">
            <w:pPr>
              <w:rPr>
                <w:b/>
              </w:rPr>
            </w:pPr>
          </w:p>
          <w:p w:rsidR="00ED7679" w:rsidRDefault="00ED7679" w:rsidP="00EB112F">
            <w:pPr>
              <w:rPr>
                <w:b/>
              </w:rPr>
            </w:pPr>
          </w:p>
          <w:p w:rsidR="00ED7679" w:rsidRDefault="00ED7679" w:rsidP="00EB112F">
            <w:pPr>
              <w:rPr>
                <w:b/>
              </w:rPr>
            </w:pPr>
          </w:p>
          <w:p w:rsidR="00ED7679" w:rsidRDefault="00ED7679" w:rsidP="00EB112F">
            <w:pPr>
              <w:rPr>
                <w:b/>
              </w:rPr>
            </w:pPr>
          </w:p>
          <w:p w:rsidR="00ED7679" w:rsidRDefault="00ED7679" w:rsidP="00EB112F">
            <w:pPr>
              <w:rPr>
                <w:b/>
              </w:rPr>
            </w:pPr>
          </w:p>
          <w:p w:rsidR="00ED7679" w:rsidRDefault="00ED7679" w:rsidP="00EB112F">
            <w:pPr>
              <w:rPr>
                <w:b/>
              </w:rPr>
            </w:pPr>
          </w:p>
          <w:p w:rsidR="00ED7679" w:rsidRDefault="00ED7679" w:rsidP="00EB112F">
            <w:r>
              <w:t>Dr. Touhy and Dr. Hain will recommend the textbooks.</w:t>
            </w:r>
          </w:p>
          <w:p w:rsidR="00E81AC1" w:rsidRDefault="00E81AC1" w:rsidP="00EB112F"/>
          <w:p w:rsidR="00E81AC1" w:rsidRPr="00ED7679" w:rsidRDefault="00E81AC1" w:rsidP="00EB112F"/>
        </w:tc>
      </w:tr>
      <w:tr w:rsidR="00C630BD" w:rsidTr="00A02C07">
        <w:tc>
          <w:tcPr>
            <w:tcW w:w="3870" w:type="dxa"/>
          </w:tcPr>
          <w:p w:rsidR="00C630BD" w:rsidRPr="00136BE2" w:rsidRDefault="00C630BD" w:rsidP="00136BE2">
            <w:pPr>
              <w:pStyle w:val="ListParagraph"/>
              <w:ind w:left="0"/>
              <w:jc w:val="center"/>
            </w:pPr>
            <w:r w:rsidRPr="00136BE2">
              <w:lastRenderedPageBreak/>
              <w:t>Electronic logs</w:t>
            </w:r>
          </w:p>
        </w:tc>
        <w:tc>
          <w:tcPr>
            <w:tcW w:w="4770" w:type="dxa"/>
          </w:tcPr>
          <w:p w:rsidR="0014401F" w:rsidRDefault="00A538CC" w:rsidP="0014401F">
            <w:pPr>
              <w:pStyle w:val="ListParagraph"/>
              <w:ind w:left="0"/>
            </w:pPr>
            <w:r>
              <w:t xml:space="preserve">The undergraduate </w:t>
            </w:r>
            <w:r w:rsidR="0014401F">
              <w:t xml:space="preserve">Assistant Dean is reviewing  </w:t>
            </w:r>
            <w:r w:rsidR="006A64E3">
              <w:t xml:space="preserve"> Cerner</w:t>
            </w:r>
            <w:r w:rsidR="0014401F">
              <w:t xml:space="preserve">. </w:t>
            </w:r>
          </w:p>
          <w:p w:rsidR="00C630BD" w:rsidRPr="00495433" w:rsidRDefault="0014401F" w:rsidP="0014401F">
            <w:pPr>
              <w:pStyle w:val="ListParagraph"/>
              <w:ind w:left="0"/>
            </w:pPr>
            <w:r>
              <w:t xml:space="preserve">Dr. Palma will set in on the Cerner preview and work with the undergraduate program to see if </w:t>
            </w:r>
            <w:proofErr w:type="gramStart"/>
            <w:r>
              <w:t xml:space="preserve">the </w:t>
            </w:r>
            <w:r w:rsidR="00A538CC">
              <w:t xml:space="preserve"> program</w:t>
            </w:r>
            <w:proofErr w:type="gramEnd"/>
            <w:r w:rsidR="00A538CC">
              <w:t xml:space="preserve"> meets the needs of all programs.</w:t>
            </w:r>
          </w:p>
        </w:tc>
        <w:tc>
          <w:tcPr>
            <w:tcW w:w="4140" w:type="dxa"/>
          </w:tcPr>
          <w:p w:rsidR="00C630BD" w:rsidRPr="002F5319" w:rsidRDefault="0014401F" w:rsidP="0014401F">
            <w:r>
              <w:t>Dr. Palma to follow-up with committee</w:t>
            </w:r>
          </w:p>
        </w:tc>
      </w:tr>
      <w:tr w:rsidR="00763EBD" w:rsidTr="0014401F">
        <w:trPr>
          <w:trHeight w:val="368"/>
        </w:trPr>
        <w:tc>
          <w:tcPr>
            <w:tcW w:w="3870" w:type="dxa"/>
          </w:tcPr>
          <w:p w:rsidR="00763EBD" w:rsidRDefault="00763EBD" w:rsidP="002172AF">
            <w:pPr>
              <w:pStyle w:val="ListParagraph"/>
              <w:ind w:left="0"/>
              <w:jc w:val="center"/>
              <w:rPr>
                <w:b/>
              </w:rPr>
            </w:pPr>
            <w:r>
              <w:rPr>
                <w:b/>
              </w:rPr>
              <w:t>NEW BUSINESS</w:t>
            </w:r>
          </w:p>
        </w:tc>
        <w:tc>
          <w:tcPr>
            <w:tcW w:w="4770" w:type="dxa"/>
          </w:tcPr>
          <w:p w:rsidR="00763EBD" w:rsidRPr="00495433" w:rsidRDefault="00763EBD" w:rsidP="00175415">
            <w:pPr>
              <w:pStyle w:val="ListParagraph"/>
              <w:ind w:left="0"/>
            </w:pPr>
          </w:p>
        </w:tc>
        <w:tc>
          <w:tcPr>
            <w:tcW w:w="4140" w:type="dxa"/>
          </w:tcPr>
          <w:p w:rsidR="00763EBD" w:rsidRDefault="00763EBD" w:rsidP="00EB112F"/>
        </w:tc>
      </w:tr>
      <w:tr w:rsidR="00C630BD" w:rsidTr="00A02C07">
        <w:tc>
          <w:tcPr>
            <w:tcW w:w="3870" w:type="dxa"/>
          </w:tcPr>
          <w:p w:rsidR="00C630BD" w:rsidRPr="00136BE2" w:rsidRDefault="00327A7D" w:rsidP="00136BE2">
            <w:pPr>
              <w:pStyle w:val="ListParagraph"/>
              <w:ind w:left="0"/>
              <w:jc w:val="center"/>
            </w:pPr>
            <w:r>
              <w:t>Curriculum P</w:t>
            </w:r>
            <w:r w:rsidR="00763EBD" w:rsidRPr="00136BE2">
              <w:t>lan for DNP Students Entering in Spring</w:t>
            </w:r>
          </w:p>
        </w:tc>
        <w:tc>
          <w:tcPr>
            <w:tcW w:w="4770" w:type="dxa"/>
          </w:tcPr>
          <w:p w:rsidR="00C630BD" w:rsidRPr="00495433" w:rsidRDefault="006A64E3" w:rsidP="00037C1F">
            <w:pPr>
              <w:pStyle w:val="ListParagraph"/>
              <w:ind w:left="0"/>
            </w:pPr>
            <w:r>
              <w:t>This will be tabled until next meeting. Dr. McCaffrey gave a summary of the WPBNP Council Meeting.</w:t>
            </w:r>
          </w:p>
        </w:tc>
        <w:tc>
          <w:tcPr>
            <w:tcW w:w="4140" w:type="dxa"/>
          </w:tcPr>
          <w:p w:rsidR="00C630BD" w:rsidRPr="0014401F" w:rsidRDefault="0014401F" w:rsidP="0014401F">
            <w:r w:rsidRPr="0014401F">
              <w:t>Tabled until Nov meeting</w:t>
            </w:r>
          </w:p>
        </w:tc>
      </w:tr>
      <w:tr w:rsidR="006A64E3" w:rsidTr="00A02C07">
        <w:tc>
          <w:tcPr>
            <w:tcW w:w="3870" w:type="dxa"/>
          </w:tcPr>
          <w:p w:rsidR="006A64E3" w:rsidRDefault="006A64E3" w:rsidP="00136BE2">
            <w:pPr>
              <w:pStyle w:val="ListParagraph"/>
              <w:ind w:left="0"/>
              <w:jc w:val="center"/>
            </w:pPr>
            <w:r>
              <w:t>Admission for DNP</w:t>
            </w:r>
          </w:p>
        </w:tc>
        <w:tc>
          <w:tcPr>
            <w:tcW w:w="4770" w:type="dxa"/>
          </w:tcPr>
          <w:p w:rsidR="006A64E3" w:rsidRDefault="005038F4" w:rsidP="00037C1F">
            <w:pPr>
              <w:pStyle w:val="ListParagraph"/>
              <w:ind w:left="0"/>
            </w:pPr>
            <w:r>
              <w:t>The Spring 2012 DNP a</w:t>
            </w:r>
            <w:r w:rsidR="006A64E3">
              <w:t>pplicants</w:t>
            </w:r>
            <w:r>
              <w:t xml:space="preserve"> were presented. There were 6 applicants. Some students had not yet taken the GRE/MAT.</w:t>
            </w:r>
          </w:p>
          <w:p w:rsidR="005038F4" w:rsidRDefault="005038F4" w:rsidP="00037C1F">
            <w:pPr>
              <w:pStyle w:val="ListParagraph"/>
              <w:ind w:left="0"/>
            </w:pPr>
            <w:r>
              <w:t>Two student</w:t>
            </w:r>
            <w:r w:rsidR="00A538CC">
              <w:t>s applying for BS-DNP were</w:t>
            </w:r>
            <w:r>
              <w:t xml:space="preserve"> put on hold until the details are worked out</w:t>
            </w:r>
            <w:r w:rsidR="007A6770">
              <w:t xml:space="preserve"> because we don’t have a part-time curriculum. Four of the other students were accepted. The catalogue says acceptable score rather than providing  the actual scores</w:t>
            </w:r>
            <w:r w:rsidR="00A538CC">
              <w:t xml:space="preserve"> for GRE and MAT</w:t>
            </w:r>
          </w:p>
        </w:tc>
        <w:tc>
          <w:tcPr>
            <w:tcW w:w="4140" w:type="dxa"/>
          </w:tcPr>
          <w:p w:rsidR="004958AD" w:rsidRDefault="0014401F" w:rsidP="00EB112F">
            <w:r>
              <w:t xml:space="preserve">A score </w:t>
            </w:r>
            <w:proofErr w:type="gramStart"/>
            <w:r>
              <w:t xml:space="preserve">of </w:t>
            </w:r>
            <w:r w:rsidR="005038F4" w:rsidRPr="005038F4">
              <w:t xml:space="preserve"> 50</w:t>
            </w:r>
            <w:r>
              <w:t>th</w:t>
            </w:r>
            <w:proofErr w:type="gramEnd"/>
            <w:r w:rsidR="005038F4">
              <w:t xml:space="preserve"> </w:t>
            </w:r>
            <w:r>
              <w:t xml:space="preserve">percentile </w:t>
            </w:r>
            <w:r w:rsidR="005038F4">
              <w:t>on the MAT</w:t>
            </w:r>
            <w:r w:rsidR="007A6770">
              <w:t xml:space="preserve">, </w:t>
            </w:r>
            <w:r>
              <w:t xml:space="preserve">and/or </w:t>
            </w:r>
            <w:r w:rsidR="007A6770">
              <w:t>850 on the GRE</w:t>
            </w:r>
            <w:r w:rsidR="005038F4" w:rsidRPr="005038F4">
              <w:t xml:space="preserve"> </w:t>
            </w:r>
            <w:r>
              <w:t xml:space="preserve">is considered acceptable for the DNP program. </w:t>
            </w:r>
          </w:p>
          <w:p w:rsidR="004958AD" w:rsidRDefault="004958AD" w:rsidP="00EB112F">
            <w:r>
              <w:t>For more efficiency there will be an admissions committee called prior to the Master’s</w:t>
            </w:r>
            <w:r w:rsidR="00E40FA9">
              <w:t xml:space="preserve"> Meeting</w:t>
            </w:r>
            <w:r w:rsidR="0014401F">
              <w:t xml:space="preserve"> each month</w:t>
            </w:r>
            <w:r w:rsidR="00E40FA9">
              <w:t>.</w:t>
            </w:r>
          </w:p>
          <w:p w:rsidR="007A6770" w:rsidRPr="005038F4" w:rsidRDefault="007A6770" w:rsidP="00EB112F"/>
        </w:tc>
      </w:tr>
      <w:tr w:rsidR="00136BE2" w:rsidTr="00A02C07">
        <w:tc>
          <w:tcPr>
            <w:tcW w:w="3870" w:type="dxa"/>
          </w:tcPr>
          <w:p w:rsidR="00136BE2" w:rsidRPr="00136BE2" w:rsidRDefault="00136BE2" w:rsidP="00136BE2">
            <w:pPr>
              <w:pStyle w:val="ListParagraph"/>
              <w:ind w:left="0"/>
              <w:jc w:val="center"/>
              <w:rPr>
                <w:b/>
              </w:rPr>
            </w:pPr>
            <w:r w:rsidRPr="00136BE2">
              <w:rPr>
                <w:b/>
              </w:rPr>
              <w:t>GENERAL MEETING</w:t>
            </w:r>
          </w:p>
        </w:tc>
        <w:tc>
          <w:tcPr>
            <w:tcW w:w="4770" w:type="dxa"/>
          </w:tcPr>
          <w:p w:rsidR="00136BE2" w:rsidRPr="00495433" w:rsidRDefault="00136BE2" w:rsidP="00037C1F">
            <w:pPr>
              <w:pStyle w:val="ListParagraph"/>
              <w:ind w:left="0"/>
            </w:pPr>
          </w:p>
        </w:tc>
        <w:tc>
          <w:tcPr>
            <w:tcW w:w="4140" w:type="dxa"/>
          </w:tcPr>
          <w:p w:rsidR="00136BE2" w:rsidRPr="001673AE" w:rsidRDefault="00136BE2" w:rsidP="00EB112F">
            <w:pPr>
              <w:rPr>
                <w:b/>
              </w:rPr>
            </w:pPr>
          </w:p>
        </w:tc>
      </w:tr>
      <w:tr w:rsidR="00446EB4" w:rsidTr="00A02C07">
        <w:tc>
          <w:tcPr>
            <w:tcW w:w="3870" w:type="dxa"/>
          </w:tcPr>
          <w:p w:rsidR="00446EB4" w:rsidRPr="00F579B2" w:rsidRDefault="00446EB4" w:rsidP="00136BE2">
            <w:pPr>
              <w:jc w:val="center"/>
            </w:pPr>
            <w:r w:rsidRPr="00F579B2">
              <w:t>Minutes</w:t>
            </w:r>
          </w:p>
        </w:tc>
        <w:tc>
          <w:tcPr>
            <w:tcW w:w="4770" w:type="dxa"/>
          </w:tcPr>
          <w:p w:rsidR="00446EB4" w:rsidRPr="00843113" w:rsidRDefault="002F5319" w:rsidP="0014401F">
            <w:r>
              <w:t xml:space="preserve">The minutes </w:t>
            </w:r>
            <w:r w:rsidR="0014401F">
              <w:t>were</w:t>
            </w:r>
            <w:r>
              <w:t xml:space="preserve"> approved</w:t>
            </w:r>
          </w:p>
        </w:tc>
        <w:tc>
          <w:tcPr>
            <w:tcW w:w="4140" w:type="dxa"/>
          </w:tcPr>
          <w:p w:rsidR="00446EB4" w:rsidRPr="00843113" w:rsidRDefault="00446EB4" w:rsidP="00843113"/>
        </w:tc>
      </w:tr>
      <w:tr w:rsidR="00446EB4" w:rsidTr="00A02C07">
        <w:tc>
          <w:tcPr>
            <w:tcW w:w="3870" w:type="dxa"/>
          </w:tcPr>
          <w:p w:rsidR="00E52012" w:rsidRPr="00F579B2" w:rsidRDefault="00412E67" w:rsidP="00136BE2">
            <w:pPr>
              <w:jc w:val="center"/>
            </w:pPr>
            <w:r>
              <w:t>Student Petitions</w:t>
            </w:r>
          </w:p>
        </w:tc>
        <w:tc>
          <w:tcPr>
            <w:tcW w:w="4770" w:type="dxa"/>
          </w:tcPr>
          <w:p w:rsidR="00601F4A" w:rsidRDefault="007F557C" w:rsidP="007F557C">
            <w:r>
              <w:t>See the attachment on MS Admission Committee</w:t>
            </w:r>
            <w:r w:rsidR="00FC6024">
              <w:t>.</w:t>
            </w:r>
          </w:p>
          <w:p w:rsidR="00FC6024" w:rsidRDefault="007575CA" w:rsidP="00FC6024">
            <w:pPr>
              <w:pStyle w:val="ListParagraph"/>
              <w:numPr>
                <w:ilvl w:val="0"/>
                <w:numId w:val="50"/>
              </w:numPr>
            </w:pPr>
            <w:r>
              <w:t>S</w:t>
            </w:r>
            <w:r w:rsidR="00FC6024">
              <w:t xml:space="preserve">tudent with an international </w:t>
            </w:r>
            <w:r>
              <w:t xml:space="preserve">transcript </w:t>
            </w:r>
            <w:r w:rsidR="00FC6024">
              <w:t xml:space="preserve">assessment </w:t>
            </w:r>
            <w:r>
              <w:t>-</w:t>
            </w:r>
            <w:r w:rsidR="00FC6024">
              <w:t xml:space="preserve"> </w:t>
            </w:r>
            <w:r w:rsidR="0014401F">
              <w:t xml:space="preserve">seeking admission into </w:t>
            </w:r>
            <w:r>
              <w:t xml:space="preserve">the Bridge program. Petition to consider </w:t>
            </w:r>
            <w:r>
              <w:lastRenderedPageBreak/>
              <w:t>only t</w:t>
            </w:r>
            <w:r w:rsidR="00FC6024">
              <w:t xml:space="preserve">he </w:t>
            </w:r>
            <w:r>
              <w:t xml:space="preserve">3.6 </w:t>
            </w:r>
            <w:r w:rsidR="00FC6024">
              <w:t xml:space="preserve">GPA from </w:t>
            </w:r>
            <w:r>
              <w:t xml:space="preserve">AD at </w:t>
            </w:r>
            <w:r w:rsidR="00FC6024">
              <w:t>Keiser</w:t>
            </w:r>
            <w:r>
              <w:t xml:space="preserve"> for admission </w:t>
            </w:r>
            <w:r w:rsidR="00FC6024">
              <w:t xml:space="preserve">His </w:t>
            </w:r>
            <w:r>
              <w:t xml:space="preserve">BS </w:t>
            </w:r>
            <w:r w:rsidR="00FC6024">
              <w:t>degree from France was in tourism</w:t>
            </w:r>
            <w:r w:rsidR="0014401F">
              <w:t xml:space="preserve"> </w:t>
            </w:r>
            <w:r>
              <w:t xml:space="preserve">with GPA </w:t>
            </w:r>
            <w:r w:rsidR="0014401F">
              <w:t>below 3.0</w:t>
            </w:r>
            <w:r w:rsidR="00FC6024">
              <w:t>.</w:t>
            </w:r>
          </w:p>
          <w:p w:rsidR="00FC6024" w:rsidRDefault="007D5F3F" w:rsidP="00FC6024">
            <w:pPr>
              <w:pStyle w:val="ListParagraph"/>
              <w:numPr>
                <w:ilvl w:val="0"/>
                <w:numId w:val="50"/>
              </w:numPr>
            </w:pPr>
            <w:r>
              <w:t xml:space="preserve">The second student took the </w:t>
            </w:r>
            <w:r w:rsidR="00FC6024">
              <w:t>MAT</w:t>
            </w:r>
            <w:r>
              <w:t xml:space="preserve">        (</w:t>
            </w:r>
            <w:r w:rsidR="00FC6024">
              <w:t>399</w:t>
            </w:r>
            <w:r>
              <w:t>)</w:t>
            </w:r>
            <w:r w:rsidR="00FC6024">
              <w:t xml:space="preserve"> and this is 52%</w:t>
            </w:r>
            <w:r>
              <w:t xml:space="preserve"> on the general portion. Her BS was from FIT</w:t>
            </w:r>
            <w:r w:rsidR="00926B9F">
              <w:t xml:space="preserve"> with GPA below 3.0</w:t>
            </w:r>
            <w:r>
              <w:t xml:space="preserve">. </w:t>
            </w:r>
          </w:p>
          <w:p w:rsidR="007D5F3F" w:rsidRDefault="007D5F3F" w:rsidP="00FC6024">
            <w:pPr>
              <w:pStyle w:val="ListParagraph"/>
              <w:numPr>
                <w:ilvl w:val="0"/>
                <w:numId w:val="50"/>
              </w:numPr>
            </w:pPr>
            <w:r>
              <w:t xml:space="preserve">The third student </w:t>
            </w:r>
            <w:r w:rsidR="00926B9F">
              <w:t xml:space="preserve">petitioned to </w:t>
            </w:r>
            <w:proofErr w:type="gramStart"/>
            <w:r w:rsidR="00926B9F">
              <w:t xml:space="preserve">accept </w:t>
            </w:r>
            <w:r>
              <w:t xml:space="preserve"> GPA</w:t>
            </w:r>
            <w:proofErr w:type="gramEnd"/>
            <w:r>
              <w:t xml:space="preserve"> of 2.93 </w:t>
            </w:r>
            <w:r w:rsidR="00926B9F">
              <w:t xml:space="preserve"> and waive GRE/MAT requirement.</w:t>
            </w:r>
          </w:p>
          <w:p w:rsidR="00FC6024" w:rsidRPr="00843113" w:rsidRDefault="007D5F3F" w:rsidP="00926B9F">
            <w:pPr>
              <w:pStyle w:val="ListParagraph"/>
              <w:numPr>
                <w:ilvl w:val="0"/>
                <w:numId w:val="50"/>
              </w:numPr>
            </w:pPr>
            <w:r>
              <w:t>The fourth student</w:t>
            </w:r>
            <w:r w:rsidR="007575CA">
              <w:t xml:space="preserve"> </w:t>
            </w:r>
            <w:r w:rsidR="00926B9F">
              <w:t xml:space="preserve">petitioned </w:t>
            </w:r>
            <w:r w:rsidR="00FC6024">
              <w:t xml:space="preserve"> to waive the GRE</w:t>
            </w:r>
            <w:r w:rsidR="00926B9F">
              <w:t xml:space="preserve"> with a </w:t>
            </w:r>
            <w:r w:rsidR="00FC6024">
              <w:t>GPAs less than 3.0</w:t>
            </w:r>
          </w:p>
        </w:tc>
        <w:tc>
          <w:tcPr>
            <w:tcW w:w="4140" w:type="dxa"/>
          </w:tcPr>
          <w:p w:rsidR="0014401F" w:rsidRDefault="00FC6024" w:rsidP="002F5319">
            <w:pPr>
              <w:numPr>
                <w:ilvl w:val="0"/>
                <w:numId w:val="49"/>
              </w:numPr>
            </w:pPr>
            <w:r>
              <w:lastRenderedPageBreak/>
              <w:t xml:space="preserve">The first student petition was </w:t>
            </w:r>
          </w:p>
          <w:p w:rsidR="001C3905" w:rsidRDefault="00FC6024" w:rsidP="0014401F">
            <w:pPr>
              <w:ind w:left="720"/>
            </w:pPr>
            <w:proofErr w:type="gramStart"/>
            <w:r>
              <w:t>denied</w:t>
            </w:r>
            <w:proofErr w:type="gramEnd"/>
            <w:r>
              <w:t>.</w:t>
            </w:r>
            <w:r w:rsidR="0014401F">
              <w:t xml:space="preserve"> Recommended student take the GRE/MAT</w:t>
            </w:r>
          </w:p>
          <w:p w:rsidR="0014401F" w:rsidRDefault="0014401F" w:rsidP="0014401F">
            <w:pPr>
              <w:ind w:left="720"/>
            </w:pPr>
          </w:p>
          <w:p w:rsidR="0014401F" w:rsidRDefault="0014401F" w:rsidP="0014401F">
            <w:pPr>
              <w:ind w:left="720"/>
            </w:pPr>
          </w:p>
          <w:p w:rsidR="0014401F" w:rsidRDefault="0014401F" w:rsidP="0014401F">
            <w:pPr>
              <w:ind w:left="720"/>
            </w:pPr>
          </w:p>
          <w:p w:rsidR="0014401F" w:rsidRDefault="0014401F" w:rsidP="0014401F">
            <w:pPr>
              <w:ind w:left="720"/>
            </w:pPr>
          </w:p>
          <w:p w:rsidR="0014401F" w:rsidRDefault="0014401F" w:rsidP="0014401F">
            <w:pPr>
              <w:ind w:left="720"/>
            </w:pPr>
          </w:p>
          <w:p w:rsidR="00FC6024" w:rsidRDefault="007D5F3F" w:rsidP="002F5319">
            <w:pPr>
              <w:numPr>
                <w:ilvl w:val="0"/>
                <w:numId w:val="49"/>
              </w:numPr>
            </w:pPr>
            <w:r>
              <w:t>The second student petition was approved</w:t>
            </w:r>
          </w:p>
          <w:p w:rsidR="0014401F" w:rsidRDefault="0014401F" w:rsidP="0014401F"/>
          <w:p w:rsidR="007D5F3F" w:rsidRDefault="007D5F3F" w:rsidP="002F5319">
            <w:pPr>
              <w:numPr>
                <w:ilvl w:val="0"/>
                <w:numId w:val="49"/>
              </w:numPr>
            </w:pPr>
            <w:r>
              <w:t>The third student petition was</w:t>
            </w:r>
            <w:r w:rsidR="0070050E">
              <w:t xml:space="preserve"> </w:t>
            </w:r>
            <w:r w:rsidR="007575CA">
              <w:t>approved</w:t>
            </w:r>
          </w:p>
          <w:p w:rsidR="007575CA" w:rsidRDefault="007575CA" w:rsidP="007575CA">
            <w:pPr>
              <w:pStyle w:val="ListParagraph"/>
            </w:pPr>
          </w:p>
          <w:p w:rsidR="007575CA" w:rsidRDefault="007575CA" w:rsidP="007575CA">
            <w:pPr>
              <w:numPr>
                <w:ilvl w:val="0"/>
                <w:numId w:val="49"/>
              </w:numPr>
            </w:pPr>
            <w:r>
              <w:t>The third student petition was denied.</w:t>
            </w:r>
          </w:p>
          <w:p w:rsidR="007575CA" w:rsidRDefault="007575CA" w:rsidP="007575CA">
            <w:pPr>
              <w:ind w:left="720"/>
            </w:pPr>
          </w:p>
          <w:p w:rsidR="0070050E" w:rsidRPr="00843113" w:rsidRDefault="0070050E" w:rsidP="007575CA">
            <w:pPr>
              <w:ind w:left="720"/>
            </w:pPr>
          </w:p>
        </w:tc>
      </w:tr>
      <w:tr w:rsidR="00412E67" w:rsidTr="00A02C07">
        <w:tc>
          <w:tcPr>
            <w:tcW w:w="3870" w:type="dxa"/>
          </w:tcPr>
          <w:p w:rsidR="00412E67" w:rsidRDefault="00412E67" w:rsidP="00136BE2">
            <w:pPr>
              <w:jc w:val="center"/>
            </w:pPr>
            <w:r>
              <w:lastRenderedPageBreak/>
              <w:t>Student Admissions</w:t>
            </w:r>
          </w:p>
        </w:tc>
        <w:tc>
          <w:tcPr>
            <w:tcW w:w="4770" w:type="dxa"/>
          </w:tcPr>
          <w:p w:rsidR="006C4164" w:rsidRDefault="00601F4A" w:rsidP="00DB64B2">
            <w:pPr>
              <w:numPr>
                <w:ilvl w:val="0"/>
                <w:numId w:val="48"/>
              </w:numPr>
            </w:pPr>
            <w:r>
              <w:t>Boca 29 FNPs 11 ANP (40 total)</w:t>
            </w:r>
          </w:p>
          <w:p w:rsidR="00601F4A" w:rsidRDefault="00601F4A" w:rsidP="00DB64B2">
            <w:pPr>
              <w:numPr>
                <w:ilvl w:val="0"/>
                <w:numId w:val="48"/>
              </w:numPr>
            </w:pPr>
            <w:r>
              <w:t>Davie 21 (19 FNPs  2 ANPs)</w:t>
            </w:r>
          </w:p>
          <w:p w:rsidR="00601F4A" w:rsidRDefault="00601F4A" w:rsidP="00DB64B2">
            <w:pPr>
              <w:numPr>
                <w:ilvl w:val="0"/>
                <w:numId w:val="48"/>
              </w:numPr>
            </w:pPr>
            <w:r>
              <w:t>ANP total 15 (11 Boca, 2 Davie 2, TCC)</w:t>
            </w:r>
          </w:p>
          <w:p w:rsidR="00601F4A" w:rsidRDefault="00601F4A" w:rsidP="00DB64B2">
            <w:pPr>
              <w:numPr>
                <w:ilvl w:val="0"/>
                <w:numId w:val="48"/>
              </w:numPr>
            </w:pPr>
            <w:r>
              <w:t>TCC 43 FNPs</w:t>
            </w:r>
          </w:p>
          <w:p w:rsidR="00601F4A" w:rsidRDefault="00601F4A" w:rsidP="00DB64B2">
            <w:pPr>
              <w:numPr>
                <w:ilvl w:val="0"/>
                <w:numId w:val="48"/>
              </w:numPr>
            </w:pPr>
            <w:r>
              <w:t>ADM because of the grant have to have a cohort of 20</w:t>
            </w:r>
            <w:r w:rsidR="0014401F">
              <w:t xml:space="preserve"> the Emerging Leader HRSA grant. </w:t>
            </w:r>
            <w:r>
              <w:t xml:space="preserve"> 5 </w:t>
            </w:r>
            <w:r w:rsidR="0014401F">
              <w:t xml:space="preserve">are </w:t>
            </w:r>
            <w:r>
              <w:t>already</w:t>
            </w:r>
            <w:r w:rsidR="0014401F">
              <w:t xml:space="preserve"> admitted and </w:t>
            </w:r>
            <w:r>
              <w:t xml:space="preserve"> recruit</w:t>
            </w:r>
            <w:r w:rsidR="0014401F">
              <w:t>ment is ongoing</w:t>
            </w:r>
          </w:p>
          <w:p w:rsidR="00601F4A" w:rsidRDefault="0014401F" w:rsidP="00DB64B2">
            <w:pPr>
              <w:numPr>
                <w:ilvl w:val="0"/>
                <w:numId w:val="48"/>
              </w:numPr>
            </w:pPr>
            <w:r>
              <w:t xml:space="preserve">Anticipate </w:t>
            </w:r>
            <w:r w:rsidR="00601F4A">
              <w:t>8-10 for regular AD</w:t>
            </w:r>
            <w:r>
              <w:t>LD track</w:t>
            </w:r>
          </w:p>
          <w:p w:rsidR="00601F4A" w:rsidRDefault="00601F4A" w:rsidP="00DB64B2">
            <w:pPr>
              <w:numPr>
                <w:ilvl w:val="0"/>
                <w:numId w:val="48"/>
              </w:numPr>
            </w:pPr>
            <w:r>
              <w:t xml:space="preserve">Nursing Education 12 students </w:t>
            </w:r>
          </w:p>
          <w:p w:rsidR="00601F4A" w:rsidRPr="00843113" w:rsidRDefault="00601F4A" w:rsidP="00601F4A">
            <w:pPr>
              <w:ind w:left="720"/>
            </w:pPr>
            <w:r>
              <w:t>There was discussion about online programs recruiting in our area</w:t>
            </w:r>
          </w:p>
        </w:tc>
        <w:tc>
          <w:tcPr>
            <w:tcW w:w="4140" w:type="dxa"/>
          </w:tcPr>
          <w:p w:rsidR="00327A7D" w:rsidRPr="00843113" w:rsidRDefault="00327A7D" w:rsidP="00E52012"/>
        </w:tc>
      </w:tr>
      <w:tr w:rsidR="00446EB4" w:rsidTr="00A02C07">
        <w:tc>
          <w:tcPr>
            <w:tcW w:w="3870" w:type="dxa"/>
          </w:tcPr>
          <w:p w:rsidR="00446EB4" w:rsidRDefault="00412E67" w:rsidP="001673AE">
            <w:pPr>
              <w:jc w:val="center"/>
              <w:rPr>
                <w:b/>
              </w:rPr>
            </w:pPr>
            <w:r>
              <w:rPr>
                <w:b/>
              </w:rPr>
              <w:t>Old Business</w:t>
            </w:r>
          </w:p>
        </w:tc>
        <w:tc>
          <w:tcPr>
            <w:tcW w:w="4770" w:type="dxa"/>
          </w:tcPr>
          <w:p w:rsidR="00446EB4" w:rsidRPr="00843113" w:rsidRDefault="00446EB4" w:rsidP="00843113"/>
        </w:tc>
        <w:tc>
          <w:tcPr>
            <w:tcW w:w="4140" w:type="dxa"/>
          </w:tcPr>
          <w:p w:rsidR="00446EB4" w:rsidRPr="00843113" w:rsidRDefault="00446EB4" w:rsidP="00843113"/>
        </w:tc>
      </w:tr>
      <w:tr w:rsidR="00843113" w:rsidTr="00A02C07">
        <w:tc>
          <w:tcPr>
            <w:tcW w:w="3870" w:type="dxa"/>
          </w:tcPr>
          <w:p w:rsidR="00843113" w:rsidRPr="00F579B2" w:rsidRDefault="0031049A" w:rsidP="00327A7D">
            <w:pPr>
              <w:jc w:val="center"/>
            </w:pPr>
            <w:r>
              <w:t>CCNE Preparations from Master’s Retreat</w:t>
            </w:r>
          </w:p>
        </w:tc>
        <w:tc>
          <w:tcPr>
            <w:tcW w:w="4770" w:type="dxa"/>
          </w:tcPr>
          <w:p w:rsidR="00843113" w:rsidRDefault="0031049A" w:rsidP="006C4164">
            <w:r>
              <w:t>Timeline:</w:t>
            </w:r>
            <w:r w:rsidR="0070050E">
              <w:t xml:space="preserve"> There is a meeting later today. Nancy France is now reviewing the previous self study.</w:t>
            </w:r>
          </w:p>
          <w:p w:rsidR="0031049A" w:rsidRDefault="0031049A" w:rsidP="006C4164">
            <w:r>
              <w:lastRenderedPageBreak/>
              <w:t>Core Courses:</w:t>
            </w:r>
          </w:p>
          <w:p w:rsidR="0031049A" w:rsidRPr="00843113" w:rsidRDefault="0031049A" w:rsidP="006C4164">
            <w:r>
              <w:t>CCNE Mapping:</w:t>
            </w:r>
          </w:p>
        </w:tc>
        <w:tc>
          <w:tcPr>
            <w:tcW w:w="4140" w:type="dxa"/>
          </w:tcPr>
          <w:p w:rsidR="00843113" w:rsidRPr="00843113" w:rsidRDefault="00843113" w:rsidP="00843113"/>
        </w:tc>
      </w:tr>
      <w:tr w:rsidR="004F6976" w:rsidTr="00C802C9">
        <w:trPr>
          <w:trHeight w:val="1142"/>
        </w:trPr>
        <w:tc>
          <w:tcPr>
            <w:tcW w:w="3870" w:type="dxa"/>
          </w:tcPr>
          <w:p w:rsidR="004F6976" w:rsidRDefault="00136BE2" w:rsidP="00327A7D">
            <w:pPr>
              <w:tabs>
                <w:tab w:val="left" w:pos="72"/>
              </w:tabs>
              <w:ind w:left="72"/>
              <w:jc w:val="center"/>
            </w:pPr>
            <w:r>
              <w:lastRenderedPageBreak/>
              <w:t>Student Readiness for Advanced Sources: Survey</w:t>
            </w:r>
          </w:p>
        </w:tc>
        <w:tc>
          <w:tcPr>
            <w:tcW w:w="4770" w:type="dxa"/>
          </w:tcPr>
          <w:p w:rsidR="004F6976" w:rsidRDefault="00601F4A" w:rsidP="00E52012">
            <w:r>
              <w:t>Will be sent out</w:t>
            </w:r>
            <w:r w:rsidR="007343C7">
              <w:t xml:space="preserve"> in November</w:t>
            </w:r>
          </w:p>
        </w:tc>
        <w:tc>
          <w:tcPr>
            <w:tcW w:w="4140" w:type="dxa"/>
          </w:tcPr>
          <w:p w:rsidR="004F6976" w:rsidRPr="00843113" w:rsidRDefault="004F6976" w:rsidP="006F6C39"/>
        </w:tc>
      </w:tr>
      <w:tr w:rsidR="00011F6D" w:rsidTr="00A02C07">
        <w:tc>
          <w:tcPr>
            <w:tcW w:w="3870" w:type="dxa"/>
          </w:tcPr>
          <w:p w:rsidR="00011F6D" w:rsidRPr="00136BE2" w:rsidRDefault="0031049A" w:rsidP="00136BE2">
            <w:pPr>
              <w:tabs>
                <w:tab w:val="left" w:pos="72"/>
              </w:tabs>
              <w:ind w:left="72"/>
              <w:jc w:val="center"/>
              <w:rPr>
                <w:b/>
              </w:rPr>
            </w:pPr>
            <w:r>
              <w:rPr>
                <w:b/>
              </w:rPr>
              <w:t>SACS 2011-2012 Assessment Report</w:t>
            </w:r>
          </w:p>
        </w:tc>
        <w:tc>
          <w:tcPr>
            <w:tcW w:w="4770" w:type="dxa"/>
          </w:tcPr>
          <w:p w:rsidR="00011F6D" w:rsidRDefault="0031049A" w:rsidP="00E52012">
            <w:r>
              <w:t>Engagement:</w:t>
            </w:r>
          </w:p>
          <w:p w:rsidR="0031049A" w:rsidRDefault="0031049A" w:rsidP="00E52012">
            <w:r>
              <w:t>Consistency with CON Program Quality Plan</w:t>
            </w:r>
          </w:p>
          <w:p w:rsidR="0031049A" w:rsidRDefault="0031049A" w:rsidP="00E52012">
            <w:r>
              <w:t>Caring</w:t>
            </w:r>
          </w:p>
        </w:tc>
        <w:tc>
          <w:tcPr>
            <w:tcW w:w="4140" w:type="dxa"/>
          </w:tcPr>
          <w:p w:rsidR="00011F6D" w:rsidRPr="00843113" w:rsidRDefault="007343C7" w:rsidP="00F75F94">
            <w:r>
              <w:t xml:space="preserve">Assessment to be submitted by Dr. </w:t>
            </w:r>
            <w:r w:rsidR="00F75F94">
              <w:t>G</w:t>
            </w:r>
            <w:r>
              <w:t>ordon</w:t>
            </w:r>
          </w:p>
        </w:tc>
      </w:tr>
      <w:tr w:rsidR="00011F6D" w:rsidTr="00A02C07">
        <w:tc>
          <w:tcPr>
            <w:tcW w:w="3870" w:type="dxa"/>
          </w:tcPr>
          <w:p w:rsidR="00011F6D" w:rsidRDefault="00136BE2" w:rsidP="002A3066">
            <w:pPr>
              <w:tabs>
                <w:tab w:val="left" w:pos="72"/>
              </w:tabs>
              <w:ind w:left="72"/>
            </w:pPr>
            <w:r>
              <w:t>Caring</w:t>
            </w:r>
          </w:p>
        </w:tc>
        <w:tc>
          <w:tcPr>
            <w:tcW w:w="4770" w:type="dxa"/>
          </w:tcPr>
          <w:p w:rsidR="00011F6D" w:rsidRDefault="00011F6D" w:rsidP="00E52012"/>
        </w:tc>
        <w:tc>
          <w:tcPr>
            <w:tcW w:w="4140" w:type="dxa"/>
          </w:tcPr>
          <w:p w:rsidR="00011F6D" w:rsidRPr="00843113" w:rsidRDefault="00011F6D" w:rsidP="006F6C39"/>
        </w:tc>
      </w:tr>
      <w:tr w:rsidR="00136BE2" w:rsidTr="00A02C07">
        <w:tc>
          <w:tcPr>
            <w:tcW w:w="3870" w:type="dxa"/>
          </w:tcPr>
          <w:p w:rsidR="00136BE2" w:rsidRPr="00136BE2" w:rsidRDefault="00136BE2" w:rsidP="002A3066">
            <w:pPr>
              <w:tabs>
                <w:tab w:val="left" w:pos="72"/>
              </w:tabs>
              <w:ind w:left="72"/>
              <w:rPr>
                <w:b/>
              </w:rPr>
            </w:pPr>
            <w:r>
              <w:rPr>
                <w:b/>
              </w:rPr>
              <w:t>NEW BUSINESS</w:t>
            </w:r>
          </w:p>
        </w:tc>
        <w:tc>
          <w:tcPr>
            <w:tcW w:w="4770" w:type="dxa"/>
          </w:tcPr>
          <w:p w:rsidR="00136BE2" w:rsidRDefault="00136BE2" w:rsidP="00E52012"/>
        </w:tc>
        <w:tc>
          <w:tcPr>
            <w:tcW w:w="4140" w:type="dxa"/>
          </w:tcPr>
          <w:p w:rsidR="00136BE2" w:rsidRPr="00843113" w:rsidRDefault="00136BE2" w:rsidP="006F6C39"/>
        </w:tc>
      </w:tr>
      <w:tr w:rsidR="00136BE2" w:rsidTr="00A02C07">
        <w:tc>
          <w:tcPr>
            <w:tcW w:w="3870" w:type="dxa"/>
          </w:tcPr>
          <w:p w:rsidR="00136BE2" w:rsidRPr="00136BE2" w:rsidRDefault="009E09D5" w:rsidP="002A3066">
            <w:pPr>
              <w:tabs>
                <w:tab w:val="left" w:pos="72"/>
              </w:tabs>
              <w:ind w:left="72"/>
            </w:pPr>
            <w:r>
              <w:t>Release of Spring Schedule</w:t>
            </w:r>
          </w:p>
        </w:tc>
        <w:tc>
          <w:tcPr>
            <w:tcW w:w="4770" w:type="dxa"/>
          </w:tcPr>
          <w:p w:rsidR="00136BE2" w:rsidRDefault="007343C7" w:rsidP="007343C7">
            <w:r>
              <w:t>Schedule for Spring 2012 has been released and will go live for student registration November 14</w:t>
            </w:r>
            <w:r w:rsidRPr="007343C7">
              <w:rPr>
                <w:vertAlign w:val="superscript"/>
              </w:rPr>
              <w:t>th</w:t>
            </w:r>
            <w:r>
              <w:t xml:space="preserve">.  </w:t>
            </w:r>
            <w:r w:rsidR="00BF10EA">
              <w:t>There</w:t>
            </w:r>
            <w:r>
              <w:t xml:space="preserve"> are a number of errors/changes that did not get captured prior to the release. Dr. Gordon asked everyone to carefully review the schedule and notify her of any errors or changes.  </w:t>
            </w:r>
          </w:p>
        </w:tc>
        <w:tc>
          <w:tcPr>
            <w:tcW w:w="4140" w:type="dxa"/>
          </w:tcPr>
          <w:p w:rsidR="00136BE2" w:rsidRPr="00843113" w:rsidRDefault="007343C7" w:rsidP="006F6C39">
            <w:r>
              <w:t xml:space="preserve">Faculty to notify Dr. </w:t>
            </w:r>
            <w:r w:rsidR="001B0325">
              <w:t>G</w:t>
            </w:r>
            <w:r>
              <w:t>gordon of any changes or errors prior to November 14</w:t>
            </w:r>
            <w:r w:rsidRPr="007343C7">
              <w:rPr>
                <w:vertAlign w:val="superscript"/>
              </w:rPr>
              <w:t>th</w:t>
            </w:r>
            <w:r>
              <w:t xml:space="preserve">. </w:t>
            </w:r>
          </w:p>
        </w:tc>
      </w:tr>
      <w:tr w:rsidR="008106EF" w:rsidTr="00A02C07">
        <w:tc>
          <w:tcPr>
            <w:tcW w:w="3870" w:type="dxa"/>
          </w:tcPr>
          <w:p w:rsidR="008106EF" w:rsidRDefault="009E09D5" w:rsidP="002A3066">
            <w:pPr>
              <w:tabs>
                <w:tab w:val="left" w:pos="72"/>
              </w:tabs>
              <w:ind w:left="72"/>
            </w:pPr>
            <w:r>
              <w:t>Graduate Practice Programs Marketing-Dardet</w:t>
            </w:r>
          </w:p>
        </w:tc>
        <w:tc>
          <w:tcPr>
            <w:tcW w:w="4770" w:type="dxa"/>
          </w:tcPr>
          <w:p w:rsidR="008106EF" w:rsidRDefault="009E09D5" w:rsidP="00E52012">
            <w:r>
              <w:t>Review of strategies and funding:</w:t>
            </w:r>
            <w:r w:rsidR="007A6770">
              <w:t xml:space="preserve"> Chris Dardet provided insight regarding the promotion of nursing. The CON Magazine was circulated to all nursing programs with a letter of invitation. Word of mouth is how we seem to get </w:t>
            </w:r>
            <w:r w:rsidR="007343C7">
              <w:t>the majority of our students</w:t>
            </w:r>
            <w:r w:rsidR="007A6770">
              <w:t>. Faculty need to be armed with materials to give to interested individua</w:t>
            </w:r>
            <w:r w:rsidR="004F403D">
              <w:t>ls</w:t>
            </w:r>
            <w:r w:rsidR="007343C7">
              <w:t xml:space="preserve"> out in the community</w:t>
            </w:r>
            <w:r w:rsidR="004F403D">
              <w:t>. They will be available soon and include pens, flyers, and jump drives.</w:t>
            </w:r>
            <w:r w:rsidR="007A6770">
              <w:t xml:space="preserve"> </w:t>
            </w:r>
            <w:r w:rsidR="007343C7">
              <w:t xml:space="preserve">Dr. McCaffrey </w:t>
            </w:r>
            <w:r w:rsidR="007A6770">
              <w:t xml:space="preserve">pointed out that </w:t>
            </w:r>
            <w:r w:rsidR="004F403D">
              <w:t xml:space="preserve">the Professional Graduate </w:t>
            </w:r>
            <w:r w:rsidR="007343C7">
              <w:t>F</w:t>
            </w:r>
            <w:r w:rsidR="004F403D">
              <w:t>a</w:t>
            </w:r>
            <w:r w:rsidR="007A6770">
              <w:t xml:space="preserve">ir and the DNP was not on the poster. Dr. Eggenberger will </w:t>
            </w:r>
            <w:proofErr w:type="gramStart"/>
            <w:r w:rsidR="007A6770">
              <w:lastRenderedPageBreak/>
              <w:t>attend  the</w:t>
            </w:r>
            <w:proofErr w:type="gramEnd"/>
            <w:r w:rsidR="007A6770">
              <w:t xml:space="preserve"> Research Collaborative</w:t>
            </w:r>
            <w:r w:rsidR="004F403D">
              <w:t xml:space="preserve">. Dr. Goodman participates in the Future Nurses Club at St. Andrews. There is a lot of opportunity to post information on the FAU </w:t>
            </w:r>
            <w:proofErr w:type="spellStart"/>
            <w:r w:rsidR="004F403D">
              <w:t>Facebook</w:t>
            </w:r>
            <w:proofErr w:type="spellEnd"/>
            <w:r w:rsidR="004F403D">
              <w:t xml:space="preserve"> page. FAU today has a science section on the Web. Call Chris Dardet if you have a story. Dr. Gordon brought up the competition issue with online DNP programs. </w:t>
            </w:r>
            <w:r w:rsidR="007343C7">
              <w:t>Dr. Winland-Brown</w:t>
            </w:r>
            <w:r w:rsidR="004F403D">
              <w:t xml:space="preserve"> said there were 47 new RN programs.</w:t>
            </w:r>
            <w:r w:rsidR="007343C7">
              <w:t xml:space="preserve"> Dr. Eggenberger </w:t>
            </w:r>
            <w:r w:rsidR="00926B9F">
              <w:t>stated only</w:t>
            </w:r>
            <w:r w:rsidR="004F403D">
              <w:t xml:space="preserve"> 40% </w:t>
            </w:r>
            <w:r w:rsidR="007343C7">
              <w:t xml:space="preserve">of </w:t>
            </w:r>
            <w:proofErr w:type="gramStart"/>
            <w:r w:rsidR="007343C7">
              <w:t xml:space="preserve">area </w:t>
            </w:r>
            <w:r w:rsidR="004F403D">
              <w:t xml:space="preserve"> hospitals</w:t>
            </w:r>
            <w:proofErr w:type="gramEnd"/>
            <w:r w:rsidR="004F403D">
              <w:t xml:space="preserve"> are pay</w:t>
            </w:r>
            <w:r w:rsidR="003E782C">
              <w:t xml:space="preserve">ing now for NOVA. </w:t>
            </w:r>
            <w:r w:rsidR="007343C7">
              <w:t>She</w:t>
            </w:r>
            <w:r w:rsidR="00BF10EA">
              <w:t xml:space="preserve"> </w:t>
            </w:r>
            <w:r w:rsidR="003E782C">
              <w:t xml:space="preserve">suggested writing a summary of what to look for in a DNP program. </w:t>
            </w:r>
            <w:r w:rsidR="007343C7">
              <w:t>Dr.</w:t>
            </w:r>
            <w:r w:rsidR="00BF10EA">
              <w:t xml:space="preserve"> </w:t>
            </w:r>
            <w:r w:rsidR="007343C7">
              <w:t>Dyess</w:t>
            </w:r>
            <w:r w:rsidR="003E782C">
              <w:t xml:space="preserve"> asked about putting up a billboard. Chris stated that the cost for that was $6,000 per month.</w:t>
            </w:r>
          </w:p>
          <w:p w:rsidR="009E09D5" w:rsidRDefault="009E09D5" w:rsidP="00E52012">
            <w:r>
              <w:t>Recruitment Grants:</w:t>
            </w:r>
            <w:r w:rsidR="007C24E7">
              <w:t xml:space="preserve"> not discussed</w:t>
            </w:r>
          </w:p>
          <w:p w:rsidR="009E09D5" w:rsidRDefault="009E09D5" w:rsidP="00E52012">
            <w:r>
              <w:t>Fellowships;</w:t>
            </w:r>
            <w:r w:rsidR="004F403D">
              <w:t xml:space="preserve"> </w:t>
            </w:r>
            <w:r w:rsidR="007C24E7">
              <w:t>not discussed</w:t>
            </w:r>
          </w:p>
          <w:p w:rsidR="009E09D5" w:rsidRDefault="009E09D5" w:rsidP="00E52012">
            <w:r>
              <w:t>Plan to place Direct Care Courses in online format:</w:t>
            </w:r>
            <w:r w:rsidR="006F64DF">
              <w:t xml:space="preserve"> Tabled for next time</w:t>
            </w:r>
          </w:p>
        </w:tc>
        <w:tc>
          <w:tcPr>
            <w:tcW w:w="4140" w:type="dxa"/>
          </w:tcPr>
          <w:p w:rsidR="008106EF" w:rsidRPr="00843113" w:rsidRDefault="00926B9F" w:rsidP="006F6C39">
            <w:r>
              <w:lastRenderedPageBreak/>
              <w:t xml:space="preserve">Faculty encouraged </w:t>
            </w:r>
            <w:proofErr w:type="gramStart"/>
            <w:r>
              <w:t>to be ambassadors for FAU and recruit</w:t>
            </w:r>
            <w:proofErr w:type="gramEnd"/>
            <w:r>
              <w:t xml:space="preserve"> student when out in the community and when attending conferences. </w:t>
            </w:r>
          </w:p>
        </w:tc>
      </w:tr>
      <w:tr w:rsidR="00926B9F" w:rsidTr="00A02C07">
        <w:tc>
          <w:tcPr>
            <w:tcW w:w="3870" w:type="dxa"/>
          </w:tcPr>
          <w:p w:rsidR="00926B9F" w:rsidRDefault="00926B9F" w:rsidP="00926B9F">
            <w:r>
              <w:lastRenderedPageBreak/>
              <w:t>Review of Direct Care Core pre/co requisites and syllabi- Dr. Weiss</w:t>
            </w:r>
          </w:p>
          <w:p w:rsidR="00926B9F" w:rsidRDefault="00926B9F" w:rsidP="002A3066">
            <w:pPr>
              <w:tabs>
                <w:tab w:val="left" w:pos="72"/>
              </w:tabs>
              <w:ind w:left="72"/>
            </w:pPr>
          </w:p>
        </w:tc>
        <w:tc>
          <w:tcPr>
            <w:tcW w:w="4770" w:type="dxa"/>
          </w:tcPr>
          <w:p w:rsidR="00926B9F" w:rsidRDefault="00926B9F" w:rsidP="00E52012">
            <w:r>
              <w:t xml:space="preserve">Tabled to November </w:t>
            </w:r>
          </w:p>
        </w:tc>
        <w:tc>
          <w:tcPr>
            <w:tcW w:w="4140" w:type="dxa"/>
          </w:tcPr>
          <w:p w:rsidR="00926B9F" w:rsidRDefault="00926B9F" w:rsidP="006F6C39">
            <w:r>
              <w:t>Tabled to November</w:t>
            </w:r>
          </w:p>
        </w:tc>
      </w:tr>
      <w:tr w:rsidR="00926B9F" w:rsidTr="00A02C07">
        <w:tc>
          <w:tcPr>
            <w:tcW w:w="3870" w:type="dxa"/>
          </w:tcPr>
          <w:p w:rsidR="00926B9F" w:rsidRDefault="00926B9F" w:rsidP="00926B9F">
            <w:r>
              <w:t>Plan to place direct care courses online</w:t>
            </w:r>
          </w:p>
        </w:tc>
        <w:tc>
          <w:tcPr>
            <w:tcW w:w="4770" w:type="dxa"/>
          </w:tcPr>
          <w:p w:rsidR="00926B9F" w:rsidRDefault="00926B9F" w:rsidP="00E52012">
            <w:r>
              <w:t>Plan to place Direct Care Courses in online format: Tabled for next time</w:t>
            </w:r>
          </w:p>
        </w:tc>
        <w:tc>
          <w:tcPr>
            <w:tcW w:w="4140" w:type="dxa"/>
          </w:tcPr>
          <w:p w:rsidR="00926B9F" w:rsidRPr="00926B9F" w:rsidRDefault="00926B9F" w:rsidP="006F6C39">
            <w:pPr>
              <w:rPr>
                <w:b/>
              </w:rPr>
            </w:pPr>
            <w:r>
              <w:t>Tabled to November</w:t>
            </w:r>
          </w:p>
        </w:tc>
      </w:tr>
      <w:tr w:rsidR="008106EF" w:rsidTr="00A02C07">
        <w:tc>
          <w:tcPr>
            <w:tcW w:w="3870" w:type="dxa"/>
          </w:tcPr>
          <w:p w:rsidR="008106EF" w:rsidRDefault="009E09D5" w:rsidP="002A3066">
            <w:pPr>
              <w:tabs>
                <w:tab w:val="left" w:pos="72"/>
              </w:tabs>
              <w:ind w:left="72"/>
            </w:pPr>
            <w:r>
              <w:t>Education Tract Subcommittee Report/changes from Committee on</w:t>
            </w:r>
            <w:r w:rsidR="006A64E3">
              <w:t xml:space="preserve"> </w:t>
            </w:r>
            <w:r>
              <w:t>Programs/Nurse Educator Direct Focus Course-Barry</w:t>
            </w:r>
          </w:p>
        </w:tc>
        <w:tc>
          <w:tcPr>
            <w:tcW w:w="4770" w:type="dxa"/>
          </w:tcPr>
          <w:p w:rsidR="008106EF" w:rsidRDefault="006F64DF" w:rsidP="007343C7">
            <w:r>
              <w:t xml:space="preserve">Recommendations were sent forward to the Faculty Assembly-see below. </w:t>
            </w:r>
            <w:r w:rsidR="007343C7">
              <w:t>Dr. Gordon gave</w:t>
            </w:r>
            <w:r>
              <w:t xml:space="preserve"> a summary</w:t>
            </w:r>
            <w:r w:rsidR="007343C7">
              <w:t xml:space="preserve"> from COPs.  2 credit course and 1 credit practicum was changed at COP to 3 credit course and 3 credit practicum. </w:t>
            </w:r>
          </w:p>
        </w:tc>
        <w:tc>
          <w:tcPr>
            <w:tcW w:w="4140" w:type="dxa"/>
          </w:tcPr>
          <w:p w:rsidR="008106EF" w:rsidRPr="00843113" w:rsidRDefault="007343C7" w:rsidP="006F6C39">
            <w:r>
              <w:t>Dr. Barry to work with Education Subcommittee to develop new course syllabi.</w:t>
            </w:r>
          </w:p>
        </w:tc>
      </w:tr>
      <w:tr w:rsidR="008106EF" w:rsidTr="00A02C07">
        <w:tc>
          <w:tcPr>
            <w:tcW w:w="3870" w:type="dxa"/>
          </w:tcPr>
          <w:p w:rsidR="008106EF" w:rsidRDefault="009E09D5" w:rsidP="002A3066">
            <w:pPr>
              <w:tabs>
                <w:tab w:val="left" w:pos="72"/>
              </w:tabs>
              <w:ind w:left="72"/>
            </w:pPr>
            <w:r>
              <w:t>COP Motion: Use of Cognates</w:t>
            </w:r>
            <w:r w:rsidR="007343C7">
              <w:t xml:space="preserve">/structure of Master’s </w:t>
            </w:r>
            <w:r w:rsidR="007343C7">
              <w:lastRenderedPageBreak/>
              <w:t>Tracks</w:t>
            </w:r>
          </w:p>
        </w:tc>
        <w:tc>
          <w:tcPr>
            <w:tcW w:w="4770" w:type="dxa"/>
          </w:tcPr>
          <w:p w:rsidR="008106EF" w:rsidRDefault="006F64DF" w:rsidP="006F64DF">
            <w:r>
              <w:lastRenderedPageBreak/>
              <w:t xml:space="preserve">The definition </w:t>
            </w:r>
            <w:r w:rsidR="007343C7">
              <w:t xml:space="preserve">of cognates </w:t>
            </w:r>
            <w:r w:rsidR="00926B9F">
              <w:t xml:space="preserve">developed by COP was </w:t>
            </w:r>
            <w:r>
              <w:t xml:space="preserve">reviewed. </w:t>
            </w:r>
            <w:r w:rsidR="00926B9F">
              <w:t>(</w:t>
            </w:r>
            <w:proofErr w:type="gramStart"/>
            <w:r w:rsidR="00926B9F">
              <w:t>see</w:t>
            </w:r>
            <w:proofErr w:type="gramEnd"/>
            <w:r w:rsidR="00926B9F">
              <w:t xml:space="preserve"> attachments). The impact </w:t>
            </w:r>
            <w:r w:rsidR="00926B9F">
              <w:lastRenderedPageBreak/>
              <w:t xml:space="preserve">of the definition on the structure was discussed. </w:t>
            </w:r>
          </w:p>
          <w:p w:rsidR="00BF10EA" w:rsidRDefault="00BF10EA" w:rsidP="00BF10EA">
            <w:r>
              <w:t>Dr. Gordon lead a discussion on the structure which included :</w:t>
            </w:r>
          </w:p>
          <w:p w:rsidR="006F64DF" w:rsidRDefault="00766700" w:rsidP="006F64DF">
            <w:r>
              <w:t>Core</w:t>
            </w:r>
          </w:p>
          <w:p w:rsidR="00766700" w:rsidRDefault="00766700" w:rsidP="006F64DF">
            <w:r>
              <w:t>Direct Core</w:t>
            </w:r>
          </w:p>
          <w:p w:rsidR="00B521DA" w:rsidRDefault="00B521DA" w:rsidP="006F64DF">
            <w:r>
              <w:t>Concentration</w:t>
            </w:r>
          </w:p>
          <w:p w:rsidR="00B521DA" w:rsidRDefault="00B521DA" w:rsidP="006F64DF">
            <w:r>
              <w:t>Cognates</w:t>
            </w:r>
            <w:r w:rsidR="00BF10EA">
              <w:t xml:space="preserve"> </w:t>
            </w:r>
          </w:p>
          <w:p w:rsidR="00BF10EA" w:rsidRDefault="00BF10EA" w:rsidP="00BF10EA">
            <w:r>
              <w:t>Core –taken by all tracks? We have a track that does not take all of the core courses. The CNL track does not include the core course NGR 6891 Roles, Policy and Finance. The content is covered in other required courses.</w:t>
            </w:r>
          </w:p>
          <w:p w:rsidR="00BF10EA" w:rsidRDefault="00BF10EA" w:rsidP="00BF10EA">
            <w:r>
              <w:t>Direct Core – all tracks with exception of ADLD and indirect care individualized tracks like informatics</w:t>
            </w:r>
          </w:p>
          <w:p w:rsidR="00BF10EA" w:rsidRDefault="00BF10EA" w:rsidP="00BF10EA">
            <w:r>
              <w:t xml:space="preserve">Concentration or rename Specialty </w:t>
            </w:r>
          </w:p>
          <w:p w:rsidR="00BF10EA" w:rsidRDefault="00BF10EA" w:rsidP="00BF10EA">
            <w:r>
              <w:t xml:space="preserve">Cognates and include Electives </w:t>
            </w:r>
          </w:p>
          <w:p w:rsidR="00766700" w:rsidRDefault="00766700" w:rsidP="00465F8C"/>
        </w:tc>
        <w:tc>
          <w:tcPr>
            <w:tcW w:w="4140" w:type="dxa"/>
          </w:tcPr>
          <w:p w:rsidR="00465F8C" w:rsidRDefault="00465F8C" w:rsidP="00465F8C">
            <w:r>
              <w:lastRenderedPageBreak/>
              <w:t xml:space="preserve">Following a thorough discussion, the committee voted to adopt the following </w:t>
            </w:r>
            <w:r>
              <w:lastRenderedPageBreak/>
              <w:t>structure as appropriate to individual  tracks:</w:t>
            </w:r>
          </w:p>
          <w:p w:rsidR="00465F8C" w:rsidRDefault="00465F8C" w:rsidP="00465F8C">
            <w:r>
              <w:t>Core</w:t>
            </w:r>
          </w:p>
          <w:p w:rsidR="00465F8C" w:rsidRDefault="00465F8C" w:rsidP="00465F8C">
            <w:r>
              <w:t>Direct Core</w:t>
            </w:r>
          </w:p>
          <w:p w:rsidR="00465F8C" w:rsidRDefault="00465F8C" w:rsidP="00465F8C">
            <w:r>
              <w:t>Concentration</w:t>
            </w:r>
          </w:p>
          <w:p w:rsidR="00465F8C" w:rsidRDefault="00465F8C" w:rsidP="00465F8C">
            <w:r>
              <w:t xml:space="preserve">Cognates/Electives </w:t>
            </w:r>
          </w:p>
          <w:p w:rsidR="008106EF" w:rsidRPr="00843113" w:rsidRDefault="008106EF" w:rsidP="006F6C39"/>
        </w:tc>
      </w:tr>
      <w:tr w:rsidR="008106EF" w:rsidTr="00A02C07">
        <w:tc>
          <w:tcPr>
            <w:tcW w:w="3870" w:type="dxa"/>
          </w:tcPr>
          <w:p w:rsidR="008106EF" w:rsidRDefault="008106EF" w:rsidP="002A3066">
            <w:pPr>
              <w:tabs>
                <w:tab w:val="left" w:pos="72"/>
              </w:tabs>
              <w:ind w:left="72"/>
            </w:pPr>
          </w:p>
        </w:tc>
        <w:tc>
          <w:tcPr>
            <w:tcW w:w="4770" w:type="dxa"/>
          </w:tcPr>
          <w:p w:rsidR="00601F4A" w:rsidRDefault="00601F4A" w:rsidP="00601F4A"/>
        </w:tc>
        <w:tc>
          <w:tcPr>
            <w:tcW w:w="4140" w:type="dxa"/>
          </w:tcPr>
          <w:p w:rsidR="00601F4A" w:rsidRPr="00843113" w:rsidRDefault="00601F4A" w:rsidP="006F6C39"/>
        </w:tc>
      </w:tr>
      <w:tr w:rsidR="007575CA" w:rsidTr="00A02C07">
        <w:tc>
          <w:tcPr>
            <w:tcW w:w="3870" w:type="dxa"/>
          </w:tcPr>
          <w:p w:rsidR="007575CA" w:rsidRDefault="007575CA" w:rsidP="002A3066">
            <w:pPr>
              <w:tabs>
                <w:tab w:val="left" w:pos="72"/>
              </w:tabs>
              <w:ind w:left="72"/>
            </w:pPr>
            <w:r>
              <w:t>Announcements</w:t>
            </w:r>
          </w:p>
        </w:tc>
        <w:tc>
          <w:tcPr>
            <w:tcW w:w="4770" w:type="dxa"/>
            <w:vMerge w:val="restart"/>
          </w:tcPr>
          <w:p w:rsidR="007575CA" w:rsidRDefault="007575CA" w:rsidP="00E52012">
            <w:r>
              <w:t>IPE Workshop November 17, 2011</w:t>
            </w:r>
          </w:p>
          <w:p w:rsidR="007575CA" w:rsidRDefault="007575CA" w:rsidP="00E52012">
            <w:r>
              <w:t>NP Boca/Davie HA Students</w:t>
            </w:r>
          </w:p>
          <w:p w:rsidR="007575CA" w:rsidRDefault="007575CA" w:rsidP="00E52012">
            <w:r>
              <w:t>Faculty participants needed</w:t>
            </w:r>
          </w:p>
        </w:tc>
        <w:tc>
          <w:tcPr>
            <w:tcW w:w="4140" w:type="dxa"/>
          </w:tcPr>
          <w:p w:rsidR="007575CA" w:rsidRPr="00843113" w:rsidRDefault="007575CA" w:rsidP="006F6C39"/>
        </w:tc>
      </w:tr>
      <w:tr w:rsidR="007575CA" w:rsidTr="00C47ADD">
        <w:trPr>
          <w:trHeight w:val="377"/>
        </w:trPr>
        <w:tc>
          <w:tcPr>
            <w:tcW w:w="3870" w:type="dxa"/>
          </w:tcPr>
          <w:p w:rsidR="007575CA" w:rsidRDefault="007575CA" w:rsidP="002A3066">
            <w:pPr>
              <w:tabs>
                <w:tab w:val="left" w:pos="72"/>
              </w:tabs>
              <w:ind w:left="72"/>
            </w:pPr>
          </w:p>
        </w:tc>
        <w:tc>
          <w:tcPr>
            <w:tcW w:w="4770" w:type="dxa"/>
            <w:vMerge/>
          </w:tcPr>
          <w:p w:rsidR="007575CA" w:rsidRDefault="007575CA" w:rsidP="00E52012"/>
        </w:tc>
        <w:tc>
          <w:tcPr>
            <w:tcW w:w="4140" w:type="dxa"/>
          </w:tcPr>
          <w:p w:rsidR="007575CA" w:rsidRPr="00843113" w:rsidRDefault="007575CA" w:rsidP="006F6C39"/>
        </w:tc>
      </w:tr>
      <w:tr w:rsidR="007575CA" w:rsidTr="00A02C07">
        <w:tc>
          <w:tcPr>
            <w:tcW w:w="3870" w:type="dxa"/>
          </w:tcPr>
          <w:p w:rsidR="007575CA" w:rsidRDefault="007575CA" w:rsidP="002A3066">
            <w:pPr>
              <w:tabs>
                <w:tab w:val="left" w:pos="72"/>
              </w:tabs>
              <w:ind w:left="72"/>
            </w:pPr>
          </w:p>
        </w:tc>
        <w:tc>
          <w:tcPr>
            <w:tcW w:w="4770" w:type="dxa"/>
            <w:vMerge/>
          </w:tcPr>
          <w:p w:rsidR="007575CA" w:rsidRDefault="007575CA" w:rsidP="00E52012"/>
        </w:tc>
        <w:tc>
          <w:tcPr>
            <w:tcW w:w="4140" w:type="dxa"/>
          </w:tcPr>
          <w:p w:rsidR="007575CA" w:rsidRPr="00843113" w:rsidRDefault="007575CA" w:rsidP="006F6C39"/>
        </w:tc>
      </w:tr>
      <w:tr w:rsidR="00C47ADD" w:rsidTr="00A02C07">
        <w:tc>
          <w:tcPr>
            <w:tcW w:w="3870" w:type="dxa"/>
          </w:tcPr>
          <w:p w:rsidR="00C47ADD" w:rsidRDefault="00C47ADD" w:rsidP="002A3066">
            <w:pPr>
              <w:tabs>
                <w:tab w:val="left" w:pos="72"/>
              </w:tabs>
              <w:ind w:left="72"/>
            </w:pPr>
          </w:p>
        </w:tc>
        <w:tc>
          <w:tcPr>
            <w:tcW w:w="4770" w:type="dxa"/>
          </w:tcPr>
          <w:p w:rsidR="00C47ADD" w:rsidRDefault="00C47ADD" w:rsidP="00E52012">
            <w:r>
              <w:t>Planned site visits to increase clinical placements-Gordon, Barry, King</w:t>
            </w:r>
          </w:p>
          <w:p w:rsidR="00C47ADD" w:rsidRDefault="00C47ADD" w:rsidP="00E52012">
            <w:r>
              <w:t>BC Hospital Districts-Primary Care clinics</w:t>
            </w:r>
          </w:p>
          <w:p w:rsidR="00C47ADD" w:rsidRDefault="00C47ADD" w:rsidP="00E52012">
            <w:r>
              <w:t>PBCHD-Bell Glade</w:t>
            </w:r>
          </w:p>
        </w:tc>
        <w:tc>
          <w:tcPr>
            <w:tcW w:w="4140" w:type="dxa"/>
          </w:tcPr>
          <w:p w:rsidR="00C47ADD" w:rsidRPr="00843113" w:rsidRDefault="00C47ADD" w:rsidP="006F6C39"/>
        </w:tc>
      </w:tr>
      <w:tr w:rsidR="00C47ADD" w:rsidTr="00C47ADD">
        <w:trPr>
          <w:trHeight w:val="980"/>
        </w:trPr>
        <w:tc>
          <w:tcPr>
            <w:tcW w:w="3870" w:type="dxa"/>
          </w:tcPr>
          <w:p w:rsidR="00C47ADD" w:rsidRDefault="00C47ADD" w:rsidP="002A3066">
            <w:pPr>
              <w:tabs>
                <w:tab w:val="left" w:pos="72"/>
              </w:tabs>
              <w:ind w:left="72"/>
            </w:pPr>
          </w:p>
        </w:tc>
        <w:tc>
          <w:tcPr>
            <w:tcW w:w="4770" w:type="dxa"/>
          </w:tcPr>
          <w:p w:rsidR="00C47ADD" w:rsidRDefault="00C47ADD" w:rsidP="00E52012">
            <w:r>
              <w:t>REACH Health Fair</w:t>
            </w:r>
            <w:r w:rsidR="007575CA">
              <w:t xml:space="preserve"> scheduled for </w:t>
            </w:r>
          </w:p>
          <w:p w:rsidR="00C47ADD" w:rsidRDefault="00C47ADD" w:rsidP="00E52012">
            <w:r>
              <w:t>March 3, 2012 Belle Glade</w:t>
            </w:r>
          </w:p>
          <w:p w:rsidR="00C47ADD" w:rsidRDefault="00C47ADD" w:rsidP="00E52012">
            <w:r>
              <w:t>March 4, Pahokee</w:t>
            </w:r>
            <w:r w:rsidR="007575CA">
              <w:t xml:space="preserve"> </w:t>
            </w:r>
          </w:p>
          <w:p w:rsidR="00C47ADD" w:rsidRDefault="00C47ADD" w:rsidP="00E52012">
            <w:r>
              <w:lastRenderedPageBreak/>
              <w:t>Childhood Asthma and Skin Cancer screening needed</w:t>
            </w:r>
          </w:p>
          <w:p w:rsidR="00C47ADD" w:rsidRDefault="00C47ADD" w:rsidP="00E52012">
            <w:r>
              <w:t>Bilingual volunteers needed</w:t>
            </w:r>
          </w:p>
        </w:tc>
        <w:tc>
          <w:tcPr>
            <w:tcW w:w="4140" w:type="dxa"/>
          </w:tcPr>
          <w:p w:rsidR="00C47ADD" w:rsidRDefault="00C47ADD" w:rsidP="006F6C39"/>
          <w:p w:rsidR="00C47ADD" w:rsidRPr="00843113" w:rsidRDefault="00C47ADD" w:rsidP="006F6C39"/>
        </w:tc>
      </w:tr>
      <w:tr w:rsidR="00A02C07" w:rsidTr="00A02C07">
        <w:tc>
          <w:tcPr>
            <w:tcW w:w="3870" w:type="dxa"/>
          </w:tcPr>
          <w:p w:rsidR="00A02C07" w:rsidRPr="007575CA" w:rsidRDefault="00C47ADD" w:rsidP="00C47ADD">
            <w:pPr>
              <w:tabs>
                <w:tab w:val="left" w:pos="72"/>
              </w:tabs>
              <w:rPr>
                <w:b/>
              </w:rPr>
            </w:pPr>
            <w:r w:rsidRPr="007575CA">
              <w:rPr>
                <w:b/>
              </w:rPr>
              <w:lastRenderedPageBreak/>
              <w:t>Future Meeting: November 21, 2011</w:t>
            </w:r>
          </w:p>
        </w:tc>
        <w:tc>
          <w:tcPr>
            <w:tcW w:w="4770" w:type="dxa"/>
          </w:tcPr>
          <w:p w:rsidR="00A02C07" w:rsidRDefault="00A02C07" w:rsidP="00E52012"/>
        </w:tc>
        <w:tc>
          <w:tcPr>
            <w:tcW w:w="4140" w:type="dxa"/>
          </w:tcPr>
          <w:p w:rsidR="00A02C07" w:rsidRDefault="00A02C07" w:rsidP="006F6C39"/>
        </w:tc>
      </w:tr>
    </w:tbl>
    <w:p w:rsidR="00A02C07" w:rsidRDefault="00A02C07" w:rsidP="00770C33"/>
    <w:p w:rsidR="00213E3A" w:rsidRDefault="00213E3A" w:rsidP="00213E3A"/>
    <w:p w:rsidR="00213E3A" w:rsidRDefault="00213E3A" w:rsidP="00213E3A"/>
    <w:p w:rsidR="00213E3A" w:rsidRDefault="00213E3A" w:rsidP="00213E3A">
      <w:pPr>
        <w:rPr>
          <w:b/>
        </w:rPr>
      </w:pPr>
      <w:r w:rsidRPr="00C64F8A">
        <w:rPr>
          <w:b/>
        </w:rPr>
        <w:t>Action Items Progress:</w:t>
      </w:r>
    </w:p>
    <w:p w:rsidR="00213E3A" w:rsidRDefault="00213E3A" w:rsidP="00213E3A">
      <w:pPr>
        <w:rPr>
          <w:b/>
        </w:rPr>
      </w:pPr>
    </w:p>
    <w:p w:rsidR="00213E3A" w:rsidRPr="008164EB" w:rsidRDefault="00213E3A" w:rsidP="00213E3A">
      <w:pPr>
        <w:jc w:val="center"/>
        <w:rPr>
          <w:b/>
        </w:rPr>
      </w:pPr>
      <w:r>
        <w:rPr>
          <w:b/>
        </w:rPr>
        <w:t xml:space="preserve">Tracking </w:t>
      </w:r>
      <w:r w:rsidRPr="008164EB">
        <w:rPr>
          <w:b/>
        </w:rPr>
        <w:t>Graduate Practice Programs Recommendations to Committee on Programs</w:t>
      </w:r>
      <w:r>
        <w:rPr>
          <w:b/>
        </w:rPr>
        <w:t>/Students/Faculty</w:t>
      </w:r>
    </w:p>
    <w:p w:rsidR="00213E3A" w:rsidRDefault="00213E3A" w:rsidP="00213E3A"/>
    <w:tbl>
      <w:tblPr>
        <w:tblStyle w:val="TableGrid"/>
        <w:tblW w:w="8856" w:type="dxa"/>
        <w:tblLook w:val="04A0"/>
      </w:tblPr>
      <w:tblGrid>
        <w:gridCol w:w="1927"/>
        <w:gridCol w:w="2301"/>
        <w:gridCol w:w="1464"/>
        <w:gridCol w:w="1190"/>
        <w:gridCol w:w="987"/>
        <w:gridCol w:w="987"/>
      </w:tblGrid>
      <w:tr w:rsidR="00213E3A" w:rsidTr="00C93748">
        <w:tc>
          <w:tcPr>
            <w:tcW w:w="1936" w:type="dxa"/>
          </w:tcPr>
          <w:p w:rsidR="00213E3A" w:rsidRPr="00846CB0" w:rsidRDefault="00213E3A" w:rsidP="00C93748">
            <w:pPr>
              <w:rPr>
                <w:b/>
              </w:rPr>
            </w:pPr>
            <w:r w:rsidRPr="00846CB0">
              <w:rPr>
                <w:b/>
              </w:rPr>
              <w:t>Topic</w:t>
            </w:r>
          </w:p>
        </w:tc>
        <w:tc>
          <w:tcPr>
            <w:tcW w:w="2825" w:type="dxa"/>
          </w:tcPr>
          <w:p w:rsidR="00213E3A" w:rsidRPr="000D081D" w:rsidRDefault="00213E3A" w:rsidP="00C93748">
            <w:pPr>
              <w:rPr>
                <w:b/>
                <w:sz w:val="18"/>
                <w:szCs w:val="18"/>
              </w:rPr>
            </w:pPr>
            <w:r w:rsidRPr="000D081D">
              <w:rPr>
                <w:b/>
                <w:sz w:val="18"/>
                <w:szCs w:val="18"/>
              </w:rPr>
              <w:t>Recommendation</w:t>
            </w:r>
          </w:p>
        </w:tc>
        <w:tc>
          <w:tcPr>
            <w:tcW w:w="1761" w:type="dxa"/>
          </w:tcPr>
          <w:p w:rsidR="00213E3A" w:rsidRPr="000D081D" w:rsidRDefault="00213E3A" w:rsidP="00C93748">
            <w:pPr>
              <w:rPr>
                <w:b/>
                <w:sz w:val="18"/>
                <w:szCs w:val="18"/>
              </w:rPr>
            </w:pPr>
            <w:r w:rsidRPr="000D081D">
              <w:rPr>
                <w:b/>
                <w:sz w:val="18"/>
                <w:szCs w:val="18"/>
              </w:rPr>
              <w:t>Forward Date/Outcome</w:t>
            </w:r>
          </w:p>
        </w:tc>
        <w:tc>
          <w:tcPr>
            <w:tcW w:w="778" w:type="dxa"/>
          </w:tcPr>
          <w:p w:rsidR="00213E3A" w:rsidRPr="000D081D" w:rsidRDefault="00213E3A" w:rsidP="00C93748">
            <w:pPr>
              <w:rPr>
                <w:b/>
                <w:sz w:val="18"/>
                <w:szCs w:val="18"/>
              </w:rPr>
            </w:pPr>
            <w:r w:rsidRPr="000D081D">
              <w:rPr>
                <w:b/>
                <w:sz w:val="18"/>
                <w:szCs w:val="18"/>
              </w:rPr>
              <w:t>Approved COP</w:t>
            </w:r>
          </w:p>
        </w:tc>
        <w:tc>
          <w:tcPr>
            <w:tcW w:w="778" w:type="dxa"/>
          </w:tcPr>
          <w:p w:rsidR="00213E3A" w:rsidRPr="000D081D" w:rsidRDefault="00213E3A" w:rsidP="00C93748">
            <w:pPr>
              <w:rPr>
                <w:b/>
                <w:sz w:val="18"/>
                <w:szCs w:val="18"/>
              </w:rPr>
            </w:pPr>
            <w:r w:rsidRPr="000D081D">
              <w:rPr>
                <w:b/>
                <w:sz w:val="18"/>
                <w:szCs w:val="18"/>
              </w:rPr>
              <w:t>Approved FA</w:t>
            </w:r>
          </w:p>
        </w:tc>
        <w:tc>
          <w:tcPr>
            <w:tcW w:w="778" w:type="dxa"/>
          </w:tcPr>
          <w:p w:rsidR="00213E3A" w:rsidRPr="000D081D" w:rsidRDefault="00213E3A" w:rsidP="00C93748">
            <w:pPr>
              <w:rPr>
                <w:b/>
                <w:sz w:val="18"/>
                <w:szCs w:val="18"/>
              </w:rPr>
            </w:pPr>
            <w:r w:rsidRPr="000D081D">
              <w:rPr>
                <w:b/>
                <w:sz w:val="18"/>
                <w:szCs w:val="18"/>
              </w:rPr>
              <w:t>Approved FSS/FS</w:t>
            </w:r>
          </w:p>
        </w:tc>
      </w:tr>
      <w:tr w:rsidR="00213E3A" w:rsidTr="00C93748">
        <w:tc>
          <w:tcPr>
            <w:tcW w:w="1936" w:type="dxa"/>
          </w:tcPr>
          <w:p w:rsidR="00213E3A" w:rsidRDefault="00213E3A" w:rsidP="00C93748"/>
        </w:tc>
        <w:tc>
          <w:tcPr>
            <w:tcW w:w="2825" w:type="dxa"/>
          </w:tcPr>
          <w:p w:rsidR="00213E3A" w:rsidRDefault="00213E3A" w:rsidP="00C93748"/>
        </w:tc>
        <w:tc>
          <w:tcPr>
            <w:tcW w:w="1761" w:type="dxa"/>
          </w:tcPr>
          <w:p w:rsidR="00213E3A" w:rsidRDefault="00213E3A" w:rsidP="00C93748"/>
        </w:tc>
        <w:tc>
          <w:tcPr>
            <w:tcW w:w="778" w:type="dxa"/>
          </w:tcPr>
          <w:p w:rsidR="00213E3A" w:rsidRDefault="00213E3A" w:rsidP="00C93748"/>
        </w:tc>
        <w:tc>
          <w:tcPr>
            <w:tcW w:w="778" w:type="dxa"/>
          </w:tcPr>
          <w:p w:rsidR="00213E3A" w:rsidRDefault="00213E3A" w:rsidP="00C93748"/>
        </w:tc>
        <w:tc>
          <w:tcPr>
            <w:tcW w:w="778" w:type="dxa"/>
          </w:tcPr>
          <w:p w:rsidR="00213E3A" w:rsidRDefault="00213E3A" w:rsidP="00C93748"/>
        </w:tc>
      </w:tr>
      <w:tr w:rsidR="00213E3A" w:rsidTr="00C93748">
        <w:tc>
          <w:tcPr>
            <w:tcW w:w="1936" w:type="dxa"/>
          </w:tcPr>
          <w:p w:rsidR="00213E3A" w:rsidRDefault="00213E3A" w:rsidP="00C93748">
            <w:pPr>
              <w:pStyle w:val="ListParagraph"/>
              <w:ind w:left="0"/>
              <w:jc w:val="center"/>
            </w:pPr>
            <w:r w:rsidRPr="00136BE2">
              <w:t>DNP Supervised Clinical Hours Documentation Form</w:t>
            </w: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Default="00213E3A" w:rsidP="00C93748">
            <w:pPr>
              <w:pStyle w:val="ListParagraph"/>
              <w:ind w:left="0"/>
              <w:jc w:val="center"/>
            </w:pPr>
          </w:p>
          <w:p w:rsidR="00213E3A" w:rsidRPr="00136BE2" w:rsidRDefault="00213E3A" w:rsidP="00C93748">
            <w:pPr>
              <w:pStyle w:val="ListParagraph"/>
              <w:ind w:left="0"/>
            </w:pPr>
            <w:r>
              <w:t>Catalog Change:</w:t>
            </w:r>
          </w:p>
        </w:tc>
        <w:tc>
          <w:tcPr>
            <w:tcW w:w="2825" w:type="dxa"/>
          </w:tcPr>
          <w:p w:rsidR="00213E3A" w:rsidRPr="009012C2" w:rsidRDefault="00213E3A" w:rsidP="00C93748">
            <w:pPr>
              <w:rPr>
                <w:u w:val="single"/>
              </w:rPr>
            </w:pPr>
            <w:r>
              <w:lastRenderedPageBreak/>
              <w:t xml:space="preserve">Approve the attached DNP Supervised Clinical Hours from and </w:t>
            </w:r>
            <w:r w:rsidRPr="009012C2">
              <w:rPr>
                <w:u w:val="single"/>
              </w:rPr>
              <w:t xml:space="preserve">change DNP admission criteria in include completion of the form as part of the supplementary CON application packet beginning Fall 2012. </w:t>
            </w:r>
          </w:p>
          <w:p w:rsidR="00213E3A" w:rsidRDefault="00213E3A" w:rsidP="00C93748"/>
          <w:p w:rsidR="00213E3A" w:rsidRDefault="00213E3A" w:rsidP="00C93748">
            <w:r>
              <w:t xml:space="preserve">DNP students admitted prior to Spring 2012 to submit the </w:t>
            </w:r>
            <w:r>
              <w:lastRenderedPageBreak/>
              <w:t>documentation will be asked to submit the form prior to development of their Plan of Study.</w:t>
            </w:r>
          </w:p>
          <w:p w:rsidR="00213E3A" w:rsidRDefault="00213E3A" w:rsidP="00C93748"/>
          <w:p w:rsidR="00213E3A" w:rsidRPr="00495433" w:rsidRDefault="00213E3A" w:rsidP="00C93748">
            <w:pPr>
              <w:pStyle w:val="ListParagraph"/>
              <w:ind w:left="0"/>
            </w:pPr>
          </w:p>
        </w:tc>
        <w:tc>
          <w:tcPr>
            <w:tcW w:w="1761" w:type="dxa"/>
          </w:tcPr>
          <w:p w:rsidR="00213E3A" w:rsidRDefault="00213E3A" w:rsidP="00C93748">
            <w:r>
              <w:lastRenderedPageBreak/>
              <w:t>September 19, 2011 for October COP meeting</w:t>
            </w:r>
          </w:p>
        </w:tc>
        <w:tc>
          <w:tcPr>
            <w:tcW w:w="778" w:type="dxa"/>
          </w:tcPr>
          <w:p w:rsidR="00213E3A" w:rsidRDefault="00213E3A" w:rsidP="00C93748">
            <w:r>
              <w:t>October 2011</w:t>
            </w:r>
          </w:p>
        </w:tc>
        <w:tc>
          <w:tcPr>
            <w:tcW w:w="778" w:type="dxa"/>
          </w:tcPr>
          <w:p w:rsidR="00213E3A" w:rsidRDefault="00213E3A" w:rsidP="00C93748"/>
        </w:tc>
        <w:tc>
          <w:tcPr>
            <w:tcW w:w="778" w:type="dxa"/>
          </w:tcPr>
          <w:p w:rsidR="00213E3A" w:rsidRDefault="00213E3A" w:rsidP="00C93748"/>
        </w:tc>
      </w:tr>
      <w:tr w:rsidR="00213E3A" w:rsidTr="00C93748">
        <w:tc>
          <w:tcPr>
            <w:tcW w:w="1936" w:type="dxa"/>
          </w:tcPr>
          <w:p w:rsidR="00213E3A" w:rsidRPr="00136BE2" w:rsidRDefault="00213E3A" w:rsidP="00C93748">
            <w:pPr>
              <w:pStyle w:val="ListParagraph"/>
              <w:ind w:left="0"/>
              <w:jc w:val="center"/>
            </w:pPr>
          </w:p>
        </w:tc>
        <w:tc>
          <w:tcPr>
            <w:tcW w:w="2825" w:type="dxa"/>
          </w:tcPr>
          <w:p w:rsidR="00213E3A" w:rsidRDefault="00213E3A" w:rsidP="00C93748"/>
        </w:tc>
        <w:tc>
          <w:tcPr>
            <w:tcW w:w="1761" w:type="dxa"/>
          </w:tcPr>
          <w:p w:rsidR="00213E3A" w:rsidRDefault="00213E3A" w:rsidP="00C93748"/>
        </w:tc>
        <w:tc>
          <w:tcPr>
            <w:tcW w:w="778" w:type="dxa"/>
          </w:tcPr>
          <w:p w:rsidR="00213E3A" w:rsidRDefault="00213E3A" w:rsidP="00C93748"/>
        </w:tc>
        <w:tc>
          <w:tcPr>
            <w:tcW w:w="778" w:type="dxa"/>
          </w:tcPr>
          <w:p w:rsidR="00213E3A" w:rsidRDefault="00213E3A" w:rsidP="00C93748"/>
        </w:tc>
        <w:tc>
          <w:tcPr>
            <w:tcW w:w="778" w:type="dxa"/>
          </w:tcPr>
          <w:p w:rsidR="00213E3A" w:rsidRDefault="00213E3A" w:rsidP="00C93748"/>
        </w:tc>
      </w:tr>
      <w:tr w:rsidR="00213E3A" w:rsidTr="00C93748">
        <w:tc>
          <w:tcPr>
            <w:tcW w:w="1936" w:type="dxa"/>
          </w:tcPr>
          <w:p w:rsidR="00213E3A" w:rsidRDefault="00213E3A" w:rsidP="00C93748">
            <w:pPr>
              <w:tabs>
                <w:tab w:val="left" w:pos="72"/>
              </w:tabs>
            </w:pPr>
            <w:r>
              <w:t>GRE/MAT recommendations awaiting follow-up from Programs committee</w:t>
            </w:r>
          </w:p>
          <w:p w:rsidR="00213E3A" w:rsidRDefault="00213E3A" w:rsidP="00C93748">
            <w:pPr>
              <w:tabs>
                <w:tab w:val="left" w:pos="72"/>
              </w:tabs>
            </w:pPr>
          </w:p>
          <w:p w:rsidR="00213E3A" w:rsidRDefault="00213E3A" w:rsidP="00C93748">
            <w:pPr>
              <w:tabs>
                <w:tab w:val="left" w:pos="72"/>
              </w:tabs>
            </w:pPr>
          </w:p>
          <w:p w:rsidR="00213E3A" w:rsidRDefault="00213E3A" w:rsidP="00C93748">
            <w:pPr>
              <w:tabs>
                <w:tab w:val="left" w:pos="72"/>
              </w:tabs>
            </w:pPr>
          </w:p>
          <w:p w:rsidR="00213E3A" w:rsidRDefault="00213E3A" w:rsidP="00C93748">
            <w:pPr>
              <w:tabs>
                <w:tab w:val="left" w:pos="72"/>
              </w:tabs>
            </w:pPr>
          </w:p>
          <w:p w:rsidR="00213E3A" w:rsidRDefault="00213E3A" w:rsidP="00C93748">
            <w:pPr>
              <w:tabs>
                <w:tab w:val="left" w:pos="72"/>
              </w:tabs>
            </w:pPr>
          </w:p>
          <w:p w:rsidR="00213E3A" w:rsidRDefault="00213E3A" w:rsidP="00C93748">
            <w:pPr>
              <w:tabs>
                <w:tab w:val="left" w:pos="72"/>
              </w:tabs>
            </w:pPr>
            <w:r>
              <w:t>Catalog Change:</w:t>
            </w:r>
          </w:p>
        </w:tc>
        <w:tc>
          <w:tcPr>
            <w:tcW w:w="2825" w:type="dxa"/>
          </w:tcPr>
          <w:p w:rsidR="00213E3A" w:rsidRDefault="00213E3A" w:rsidP="00C93748">
            <w:pPr>
              <w:rPr>
                <w:ins w:id="0" w:author="SGORDON" w:date="2011-09-24T13:51:00Z"/>
                <w:color w:val="000000"/>
              </w:rPr>
            </w:pPr>
            <w:r>
              <w:rPr>
                <w:color w:val="000000"/>
              </w:rPr>
              <w:t>“Graduate Record Examination (GRE) or Miller Analogies Test (MAT) scores are required for applicants with a GPA of &lt; 3.0. GRE or MAT scores should be within the last five years of the date postmarked on the application. If the GRE or MAT score is older than five years, the applicant may petition the Graduate Practice Programs Committee to consider acceptance of the older score.”</w:t>
            </w:r>
          </w:p>
          <w:p w:rsidR="00213E3A" w:rsidRDefault="00213E3A" w:rsidP="00C93748"/>
        </w:tc>
        <w:tc>
          <w:tcPr>
            <w:tcW w:w="1761" w:type="dxa"/>
          </w:tcPr>
          <w:p w:rsidR="00213E3A" w:rsidRDefault="00213E3A" w:rsidP="00C93748">
            <w:r>
              <w:t>Re-forwarded September 19, 2011 for October COP meeting</w:t>
            </w:r>
          </w:p>
        </w:tc>
        <w:tc>
          <w:tcPr>
            <w:tcW w:w="778" w:type="dxa"/>
          </w:tcPr>
          <w:p w:rsidR="00213E3A" w:rsidRDefault="00213E3A" w:rsidP="00C93748">
            <w:r>
              <w:t>October 2011</w:t>
            </w:r>
          </w:p>
        </w:tc>
        <w:tc>
          <w:tcPr>
            <w:tcW w:w="778" w:type="dxa"/>
          </w:tcPr>
          <w:p w:rsidR="00213E3A" w:rsidRDefault="00213E3A" w:rsidP="00C93748"/>
        </w:tc>
        <w:tc>
          <w:tcPr>
            <w:tcW w:w="778" w:type="dxa"/>
          </w:tcPr>
          <w:p w:rsidR="00213E3A" w:rsidRDefault="00213E3A" w:rsidP="00C93748"/>
        </w:tc>
      </w:tr>
      <w:tr w:rsidR="00213E3A" w:rsidTr="00C93748">
        <w:tc>
          <w:tcPr>
            <w:tcW w:w="1936" w:type="dxa"/>
          </w:tcPr>
          <w:p w:rsidR="00213E3A" w:rsidRDefault="00213E3A" w:rsidP="00C93748">
            <w:pPr>
              <w:tabs>
                <w:tab w:val="left" w:pos="72"/>
              </w:tabs>
              <w:ind w:left="72"/>
            </w:pPr>
            <w:r>
              <w:t xml:space="preserve">Master’s </w:t>
            </w:r>
            <w:r>
              <w:lastRenderedPageBreak/>
              <w:t>Program Objectives</w:t>
            </w:r>
          </w:p>
          <w:p w:rsidR="00213E3A" w:rsidRDefault="00213E3A" w:rsidP="00C93748">
            <w:pPr>
              <w:tabs>
                <w:tab w:val="left" w:pos="72"/>
              </w:tabs>
              <w:ind w:left="72"/>
            </w:pPr>
          </w:p>
          <w:p w:rsidR="00213E3A" w:rsidRDefault="00213E3A" w:rsidP="00C93748">
            <w:pPr>
              <w:tabs>
                <w:tab w:val="left" w:pos="72"/>
              </w:tabs>
              <w:ind w:left="72"/>
            </w:pPr>
          </w:p>
          <w:p w:rsidR="00213E3A" w:rsidRDefault="00213E3A" w:rsidP="00C93748">
            <w:pPr>
              <w:tabs>
                <w:tab w:val="left" w:pos="72"/>
              </w:tabs>
              <w:ind w:left="72"/>
            </w:pPr>
          </w:p>
          <w:p w:rsidR="00213E3A" w:rsidRDefault="00213E3A" w:rsidP="00C93748">
            <w:pPr>
              <w:tabs>
                <w:tab w:val="left" w:pos="72"/>
              </w:tabs>
              <w:ind w:left="72"/>
            </w:pPr>
          </w:p>
          <w:p w:rsidR="00213E3A" w:rsidRDefault="00213E3A" w:rsidP="00C93748">
            <w:pPr>
              <w:tabs>
                <w:tab w:val="left" w:pos="72"/>
              </w:tabs>
              <w:ind w:left="72"/>
            </w:pPr>
            <w:r>
              <w:t>Catalog Change:</w:t>
            </w:r>
          </w:p>
        </w:tc>
        <w:tc>
          <w:tcPr>
            <w:tcW w:w="2825" w:type="dxa"/>
          </w:tcPr>
          <w:p w:rsidR="00213E3A" w:rsidRDefault="00213E3A" w:rsidP="00C93748">
            <w:r>
              <w:lastRenderedPageBreak/>
              <w:t xml:space="preserve">See attached </w:t>
            </w:r>
            <w:r>
              <w:lastRenderedPageBreak/>
              <w:t xml:space="preserve">recommended Master’s Program objectives changes. </w:t>
            </w:r>
          </w:p>
        </w:tc>
        <w:tc>
          <w:tcPr>
            <w:tcW w:w="1761" w:type="dxa"/>
          </w:tcPr>
          <w:p w:rsidR="00213E3A" w:rsidRDefault="00213E3A" w:rsidP="00C93748">
            <w:r>
              <w:lastRenderedPageBreak/>
              <w:t xml:space="preserve">September </w:t>
            </w:r>
            <w:r>
              <w:lastRenderedPageBreak/>
              <w:t>19, 2011 for October COP meeting</w:t>
            </w:r>
          </w:p>
        </w:tc>
        <w:tc>
          <w:tcPr>
            <w:tcW w:w="778" w:type="dxa"/>
          </w:tcPr>
          <w:p w:rsidR="00213E3A" w:rsidRDefault="00213E3A" w:rsidP="00C93748">
            <w:r>
              <w:lastRenderedPageBreak/>
              <w:t xml:space="preserve">Tabled to  </w:t>
            </w:r>
            <w:r>
              <w:lastRenderedPageBreak/>
              <w:t>Nov agenda</w:t>
            </w:r>
          </w:p>
          <w:p w:rsidR="00213E3A" w:rsidRPr="000D081D" w:rsidRDefault="00213E3A" w:rsidP="00C93748"/>
        </w:tc>
        <w:tc>
          <w:tcPr>
            <w:tcW w:w="778" w:type="dxa"/>
          </w:tcPr>
          <w:p w:rsidR="00213E3A" w:rsidRDefault="00213E3A" w:rsidP="00C93748"/>
        </w:tc>
        <w:tc>
          <w:tcPr>
            <w:tcW w:w="778" w:type="dxa"/>
          </w:tcPr>
          <w:p w:rsidR="00213E3A" w:rsidRDefault="00213E3A" w:rsidP="00C93748"/>
        </w:tc>
      </w:tr>
      <w:tr w:rsidR="00213E3A" w:rsidTr="00C93748">
        <w:tc>
          <w:tcPr>
            <w:tcW w:w="1936" w:type="dxa"/>
          </w:tcPr>
          <w:p w:rsidR="00213E3A" w:rsidRDefault="00213E3A" w:rsidP="00C93748">
            <w:pPr>
              <w:tabs>
                <w:tab w:val="left" w:pos="72"/>
              </w:tabs>
              <w:ind w:left="72"/>
            </w:pPr>
            <w:r>
              <w:lastRenderedPageBreak/>
              <w:t xml:space="preserve">Direct Care Core </w:t>
            </w:r>
          </w:p>
          <w:p w:rsidR="00213E3A" w:rsidRDefault="00213E3A" w:rsidP="00C93748">
            <w:pPr>
              <w:tabs>
                <w:tab w:val="left" w:pos="72"/>
              </w:tabs>
              <w:ind w:left="72"/>
            </w:pPr>
          </w:p>
          <w:p w:rsidR="00213E3A" w:rsidRDefault="00213E3A" w:rsidP="00C93748">
            <w:pPr>
              <w:tabs>
                <w:tab w:val="left" w:pos="72"/>
              </w:tabs>
              <w:ind w:left="72"/>
            </w:pPr>
          </w:p>
          <w:p w:rsidR="00213E3A" w:rsidRDefault="00213E3A" w:rsidP="00C93748">
            <w:pPr>
              <w:tabs>
                <w:tab w:val="left" w:pos="72"/>
              </w:tabs>
              <w:ind w:left="72"/>
            </w:pPr>
          </w:p>
          <w:p w:rsidR="00213E3A" w:rsidRDefault="00213E3A" w:rsidP="00C93748">
            <w:pPr>
              <w:tabs>
                <w:tab w:val="left" w:pos="72"/>
              </w:tabs>
              <w:ind w:left="72"/>
            </w:pPr>
          </w:p>
          <w:p w:rsidR="00213E3A" w:rsidRDefault="00213E3A" w:rsidP="00C93748">
            <w:pPr>
              <w:tabs>
                <w:tab w:val="left" w:pos="72"/>
              </w:tabs>
              <w:ind w:left="72"/>
            </w:pPr>
            <w:r>
              <w:t>Catalog Change:</w:t>
            </w:r>
          </w:p>
          <w:p w:rsidR="00213E3A" w:rsidRDefault="00213E3A" w:rsidP="00C93748">
            <w:pPr>
              <w:tabs>
                <w:tab w:val="left" w:pos="72"/>
              </w:tabs>
              <w:ind w:left="72"/>
            </w:pPr>
          </w:p>
          <w:p w:rsidR="00213E3A" w:rsidRDefault="00213E3A" w:rsidP="00C93748">
            <w:pPr>
              <w:tabs>
                <w:tab w:val="left" w:pos="72"/>
              </w:tabs>
              <w:ind w:left="72"/>
            </w:pPr>
          </w:p>
          <w:p w:rsidR="00213E3A" w:rsidRDefault="00213E3A" w:rsidP="00C93748">
            <w:pPr>
              <w:tabs>
                <w:tab w:val="left" w:pos="72"/>
              </w:tabs>
            </w:pPr>
          </w:p>
        </w:tc>
        <w:tc>
          <w:tcPr>
            <w:tcW w:w="2825" w:type="dxa"/>
          </w:tcPr>
          <w:p w:rsidR="00213E3A" w:rsidRDefault="00213E3A" w:rsidP="00C93748">
            <w:r>
              <w:t>Establish a Direct Care Core for all Master’s Tracks with the exception of ADLD. [See attached format]</w:t>
            </w:r>
          </w:p>
          <w:p w:rsidR="00213E3A" w:rsidRDefault="00213E3A" w:rsidP="00C93748"/>
          <w:p w:rsidR="00213E3A" w:rsidRDefault="00213E3A" w:rsidP="00C93748">
            <w:r>
              <w:t>Begin requirement Spring 2012.</w:t>
            </w:r>
          </w:p>
          <w:p w:rsidR="00213E3A" w:rsidRDefault="00213E3A" w:rsidP="00C93748"/>
          <w:p w:rsidR="00213E3A" w:rsidRDefault="00213E3A" w:rsidP="00C93748"/>
        </w:tc>
        <w:tc>
          <w:tcPr>
            <w:tcW w:w="1761" w:type="dxa"/>
          </w:tcPr>
          <w:p w:rsidR="00213E3A" w:rsidRPr="00E55B24" w:rsidRDefault="00213E3A" w:rsidP="00C93748">
            <w:pPr>
              <w:jc w:val="center"/>
            </w:pPr>
            <w:r>
              <w:t>September 19, 2011 for October COP meeting</w:t>
            </w:r>
          </w:p>
        </w:tc>
        <w:tc>
          <w:tcPr>
            <w:tcW w:w="778" w:type="dxa"/>
          </w:tcPr>
          <w:p w:rsidR="00213E3A" w:rsidRDefault="00213E3A" w:rsidP="00C93748">
            <w:pPr>
              <w:jc w:val="center"/>
            </w:pPr>
          </w:p>
          <w:p w:rsidR="00213E3A" w:rsidRPr="000D081D" w:rsidRDefault="00213E3A" w:rsidP="00C93748">
            <w:r>
              <w:t>October 2011</w:t>
            </w:r>
          </w:p>
        </w:tc>
        <w:tc>
          <w:tcPr>
            <w:tcW w:w="778" w:type="dxa"/>
          </w:tcPr>
          <w:p w:rsidR="00213E3A" w:rsidRDefault="00213E3A" w:rsidP="00C93748">
            <w:pPr>
              <w:jc w:val="center"/>
            </w:pPr>
          </w:p>
        </w:tc>
        <w:tc>
          <w:tcPr>
            <w:tcW w:w="778" w:type="dxa"/>
          </w:tcPr>
          <w:p w:rsidR="00213E3A" w:rsidRDefault="00213E3A" w:rsidP="00C93748">
            <w:pPr>
              <w:jc w:val="center"/>
            </w:pPr>
          </w:p>
        </w:tc>
      </w:tr>
      <w:tr w:rsidR="00213E3A" w:rsidTr="00C93748">
        <w:tc>
          <w:tcPr>
            <w:tcW w:w="1936" w:type="dxa"/>
          </w:tcPr>
          <w:p w:rsidR="00213E3A" w:rsidRDefault="00213E3A" w:rsidP="00C93748">
            <w:pPr>
              <w:tabs>
                <w:tab w:val="left" w:pos="72"/>
              </w:tabs>
              <w:ind w:left="72"/>
            </w:pPr>
            <w:r>
              <w:t>NP admission requirements for BSN pharmacology and HA</w:t>
            </w:r>
          </w:p>
          <w:p w:rsidR="00213E3A" w:rsidRDefault="00213E3A" w:rsidP="00C93748">
            <w:pPr>
              <w:tabs>
                <w:tab w:val="left" w:pos="72"/>
              </w:tabs>
              <w:ind w:left="72"/>
            </w:pPr>
          </w:p>
          <w:p w:rsidR="00213E3A" w:rsidRDefault="00213E3A" w:rsidP="00C93748">
            <w:pPr>
              <w:tabs>
                <w:tab w:val="left" w:pos="72"/>
              </w:tabs>
              <w:ind w:left="72"/>
            </w:pPr>
            <w:r>
              <w:t>Catalog Change:</w:t>
            </w:r>
          </w:p>
        </w:tc>
        <w:tc>
          <w:tcPr>
            <w:tcW w:w="2825" w:type="dxa"/>
          </w:tcPr>
          <w:p w:rsidR="00213E3A" w:rsidRDefault="00213E3A" w:rsidP="00C93748">
            <w:r>
              <w:t xml:space="preserve">Remove the NP admission requirement for undergraduate health assessment and pharmacology. </w:t>
            </w:r>
          </w:p>
          <w:p w:rsidR="00213E3A" w:rsidRDefault="00213E3A" w:rsidP="00C93748"/>
        </w:tc>
        <w:tc>
          <w:tcPr>
            <w:tcW w:w="1761" w:type="dxa"/>
          </w:tcPr>
          <w:p w:rsidR="00213E3A" w:rsidRDefault="00213E3A" w:rsidP="00C93748">
            <w:r>
              <w:t>September 19, 2011 for October COP meeting</w:t>
            </w:r>
          </w:p>
        </w:tc>
        <w:tc>
          <w:tcPr>
            <w:tcW w:w="778" w:type="dxa"/>
          </w:tcPr>
          <w:p w:rsidR="00213E3A" w:rsidRDefault="00213E3A" w:rsidP="00C93748">
            <w:r>
              <w:t>October 2011</w:t>
            </w:r>
          </w:p>
        </w:tc>
        <w:tc>
          <w:tcPr>
            <w:tcW w:w="778" w:type="dxa"/>
          </w:tcPr>
          <w:p w:rsidR="00213E3A" w:rsidRDefault="00213E3A" w:rsidP="00C93748"/>
        </w:tc>
        <w:tc>
          <w:tcPr>
            <w:tcW w:w="778" w:type="dxa"/>
          </w:tcPr>
          <w:p w:rsidR="00213E3A" w:rsidRDefault="00213E3A" w:rsidP="00C93748"/>
        </w:tc>
      </w:tr>
      <w:tr w:rsidR="00213E3A" w:rsidTr="00C93748">
        <w:tc>
          <w:tcPr>
            <w:tcW w:w="1936" w:type="dxa"/>
          </w:tcPr>
          <w:p w:rsidR="00213E3A" w:rsidRDefault="00213E3A" w:rsidP="00C93748">
            <w:pPr>
              <w:tabs>
                <w:tab w:val="left" w:pos="72"/>
              </w:tabs>
              <w:ind w:left="72"/>
            </w:pPr>
            <w:r>
              <w:t>Nurse Educator  Track: Direct Care Focus Courses</w:t>
            </w:r>
          </w:p>
          <w:p w:rsidR="00213E3A" w:rsidRDefault="00213E3A" w:rsidP="00C93748">
            <w:pPr>
              <w:tabs>
                <w:tab w:val="left" w:pos="72"/>
              </w:tabs>
              <w:ind w:left="72"/>
            </w:pPr>
          </w:p>
          <w:p w:rsidR="00213E3A" w:rsidRDefault="00213E3A" w:rsidP="00C93748">
            <w:pPr>
              <w:tabs>
                <w:tab w:val="left" w:pos="72"/>
              </w:tabs>
              <w:ind w:left="72"/>
            </w:pPr>
          </w:p>
          <w:p w:rsidR="00213E3A" w:rsidRDefault="00213E3A" w:rsidP="00C93748">
            <w:pPr>
              <w:tabs>
                <w:tab w:val="left" w:pos="72"/>
              </w:tabs>
              <w:ind w:left="72"/>
            </w:pPr>
          </w:p>
          <w:p w:rsidR="00213E3A" w:rsidRDefault="00213E3A" w:rsidP="00C93748">
            <w:pPr>
              <w:tabs>
                <w:tab w:val="left" w:pos="72"/>
              </w:tabs>
              <w:ind w:left="72"/>
            </w:pPr>
          </w:p>
          <w:p w:rsidR="00213E3A" w:rsidRDefault="00213E3A" w:rsidP="00C93748">
            <w:pPr>
              <w:tabs>
                <w:tab w:val="left" w:pos="72"/>
              </w:tabs>
              <w:ind w:left="72"/>
            </w:pPr>
            <w:r>
              <w:t xml:space="preserve">Catalog Change: </w:t>
            </w:r>
          </w:p>
        </w:tc>
        <w:tc>
          <w:tcPr>
            <w:tcW w:w="2825" w:type="dxa"/>
          </w:tcPr>
          <w:p w:rsidR="00213E3A" w:rsidRDefault="00213E3A" w:rsidP="00C93748">
            <w:r>
              <w:lastRenderedPageBreak/>
              <w:t xml:space="preserve">Add 2 required course categories in place of existing cognate courses: [in addition to the direct care core courses </w:t>
            </w:r>
            <w:r>
              <w:lastRenderedPageBreak/>
              <w:t>approved earlier]</w:t>
            </w:r>
          </w:p>
          <w:p w:rsidR="00213E3A" w:rsidRDefault="00213E3A" w:rsidP="00C93748">
            <w:r>
              <w:t xml:space="preserve">Direct Care Focus Course  2 credits </w:t>
            </w:r>
          </w:p>
          <w:p w:rsidR="00213E3A" w:rsidRDefault="00213E3A" w:rsidP="00C93748">
            <w:r>
              <w:t>Direct Care Focus Practicum 1 credit.</w:t>
            </w:r>
          </w:p>
          <w:p w:rsidR="00213E3A" w:rsidRDefault="00213E3A" w:rsidP="00C93748"/>
          <w:p w:rsidR="00213E3A" w:rsidRDefault="00213E3A" w:rsidP="00C93748">
            <w:r>
              <w:t xml:space="preserve">Begin Spring 2012. </w:t>
            </w:r>
          </w:p>
          <w:p w:rsidR="00213E3A" w:rsidRDefault="00213E3A" w:rsidP="00C93748"/>
          <w:p w:rsidR="00213E3A" w:rsidRDefault="00213E3A" w:rsidP="00C93748"/>
          <w:p w:rsidR="00213E3A" w:rsidRDefault="00213E3A" w:rsidP="00C93748"/>
        </w:tc>
        <w:tc>
          <w:tcPr>
            <w:tcW w:w="1761" w:type="dxa"/>
          </w:tcPr>
          <w:p w:rsidR="00213E3A" w:rsidRDefault="00213E3A" w:rsidP="00C93748">
            <w:r>
              <w:lastRenderedPageBreak/>
              <w:t>September 19, 2011 for October COP meeting</w:t>
            </w:r>
          </w:p>
        </w:tc>
        <w:tc>
          <w:tcPr>
            <w:tcW w:w="778" w:type="dxa"/>
          </w:tcPr>
          <w:p w:rsidR="00213E3A" w:rsidRDefault="00213E3A" w:rsidP="00C93748">
            <w:r>
              <w:t xml:space="preserve">Approved with changes: Direct Care Focus </w:t>
            </w:r>
            <w:r>
              <w:lastRenderedPageBreak/>
              <w:t xml:space="preserve">Course  3 credits </w:t>
            </w:r>
          </w:p>
          <w:p w:rsidR="00213E3A" w:rsidRDefault="00213E3A" w:rsidP="00C93748">
            <w:r>
              <w:t xml:space="preserve">Direct Care Focus Practicum 3 credits  </w:t>
            </w:r>
          </w:p>
          <w:p w:rsidR="00213E3A" w:rsidRDefault="00213E3A" w:rsidP="00C93748"/>
          <w:p w:rsidR="00213E3A" w:rsidRDefault="00213E3A" w:rsidP="00C93748">
            <w:r>
              <w:t>October 2011</w:t>
            </w:r>
          </w:p>
          <w:p w:rsidR="00213E3A" w:rsidRDefault="00213E3A" w:rsidP="00C93748"/>
          <w:p w:rsidR="00213E3A" w:rsidRPr="000D081D" w:rsidRDefault="00213E3A" w:rsidP="00C93748"/>
        </w:tc>
        <w:tc>
          <w:tcPr>
            <w:tcW w:w="778" w:type="dxa"/>
          </w:tcPr>
          <w:p w:rsidR="00213E3A" w:rsidRDefault="00213E3A" w:rsidP="00C93748"/>
        </w:tc>
        <w:tc>
          <w:tcPr>
            <w:tcW w:w="778" w:type="dxa"/>
          </w:tcPr>
          <w:p w:rsidR="00213E3A" w:rsidRDefault="00213E3A" w:rsidP="00C93748"/>
        </w:tc>
      </w:tr>
      <w:tr w:rsidR="00213E3A" w:rsidTr="00C93748">
        <w:tc>
          <w:tcPr>
            <w:tcW w:w="1936" w:type="dxa"/>
          </w:tcPr>
          <w:p w:rsidR="00213E3A" w:rsidRDefault="00213E3A" w:rsidP="00C93748">
            <w:pPr>
              <w:tabs>
                <w:tab w:val="left" w:pos="72"/>
              </w:tabs>
              <w:ind w:left="72"/>
            </w:pPr>
            <w:r>
              <w:lastRenderedPageBreak/>
              <w:t>Graduate Handbook Changes</w:t>
            </w:r>
          </w:p>
        </w:tc>
        <w:tc>
          <w:tcPr>
            <w:tcW w:w="2825" w:type="dxa"/>
          </w:tcPr>
          <w:p w:rsidR="00213E3A" w:rsidRDefault="00213E3A" w:rsidP="00C93748">
            <w:r>
              <w:t>Approve graduate handbook changes forwarded last year.</w:t>
            </w:r>
          </w:p>
        </w:tc>
        <w:tc>
          <w:tcPr>
            <w:tcW w:w="1761" w:type="dxa"/>
          </w:tcPr>
          <w:p w:rsidR="00213E3A" w:rsidRDefault="00213E3A" w:rsidP="00C93748">
            <w:r>
              <w:t xml:space="preserve">Re-forwarded </w:t>
            </w:r>
          </w:p>
          <w:p w:rsidR="00213E3A" w:rsidRDefault="00213E3A" w:rsidP="00C93748">
            <w:r>
              <w:t>September 19, 2011 for October COS meeting</w:t>
            </w:r>
          </w:p>
        </w:tc>
        <w:tc>
          <w:tcPr>
            <w:tcW w:w="778" w:type="dxa"/>
          </w:tcPr>
          <w:p w:rsidR="00213E3A" w:rsidRDefault="00213E3A" w:rsidP="00C93748"/>
          <w:p w:rsidR="00213E3A" w:rsidRPr="000D081D" w:rsidRDefault="00213E3A" w:rsidP="00C93748">
            <w:r>
              <w:t>October 2011</w:t>
            </w:r>
          </w:p>
        </w:tc>
        <w:tc>
          <w:tcPr>
            <w:tcW w:w="778" w:type="dxa"/>
          </w:tcPr>
          <w:p w:rsidR="00213E3A" w:rsidRDefault="00213E3A" w:rsidP="00C93748"/>
        </w:tc>
        <w:tc>
          <w:tcPr>
            <w:tcW w:w="778" w:type="dxa"/>
          </w:tcPr>
          <w:p w:rsidR="00213E3A" w:rsidRDefault="00213E3A" w:rsidP="00C93748"/>
        </w:tc>
      </w:tr>
      <w:tr w:rsidR="00213E3A" w:rsidTr="00C93748">
        <w:tc>
          <w:tcPr>
            <w:tcW w:w="1936" w:type="dxa"/>
          </w:tcPr>
          <w:p w:rsidR="00213E3A" w:rsidRDefault="00465F8C" w:rsidP="00C93748">
            <w:pPr>
              <w:tabs>
                <w:tab w:val="left" w:pos="72"/>
              </w:tabs>
              <w:ind w:left="72"/>
            </w:pPr>
            <w:r>
              <w:t>Master’s Track Structure</w:t>
            </w:r>
          </w:p>
        </w:tc>
        <w:tc>
          <w:tcPr>
            <w:tcW w:w="2825" w:type="dxa"/>
          </w:tcPr>
          <w:p w:rsidR="00465F8C" w:rsidRDefault="00465F8C" w:rsidP="00465F8C">
            <w:r>
              <w:t>Motion from the Graduate Practice Programs Committee:  Adopt the following structure as appropriate to individual  tracks:</w:t>
            </w:r>
          </w:p>
          <w:p w:rsidR="00465F8C" w:rsidRDefault="00465F8C" w:rsidP="00465F8C">
            <w:r>
              <w:t>Core</w:t>
            </w:r>
          </w:p>
          <w:p w:rsidR="00465F8C" w:rsidRDefault="00465F8C" w:rsidP="00465F8C">
            <w:r>
              <w:t>Direct Core</w:t>
            </w:r>
          </w:p>
          <w:p w:rsidR="00465F8C" w:rsidRDefault="00465F8C" w:rsidP="00465F8C">
            <w:r>
              <w:t>Concentration</w:t>
            </w:r>
          </w:p>
          <w:p w:rsidR="00465F8C" w:rsidRDefault="00465F8C" w:rsidP="00465F8C">
            <w:r>
              <w:t xml:space="preserve">Cognates/Electives </w:t>
            </w:r>
          </w:p>
          <w:p w:rsidR="00465F8C" w:rsidRDefault="00465F8C" w:rsidP="00465F8C">
            <w:pPr>
              <w:rPr>
                <w:color w:val="1F497D"/>
              </w:rPr>
            </w:pPr>
          </w:p>
          <w:p w:rsidR="00465F8C" w:rsidRDefault="00465F8C" w:rsidP="00465F8C">
            <w:r>
              <w:t xml:space="preserve">Not all tracks will have direct care core courses or cognates/electives. </w:t>
            </w:r>
          </w:p>
          <w:p w:rsidR="00465F8C" w:rsidRDefault="00465F8C" w:rsidP="00465F8C">
            <w:r>
              <w:t xml:space="preserve">Rationale: compliance with New </w:t>
            </w:r>
            <w:proofErr w:type="gramStart"/>
            <w:r>
              <w:t>CCNE  Essentials</w:t>
            </w:r>
            <w:proofErr w:type="gramEnd"/>
            <w:r>
              <w:t xml:space="preserve"> and the definition of cognates as developed by the COP. </w:t>
            </w:r>
          </w:p>
          <w:p w:rsidR="00465F8C" w:rsidRDefault="00465F8C" w:rsidP="00465F8C">
            <w:pPr>
              <w:rPr>
                <w:color w:val="1F497D"/>
              </w:rPr>
            </w:pPr>
          </w:p>
          <w:p w:rsidR="00213E3A" w:rsidRDefault="00213E3A" w:rsidP="00C93748"/>
        </w:tc>
        <w:tc>
          <w:tcPr>
            <w:tcW w:w="1761" w:type="dxa"/>
          </w:tcPr>
          <w:p w:rsidR="00213E3A" w:rsidRDefault="00465F8C" w:rsidP="00C93748">
            <w:r>
              <w:lastRenderedPageBreak/>
              <w:t>Forwarded to COP 10, 17, 2011</w:t>
            </w:r>
          </w:p>
        </w:tc>
        <w:tc>
          <w:tcPr>
            <w:tcW w:w="778" w:type="dxa"/>
          </w:tcPr>
          <w:p w:rsidR="00213E3A" w:rsidRDefault="00213E3A" w:rsidP="00C93748"/>
        </w:tc>
        <w:tc>
          <w:tcPr>
            <w:tcW w:w="778" w:type="dxa"/>
          </w:tcPr>
          <w:p w:rsidR="00213E3A" w:rsidRDefault="00213E3A" w:rsidP="00C93748"/>
        </w:tc>
        <w:tc>
          <w:tcPr>
            <w:tcW w:w="778" w:type="dxa"/>
          </w:tcPr>
          <w:p w:rsidR="00213E3A" w:rsidRDefault="00213E3A" w:rsidP="00C93748"/>
        </w:tc>
      </w:tr>
    </w:tbl>
    <w:p w:rsidR="00213E3A" w:rsidRDefault="00213E3A" w:rsidP="00213E3A"/>
    <w:p w:rsidR="00213E3A" w:rsidRPr="00C64F8A" w:rsidRDefault="00213E3A" w:rsidP="00213E3A">
      <w:pPr>
        <w:rPr>
          <w:b/>
        </w:rPr>
      </w:pPr>
    </w:p>
    <w:p w:rsidR="00213E3A" w:rsidRDefault="00213E3A" w:rsidP="00213E3A"/>
    <w:p w:rsidR="00125FBD" w:rsidRDefault="00125FBD" w:rsidP="009E5C01"/>
    <w:sectPr w:rsidR="00125FBD" w:rsidSect="00770C33">
      <w:headerReference w:type="default" r:id="rId7"/>
      <w:footerReference w:type="even" r:id="rId8"/>
      <w:footerReference w:type="default" r:id="rId9"/>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897" w:rsidRDefault="002B1897">
      <w:r>
        <w:separator/>
      </w:r>
    </w:p>
  </w:endnote>
  <w:endnote w:type="continuationSeparator" w:id="0">
    <w:p w:rsidR="002B1897" w:rsidRDefault="002B18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9E" w:rsidRDefault="00432F18" w:rsidP="007006C4">
    <w:pPr>
      <w:pStyle w:val="Footer"/>
      <w:framePr w:wrap="around" w:vAnchor="text" w:hAnchor="margin" w:xAlign="right" w:y="1"/>
      <w:rPr>
        <w:rStyle w:val="PageNumber"/>
      </w:rPr>
    </w:pPr>
    <w:r>
      <w:rPr>
        <w:rStyle w:val="PageNumber"/>
      </w:rPr>
      <w:fldChar w:fldCharType="begin"/>
    </w:r>
    <w:r w:rsidR="00291F9E">
      <w:rPr>
        <w:rStyle w:val="PageNumber"/>
      </w:rPr>
      <w:instrText xml:space="preserve">PAGE  </w:instrText>
    </w:r>
    <w:r>
      <w:rPr>
        <w:rStyle w:val="PageNumber"/>
      </w:rPr>
      <w:fldChar w:fldCharType="end"/>
    </w:r>
  </w:p>
  <w:p w:rsidR="00291F9E" w:rsidRDefault="00291F9E" w:rsidP="00291F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9E" w:rsidRDefault="00432F18" w:rsidP="007006C4">
    <w:pPr>
      <w:pStyle w:val="Footer"/>
      <w:framePr w:wrap="around" w:vAnchor="text" w:hAnchor="margin" w:xAlign="right" w:y="1"/>
      <w:rPr>
        <w:rStyle w:val="PageNumber"/>
      </w:rPr>
    </w:pPr>
    <w:r>
      <w:rPr>
        <w:rStyle w:val="PageNumber"/>
      </w:rPr>
      <w:fldChar w:fldCharType="begin"/>
    </w:r>
    <w:r w:rsidR="00291F9E">
      <w:rPr>
        <w:rStyle w:val="PageNumber"/>
      </w:rPr>
      <w:instrText xml:space="preserve">PAGE  </w:instrText>
    </w:r>
    <w:r>
      <w:rPr>
        <w:rStyle w:val="PageNumber"/>
      </w:rPr>
      <w:fldChar w:fldCharType="separate"/>
    </w:r>
    <w:r w:rsidR="007F3B5B">
      <w:rPr>
        <w:rStyle w:val="PageNumber"/>
        <w:noProof/>
      </w:rPr>
      <w:t>9</w:t>
    </w:r>
    <w:r>
      <w:rPr>
        <w:rStyle w:val="PageNumber"/>
      </w:rPr>
      <w:fldChar w:fldCharType="end"/>
    </w:r>
  </w:p>
  <w:p w:rsidR="00291F9E" w:rsidRDefault="00291F9E" w:rsidP="00291F9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897" w:rsidRDefault="002B1897">
      <w:r>
        <w:separator/>
      </w:r>
    </w:p>
  </w:footnote>
  <w:footnote w:type="continuationSeparator" w:id="0">
    <w:p w:rsidR="002B1897" w:rsidRDefault="002B18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C33" w:rsidRDefault="00770C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7D4"/>
    <w:multiLevelType w:val="hybridMultilevel"/>
    <w:tmpl w:val="D4B49336"/>
    <w:lvl w:ilvl="0" w:tplc="90D85336">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90456"/>
    <w:multiLevelType w:val="hybridMultilevel"/>
    <w:tmpl w:val="45508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61528"/>
    <w:multiLevelType w:val="hybridMultilevel"/>
    <w:tmpl w:val="CFB4A7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867B4B"/>
    <w:multiLevelType w:val="hybridMultilevel"/>
    <w:tmpl w:val="3C62F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D138F"/>
    <w:multiLevelType w:val="hybridMultilevel"/>
    <w:tmpl w:val="9E14E4EA"/>
    <w:lvl w:ilvl="0" w:tplc="C91AA5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C35711A"/>
    <w:multiLevelType w:val="hybridMultilevel"/>
    <w:tmpl w:val="8D7EB14E"/>
    <w:lvl w:ilvl="0" w:tplc="25D6C678">
      <w:start w:val="3"/>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490DE5"/>
    <w:multiLevelType w:val="hybridMultilevel"/>
    <w:tmpl w:val="B4EA217C"/>
    <w:lvl w:ilvl="0" w:tplc="8850D0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1E0B70"/>
    <w:multiLevelType w:val="hybridMultilevel"/>
    <w:tmpl w:val="6C988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45610"/>
    <w:multiLevelType w:val="hybridMultilevel"/>
    <w:tmpl w:val="B36CE226"/>
    <w:lvl w:ilvl="0" w:tplc="F5183E8A">
      <w:start w:val="5"/>
      <w:numFmt w:val="upperRoman"/>
      <w:lvlText w:val="%1."/>
      <w:lvlJc w:val="left"/>
      <w:pPr>
        <w:ind w:left="1260" w:hanging="72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12D22351"/>
    <w:multiLevelType w:val="hybridMultilevel"/>
    <w:tmpl w:val="13EEF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914422"/>
    <w:multiLevelType w:val="hybridMultilevel"/>
    <w:tmpl w:val="34C86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210F2D"/>
    <w:multiLevelType w:val="hybridMultilevel"/>
    <w:tmpl w:val="B574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7F691F"/>
    <w:multiLevelType w:val="hybridMultilevel"/>
    <w:tmpl w:val="6A0A8D32"/>
    <w:lvl w:ilvl="0" w:tplc="A9CEC13A">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1CC43B96"/>
    <w:multiLevelType w:val="hybridMultilevel"/>
    <w:tmpl w:val="411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2E0A79"/>
    <w:multiLevelType w:val="hybridMultilevel"/>
    <w:tmpl w:val="28B2A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E325F4"/>
    <w:multiLevelType w:val="hybridMultilevel"/>
    <w:tmpl w:val="F1FCFE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1ED44B5"/>
    <w:multiLevelType w:val="hybridMultilevel"/>
    <w:tmpl w:val="5FDA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236284"/>
    <w:multiLevelType w:val="hybridMultilevel"/>
    <w:tmpl w:val="581EF97C"/>
    <w:lvl w:ilvl="0" w:tplc="263EA578">
      <w:start w:val="1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3B2859"/>
    <w:multiLevelType w:val="hybridMultilevel"/>
    <w:tmpl w:val="F1700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490CFA"/>
    <w:multiLevelType w:val="hybridMultilevel"/>
    <w:tmpl w:val="04C2F4B8"/>
    <w:lvl w:ilvl="0" w:tplc="2C3C6794">
      <w:start w:val="1"/>
      <w:numFmt w:val="low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297B7D92"/>
    <w:multiLevelType w:val="hybridMultilevel"/>
    <w:tmpl w:val="4886C1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BF2307"/>
    <w:multiLevelType w:val="hybridMultilevel"/>
    <w:tmpl w:val="B756DD44"/>
    <w:lvl w:ilvl="0" w:tplc="A99081D2">
      <w:start w:val="5"/>
      <w:numFmt w:val="upperRoman"/>
      <w:lvlText w:val="%1."/>
      <w:lvlJc w:val="left"/>
      <w:pPr>
        <w:ind w:left="1980" w:hanging="72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nsid w:val="2F116038"/>
    <w:multiLevelType w:val="hybridMultilevel"/>
    <w:tmpl w:val="BF50D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B37647"/>
    <w:multiLevelType w:val="hybridMultilevel"/>
    <w:tmpl w:val="AE7434A6"/>
    <w:lvl w:ilvl="0" w:tplc="46583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195E03"/>
    <w:multiLevelType w:val="hybridMultilevel"/>
    <w:tmpl w:val="E92C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405A03"/>
    <w:multiLevelType w:val="hybridMultilevel"/>
    <w:tmpl w:val="75743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2E4808"/>
    <w:multiLevelType w:val="multilevel"/>
    <w:tmpl w:val="34D2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F6116A"/>
    <w:multiLevelType w:val="hybridMultilevel"/>
    <w:tmpl w:val="AE7434A6"/>
    <w:lvl w:ilvl="0" w:tplc="46583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712CA0"/>
    <w:multiLevelType w:val="hybridMultilevel"/>
    <w:tmpl w:val="862E3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1D4139"/>
    <w:multiLevelType w:val="hybridMultilevel"/>
    <w:tmpl w:val="11CAB46E"/>
    <w:lvl w:ilvl="0" w:tplc="BB1CADE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F4302F9"/>
    <w:multiLevelType w:val="hybridMultilevel"/>
    <w:tmpl w:val="CD668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223577"/>
    <w:multiLevelType w:val="hybridMultilevel"/>
    <w:tmpl w:val="4356A9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D32887"/>
    <w:multiLevelType w:val="hybridMultilevel"/>
    <w:tmpl w:val="B224C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AE0CFC"/>
    <w:multiLevelType w:val="hybridMultilevel"/>
    <w:tmpl w:val="EB94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365F76"/>
    <w:multiLevelType w:val="hybridMultilevel"/>
    <w:tmpl w:val="B1B8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AC0C6C"/>
    <w:multiLevelType w:val="hybridMultilevel"/>
    <w:tmpl w:val="CC88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D26447"/>
    <w:multiLevelType w:val="hybridMultilevel"/>
    <w:tmpl w:val="A02C550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3A32145"/>
    <w:multiLevelType w:val="hybridMultilevel"/>
    <w:tmpl w:val="07245444"/>
    <w:lvl w:ilvl="0" w:tplc="27F66646">
      <w:start w:val="7"/>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C476DC"/>
    <w:multiLevelType w:val="hybridMultilevel"/>
    <w:tmpl w:val="2A44C5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F6C5696"/>
    <w:multiLevelType w:val="hybridMultilevel"/>
    <w:tmpl w:val="0FD6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96DB8"/>
    <w:multiLevelType w:val="hybridMultilevel"/>
    <w:tmpl w:val="C06A3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CE2D51"/>
    <w:multiLevelType w:val="hybridMultilevel"/>
    <w:tmpl w:val="B5703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2B1BC7"/>
    <w:multiLevelType w:val="multilevel"/>
    <w:tmpl w:val="C4D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84036D"/>
    <w:multiLevelType w:val="hybridMultilevel"/>
    <w:tmpl w:val="C55CE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AE4C64"/>
    <w:multiLevelType w:val="hybridMultilevel"/>
    <w:tmpl w:val="B6E2B3A8"/>
    <w:lvl w:ilvl="0" w:tplc="A22E2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B262BFB"/>
    <w:multiLevelType w:val="hybridMultilevel"/>
    <w:tmpl w:val="61EC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354B5D"/>
    <w:multiLevelType w:val="hybridMultilevel"/>
    <w:tmpl w:val="232E0BCA"/>
    <w:lvl w:ilvl="0" w:tplc="EB60852E">
      <w:start w:val="1"/>
      <w:numFmt w:val="upperRoman"/>
      <w:lvlText w:val="%1."/>
      <w:lvlJc w:val="left"/>
      <w:pPr>
        <w:tabs>
          <w:tab w:val="num" w:pos="1260"/>
        </w:tabs>
        <w:ind w:left="1260" w:hanging="720"/>
      </w:pPr>
      <w:rPr>
        <w:rFonts w:hint="default"/>
      </w:rPr>
    </w:lvl>
    <w:lvl w:ilvl="1" w:tplc="04090019">
      <w:start w:val="1"/>
      <w:numFmt w:val="lowerLetter"/>
      <w:lvlText w:val="%2."/>
      <w:lvlJc w:val="left"/>
      <w:pPr>
        <w:tabs>
          <w:tab w:val="num" w:pos="1440"/>
        </w:tabs>
        <w:ind w:left="1440" w:hanging="360"/>
      </w:pPr>
    </w:lvl>
    <w:lvl w:ilvl="2" w:tplc="9E661A60">
      <w:start w:val="1"/>
      <w:numFmt w:val="lowerLetter"/>
      <w:lvlText w:val="%3."/>
      <w:lvlJc w:val="right"/>
      <w:pPr>
        <w:tabs>
          <w:tab w:val="num" w:pos="2160"/>
        </w:tabs>
        <w:ind w:left="2160" w:hanging="180"/>
      </w:pPr>
      <w:rPr>
        <w:rFonts w:ascii="Times New Roman" w:eastAsia="Times New Roman" w:hAnsi="Times New Roman" w:cs="Times New Roman"/>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4F3C2B"/>
    <w:multiLevelType w:val="hybridMultilevel"/>
    <w:tmpl w:val="2176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FB0D04"/>
    <w:multiLevelType w:val="hybridMultilevel"/>
    <w:tmpl w:val="38A22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BE22A0"/>
    <w:multiLevelType w:val="hybridMultilevel"/>
    <w:tmpl w:val="232E0BCA"/>
    <w:lvl w:ilvl="0" w:tplc="EB60852E">
      <w:start w:val="1"/>
      <w:numFmt w:val="upperRoman"/>
      <w:lvlText w:val="%1."/>
      <w:lvlJc w:val="left"/>
      <w:pPr>
        <w:tabs>
          <w:tab w:val="num" w:pos="1260"/>
        </w:tabs>
        <w:ind w:left="1260" w:hanging="720"/>
      </w:pPr>
      <w:rPr>
        <w:rFonts w:hint="default"/>
      </w:rPr>
    </w:lvl>
    <w:lvl w:ilvl="1" w:tplc="04090019">
      <w:start w:val="1"/>
      <w:numFmt w:val="lowerLetter"/>
      <w:lvlText w:val="%2."/>
      <w:lvlJc w:val="left"/>
      <w:pPr>
        <w:tabs>
          <w:tab w:val="num" w:pos="1440"/>
        </w:tabs>
        <w:ind w:left="1440" w:hanging="360"/>
      </w:pPr>
    </w:lvl>
    <w:lvl w:ilvl="2" w:tplc="9E661A60">
      <w:start w:val="1"/>
      <w:numFmt w:val="lowerLetter"/>
      <w:lvlText w:val="%3."/>
      <w:lvlJc w:val="right"/>
      <w:pPr>
        <w:tabs>
          <w:tab w:val="num" w:pos="2160"/>
        </w:tabs>
        <w:ind w:left="2160" w:hanging="180"/>
      </w:pPr>
      <w:rPr>
        <w:rFonts w:ascii="Times New Roman" w:eastAsia="Times New Roman" w:hAnsi="Times New Roman" w:cs="Times New Roman"/>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
  </w:num>
  <w:num w:numId="3">
    <w:abstractNumId w:val="15"/>
  </w:num>
  <w:num w:numId="4">
    <w:abstractNumId w:val="7"/>
  </w:num>
  <w:num w:numId="5">
    <w:abstractNumId w:val="10"/>
  </w:num>
  <w:num w:numId="6">
    <w:abstractNumId w:val="41"/>
  </w:num>
  <w:num w:numId="7">
    <w:abstractNumId w:val="30"/>
  </w:num>
  <w:num w:numId="8">
    <w:abstractNumId w:val="4"/>
  </w:num>
  <w:num w:numId="9">
    <w:abstractNumId w:val="45"/>
  </w:num>
  <w:num w:numId="10">
    <w:abstractNumId w:val="13"/>
  </w:num>
  <w:num w:numId="11">
    <w:abstractNumId w:val="25"/>
  </w:num>
  <w:num w:numId="12">
    <w:abstractNumId w:val="19"/>
  </w:num>
  <w:num w:numId="13">
    <w:abstractNumId w:val="34"/>
  </w:num>
  <w:num w:numId="14">
    <w:abstractNumId w:val="23"/>
  </w:num>
  <w:num w:numId="15">
    <w:abstractNumId w:val="31"/>
  </w:num>
  <w:num w:numId="16">
    <w:abstractNumId w:val="27"/>
  </w:num>
  <w:num w:numId="17">
    <w:abstractNumId w:val="9"/>
  </w:num>
  <w:num w:numId="18">
    <w:abstractNumId w:val="43"/>
  </w:num>
  <w:num w:numId="19">
    <w:abstractNumId w:val="6"/>
  </w:num>
  <w:num w:numId="20">
    <w:abstractNumId w:val="1"/>
  </w:num>
  <w:num w:numId="21">
    <w:abstractNumId w:val="32"/>
  </w:num>
  <w:num w:numId="22">
    <w:abstractNumId w:val="33"/>
  </w:num>
  <w:num w:numId="23">
    <w:abstractNumId w:val="20"/>
  </w:num>
  <w:num w:numId="24">
    <w:abstractNumId w:val="24"/>
  </w:num>
  <w:num w:numId="25">
    <w:abstractNumId w:val="14"/>
  </w:num>
  <w:num w:numId="26">
    <w:abstractNumId w:val="0"/>
  </w:num>
  <w:num w:numId="27">
    <w:abstractNumId w:val="48"/>
  </w:num>
  <w:num w:numId="28">
    <w:abstractNumId w:val="40"/>
  </w:num>
  <w:num w:numId="29">
    <w:abstractNumId w:val="49"/>
  </w:num>
  <w:num w:numId="30">
    <w:abstractNumId w:val="46"/>
  </w:num>
  <w:num w:numId="31">
    <w:abstractNumId w:val="37"/>
  </w:num>
  <w:num w:numId="32">
    <w:abstractNumId w:val="3"/>
  </w:num>
  <w:num w:numId="33">
    <w:abstractNumId w:val="12"/>
  </w:num>
  <w:num w:numId="34">
    <w:abstractNumId w:val="5"/>
  </w:num>
  <w:num w:numId="35">
    <w:abstractNumId w:val="21"/>
  </w:num>
  <w:num w:numId="36">
    <w:abstractNumId w:val="8"/>
  </w:num>
  <w:num w:numId="37">
    <w:abstractNumId w:val="17"/>
  </w:num>
  <w:num w:numId="38">
    <w:abstractNumId w:val="39"/>
  </w:num>
  <w:num w:numId="39">
    <w:abstractNumId w:val="44"/>
  </w:num>
  <w:num w:numId="40">
    <w:abstractNumId w:val="35"/>
  </w:num>
  <w:num w:numId="41">
    <w:abstractNumId w:val="47"/>
  </w:num>
  <w:num w:numId="42">
    <w:abstractNumId w:val="38"/>
  </w:num>
  <w:num w:numId="43">
    <w:abstractNumId w:val="36"/>
  </w:num>
  <w:num w:numId="44">
    <w:abstractNumId w:val="26"/>
  </w:num>
  <w:num w:numId="45">
    <w:abstractNumId w:val="42"/>
  </w:num>
  <w:num w:numId="46">
    <w:abstractNumId w:val="22"/>
  </w:num>
  <w:num w:numId="47">
    <w:abstractNumId w:val="28"/>
  </w:num>
  <w:num w:numId="48">
    <w:abstractNumId w:val="16"/>
  </w:num>
  <w:num w:numId="49">
    <w:abstractNumId w:val="18"/>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F90708"/>
    <w:rsid w:val="000044B3"/>
    <w:rsid w:val="00004B5A"/>
    <w:rsid w:val="00011F6D"/>
    <w:rsid w:val="00014938"/>
    <w:rsid w:val="000158A0"/>
    <w:rsid w:val="00017D43"/>
    <w:rsid w:val="00021682"/>
    <w:rsid w:val="000239C5"/>
    <w:rsid w:val="00024E50"/>
    <w:rsid w:val="000317D9"/>
    <w:rsid w:val="00037C1F"/>
    <w:rsid w:val="00040AA1"/>
    <w:rsid w:val="00041105"/>
    <w:rsid w:val="00041A2B"/>
    <w:rsid w:val="00047355"/>
    <w:rsid w:val="00051D49"/>
    <w:rsid w:val="00065D8A"/>
    <w:rsid w:val="00077BB3"/>
    <w:rsid w:val="0009257C"/>
    <w:rsid w:val="00093797"/>
    <w:rsid w:val="00095BF4"/>
    <w:rsid w:val="00096AEB"/>
    <w:rsid w:val="000A0BD8"/>
    <w:rsid w:val="000A53AA"/>
    <w:rsid w:val="000B588B"/>
    <w:rsid w:val="000C0B1A"/>
    <w:rsid w:val="000C562E"/>
    <w:rsid w:val="000C6708"/>
    <w:rsid w:val="000C7DEF"/>
    <w:rsid w:val="000D023C"/>
    <w:rsid w:val="000D04AA"/>
    <w:rsid w:val="000D2731"/>
    <w:rsid w:val="000D408B"/>
    <w:rsid w:val="000D6749"/>
    <w:rsid w:val="000E247B"/>
    <w:rsid w:val="000E62C7"/>
    <w:rsid w:val="000E7418"/>
    <w:rsid w:val="000F6C92"/>
    <w:rsid w:val="000F71B5"/>
    <w:rsid w:val="00110006"/>
    <w:rsid w:val="00122568"/>
    <w:rsid w:val="00125FBD"/>
    <w:rsid w:val="00126485"/>
    <w:rsid w:val="0012728D"/>
    <w:rsid w:val="00136BE2"/>
    <w:rsid w:val="00141D33"/>
    <w:rsid w:val="0014401F"/>
    <w:rsid w:val="0014425A"/>
    <w:rsid w:val="00145326"/>
    <w:rsid w:val="0015661B"/>
    <w:rsid w:val="00157B27"/>
    <w:rsid w:val="00164D5D"/>
    <w:rsid w:val="001673AE"/>
    <w:rsid w:val="001679EE"/>
    <w:rsid w:val="001726C0"/>
    <w:rsid w:val="00175415"/>
    <w:rsid w:val="00184F60"/>
    <w:rsid w:val="00191069"/>
    <w:rsid w:val="001948F4"/>
    <w:rsid w:val="00196CDA"/>
    <w:rsid w:val="001B0325"/>
    <w:rsid w:val="001B1482"/>
    <w:rsid w:val="001C3905"/>
    <w:rsid w:val="001C5BC8"/>
    <w:rsid w:val="001C79D1"/>
    <w:rsid w:val="001D0221"/>
    <w:rsid w:val="001D5820"/>
    <w:rsid w:val="001E5302"/>
    <w:rsid w:val="001E66B1"/>
    <w:rsid w:val="001E66C6"/>
    <w:rsid w:val="001F2133"/>
    <w:rsid w:val="001F33D1"/>
    <w:rsid w:val="00203029"/>
    <w:rsid w:val="00203471"/>
    <w:rsid w:val="0021070E"/>
    <w:rsid w:val="00212D57"/>
    <w:rsid w:val="00213E3A"/>
    <w:rsid w:val="002172AF"/>
    <w:rsid w:val="00220480"/>
    <w:rsid w:val="00221CE0"/>
    <w:rsid w:val="00222CA1"/>
    <w:rsid w:val="00230CA9"/>
    <w:rsid w:val="00236307"/>
    <w:rsid w:val="00237D35"/>
    <w:rsid w:val="002432D9"/>
    <w:rsid w:val="0024403A"/>
    <w:rsid w:val="00254E5B"/>
    <w:rsid w:val="0025506B"/>
    <w:rsid w:val="00261A11"/>
    <w:rsid w:val="00274461"/>
    <w:rsid w:val="00285B82"/>
    <w:rsid w:val="002901F0"/>
    <w:rsid w:val="00290426"/>
    <w:rsid w:val="00291F27"/>
    <w:rsid w:val="00291F9E"/>
    <w:rsid w:val="00293092"/>
    <w:rsid w:val="002A0561"/>
    <w:rsid w:val="002A3066"/>
    <w:rsid w:val="002A3F61"/>
    <w:rsid w:val="002A52D9"/>
    <w:rsid w:val="002A67F1"/>
    <w:rsid w:val="002A76F2"/>
    <w:rsid w:val="002B1897"/>
    <w:rsid w:val="002B6E56"/>
    <w:rsid w:val="002D2FC3"/>
    <w:rsid w:val="002D3D03"/>
    <w:rsid w:val="002D64E0"/>
    <w:rsid w:val="002D6E5B"/>
    <w:rsid w:val="002D7883"/>
    <w:rsid w:val="002E1BF6"/>
    <w:rsid w:val="002E1DDF"/>
    <w:rsid w:val="002E35EE"/>
    <w:rsid w:val="002F5319"/>
    <w:rsid w:val="0031049A"/>
    <w:rsid w:val="0031260A"/>
    <w:rsid w:val="0031313C"/>
    <w:rsid w:val="00313F30"/>
    <w:rsid w:val="00315FBA"/>
    <w:rsid w:val="00321BE4"/>
    <w:rsid w:val="00326B95"/>
    <w:rsid w:val="00326D04"/>
    <w:rsid w:val="00327A7D"/>
    <w:rsid w:val="00327F72"/>
    <w:rsid w:val="00335C34"/>
    <w:rsid w:val="00342EB6"/>
    <w:rsid w:val="00344807"/>
    <w:rsid w:val="003450B0"/>
    <w:rsid w:val="00345B6E"/>
    <w:rsid w:val="003469A9"/>
    <w:rsid w:val="003615A4"/>
    <w:rsid w:val="003727DB"/>
    <w:rsid w:val="00376EF9"/>
    <w:rsid w:val="003802DD"/>
    <w:rsid w:val="00381011"/>
    <w:rsid w:val="003813CD"/>
    <w:rsid w:val="003827C9"/>
    <w:rsid w:val="003828EC"/>
    <w:rsid w:val="003918A0"/>
    <w:rsid w:val="003A29E3"/>
    <w:rsid w:val="003B27D5"/>
    <w:rsid w:val="003C43E8"/>
    <w:rsid w:val="003C7BB4"/>
    <w:rsid w:val="003D41BF"/>
    <w:rsid w:val="003D4877"/>
    <w:rsid w:val="003D7AE3"/>
    <w:rsid w:val="003D7C9B"/>
    <w:rsid w:val="003D7DB5"/>
    <w:rsid w:val="003E1883"/>
    <w:rsid w:val="003E40CD"/>
    <w:rsid w:val="003E782C"/>
    <w:rsid w:val="003F099F"/>
    <w:rsid w:val="003F27A5"/>
    <w:rsid w:val="003F2DD0"/>
    <w:rsid w:val="003F3C63"/>
    <w:rsid w:val="003F4605"/>
    <w:rsid w:val="00400811"/>
    <w:rsid w:val="00401221"/>
    <w:rsid w:val="00410433"/>
    <w:rsid w:val="00412E67"/>
    <w:rsid w:val="0042279B"/>
    <w:rsid w:val="0042792C"/>
    <w:rsid w:val="0043192F"/>
    <w:rsid w:val="00432F18"/>
    <w:rsid w:val="004336D2"/>
    <w:rsid w:val="004433A1"/>
    <w:rsid w:val="00445771"/>
    <w:rsid w:val="00445F90"/>
    <w:rsid w:val="00446EB4"/>
    <w:rsid w:val="004500C5"/>
    <w:rsid w:val="004541E2"/>
    <w:rsid w:val="00455A11"/>
    <w:rsid w:val="00457952"/>
    <w:rsid w:val="00461590"/>
    <w:rsid w:val="00462706"/>
    <w:rsid w:val="00465F8C"/>
    <w:rsid w:val="00477A87"/>
    <w:rsid w:val="00484224"/>
    <w:rsid w:val="00491CCA"/>
    <w:rsid w:val="00495146"/>
    <w:rsid w:val="00495433"/>
    <w:rsid w:val="004958AD"/>
    <w:rsid w:val="00496C6E"/>
    <w:rsid w:val="004A5726"/>
    <w:rsid w:val="004C2989"/>
    <w:rsid w:val="004C2CC7"/>
    <w:rsid w:val="004D4A35"/>
    <w:rsid w:val="004D76C0"/>
    <w:rsid w:val="004E02DC"/>
    <w:rsid w:val="004F34A9"/>
    <w:rsid w:val="004F403D"/>
    <w:rsid w:val="004F5D7B"/>
    <w:rsid w:val="004F6647"/>
    <w:rsid w:val="004F6976"/>
    <w:rsid w:val="004F7E49"/>
    <w:rsid w:val="00500426"/>
    <w:rsid w:val="005038F4"/>
    <w:rsid w:val="005051C7"/>
    <w:rsid w:val="00513339"/>
    <w:rsid w:val="00515B55"/>
    <w:rsid w:val="0051621B"/>
    <w:rsid w:val="005175FC"/>
    <w:rsid w:val="00524583"/>
    <w:rsid w:val="00542923"/>
    <w:rsid w:val="00544D68"/>
    <w:rsid w:val="00544D9F"/>
    <w:rsid w:val="005465C3"/>
    <w:rsid w:val="0055025B"/>
    <w:rsid w:val="0057397F"/>
    <w:rsid w:val="00576839"/>
    <w:rsid w:val="00577CFC"/>
    <w:rsid w:val="00581686"/>
    <w:rsid w:val="00590243"/>
    <w:rsid w:val="00590DC6"/>
    <w:rsid w:val="00590E2D"/>
    <w:rsid w:val="00597953"/>
    <w:rsid w:val="005A4C90"/>
    <w:rsid w:val="005A7500"/>
    <w:rsid w:val="005D443A"/>
    <w:rsid w:val="005D4938"/>
    <w:rsid w:val="005D674F"/>
    <w:rsid w:val="005E3E1B"/>
    <w:rsid w:val="005F313C"/>
    <w:rsid w:val="00601F4A"/>
    <w:rsid w:val="00611E12"/>
    <w:rsid w:val="0061578D"/>
    <w:rsid w:val="00616AD5"/>
    <w:rsid w:val="00626A7A"/>
    <w:rsid w:val="00632DCC"/>
    <w:rsid w:val="00641F88"/>
    <w:rsid w:val="0064449A"/>
    <w:rsid w:val="006444BA"/>
    <w:rsid w:val="00647111"/>
    <w:rsid w:val="00656793"/>
    <w:rsid w:val="00662C36"/>
    <w:rsid w:val="006812CB"/>
    <w:rsid w:val="00691422"/>
    <w:rsid w:val="0069294A"/>
    <w:rsid w:val="00693F38"/>
    <w:rsid w:val="006957EC"/>
    <w:rsid w:val="006A4CBC"/>
    <w:rsid w:val="006A5535"/>
    <w:rsid w:val="006A5C51"/>
    <w:rsid w:val="006A64E3"/>
    <w:rsid w:val="006B1B53"/>
    <w:rsid w:val="006B57D6"/>
    <w:rsid w:val="006C397C"/>
    <w:rsid w:val="006C4164"/>
    <w:rsid w:val="006C4CA8"/>
    <w:rsid w:val="006D1067"/>
    <w:rsid w:val="006D48D3"/>
    <w:rsid w:val="006D74C7"/>
    <w:rsid w:val="006E3ADD"/>
    <w:rsid w:val="006E412B"/>
    <w:rsid w:val="006E74B7"/>
    <w:rsid w:val="006F07D2"/>
    <w:rsid w:val="006F5029"/>
    <w:rsid w:val="006F64DF"/>
    <w:rsid w:val="006F6C39"/>
    <w:rsid w:val="0070050E"/>
    <w:rsid w:val="007006C4"/>
    <w:rsid w:val="0070228F"/>
    <w:rsid w:val="007056D9"/>
    <w:rsid w:val="007060FD"/>
    <w:rsid w:val="007115E5"/>
    <w:rsid w:val="007326E2"/>
    <w:rsid w:val="007343C7"/>
    <w:rsid w:val="00753772"/>
    <w:rsid w:val="00754416"/>
    <w:rsid w:val="0075468C"/>
    <w:rsid w:val="007575CA"/>
    <w:rsid w:val="00763EBD"/>
    <w:rsid w:val="007646FA"/>
    <w:rsid w:val="00764BF4"/>
    <w:rsid w:val="00766700"/>
    <w:rsid w:val="00770C33"/>
    <w:rsid w:val="007715D4"/>
    <w:rsid w:val="00783D09"/>
    <w:rsid w:val="0078494F"/>
    <w:rsid w:val="0078555C"/>
    <w:rsid w:val="0079351E"/>
    <w:rsid w:val="007A6770"/>
    <w:rsid w:val="007B0406"/>
    <w:rsid w:val="007B2AE7"/>
    <w:rsid w:val="007B68BE"/>
    <w:rsid w:val="007C1FCB"/>
    <w:rsid w:val="007C24E7"/>
    <w:rsid w:val="007C4A52"/>
    <w:rsid w:val="007C7AA3"/>
    <w:rsid w:val="007D5F3F"/>
    <w:rsid w:val="007D677C"/>
    <w:rsid w:val="007D6ED2"/>
    <w:rsid w:val="007E0661"/>
    <w:rsid w:val="007E44E0"/>
    <w:rsid w:val="007E667B"/>
    <w:rsid w:val="007F2174"/>
    <w:rsid w:val="007F3B5B"/>
    <w:rsid w:val="007F557C"/>
    <w:rsid w:val="00800423"/>
    <w:rsid w:val="008106EF"/>
    <w:rsid w:val="008318CB"/>
    <w:rsid w:val="00831B47"/>
    <w:rsid w:val="008375B8"/>
    <w:rsid w:val="00837BDA"/>
    <w:rsid w:val="00841814"/>
    <w:rsid w:val="00843113"/>
    <w:rsid w:val="00847FD1"/>
    <w:rsid w:val="00857DEC"/>
    <w:rsid w:val="00867199"/>
    <w:rsid w:val="00871D2C"/>
    <w:rsid w:val="00872F8B"/>
    <w:rsid w:val="008753B4"/>
    <w:rsid w:val="008909AE"/>
    <w:rsid w:val="00890CF3"/>
    <w:rsid w:val="00890DCE"/>
    <w:rsid w:val="00894BBC"/>
    <w:rsid w:val="0089614F"/>
    <w:rsid w:val="00897CD0"/>
    <w:rsid w:val="008A2667"/>
    <w:rsid w:val="008B474D"/>
    <w:rsid w:val="008B5DD4"/>
    <w:rsid w:val="008B6086"/>
    <w:rsid w:val="008C1DB9"/>
    <w:rsid w:val="008D5156"/>
    <w:rsid w:val="008D640B"/>
    <w:rsid w:val="008E0857"/>
    <w:rsid w:val="008E43AC"/>
    <w:rsid w:val="008E56F3"/>
    <w:rsid w:val="008E57A0"/>
    <w:rsid w:val="008E6C85"/>
    <w:rsid w:val="008F62FB"/>
    <w:rsid w:val="0090379C"/>
    <w:rsid w:val="00907021"/>
    <w:rsid w:val="00916505"/>
    <w:rsid w:val="00923792"/>
    <w:rsid w:val="00923BB1"/>
    <w:rsid w:val="009251D0"/>
    <w:rsid w:val="0092530E"/>
    <w:rsid w:val="00926161"/>
    <w:rsid w:val="00926B9F"/>
    <w:rsid w:val="0093400B"/>
    <w:rsid w:val="00936ABC"/>
    <w:rsid w:val="00937220"/>
    <w:rsid w:val="00937595"/>
    <w:rsid w:val="009634BC"/>
    <w:rsid w:val="0097044E"/>
    <w:rsid w:val="00981098"/>
    <w:rsid w:val="00981955"/>
    <w:rsid w:val="0099542C"/>
    <w:rsid w:val="009960E2"/>
    <w:rsid w:val="009A147D"/>
    <w:rsid w:val="009A1D23"/>
    <w:rsid w:val="009A1E79"/>
    <w:rsid w:val="009A5BD6"/>
    <w:rsid w:val="009A694D"/>
    <w:rsid w:val="009B3D7D"/>
    <w:rsid w:val="009B3EDE"/>
    <w:rsid w:val="009B48C5"/>
    <w:rsid w:val="009B5316"/>
    <w:rsid w:val="009C29A5"/>
    <w:rsid w:val="009C5316"/>
    <w:rsid w:val="009D0374"/>
    <w:rsid w:val="009D3097"/>
    <w:rsid w:val="009D3A52"/>
    <w:rsid w:val="009D5F7F"/>
    <w:rsid w:val="009D65BC"/>
    <w:rsid w:val="009E09D5"/>
    <w:rsid w:val="009E1108"/>
    <w:rsid w:val="009E3897"/>
    <w:rsid w:val="009E3F2F"/>
    <w:rsid w:val="009E5C01"/>
    <w:rsid w:val="009F414A"/>
    <w:rsid w:val="009F61CD"/>
    <w:rsid w:val="009F6358"/>
    <w:rsid w:val="009F7F6C"/>
    <w:rsid w:val="00A02C07"/>
    <w:rsid w:val="00A03768"/>
    <w:rsid w:val="00A158C0"/>
    <w:rsid w:val="00A17D2C"/>
    <w:rsid w:val="00A25508"/>
    <w:rsid w:val="00A4719D"/>
    <w:rsid w:val="00A47A03"/>
    <w:rsid w:val="00A538CC"/>
    <w:rsid w:val="00A620C7"/>
    <w:rsid w:val="00A623DD"/>
    <w:rsid w:val="00A91CCE"/>
    <w:rsid w:val="00AA095A"/>
    <w:rsid w:val="00AA3CBA"/>
    <w:rsid w:val="00AB12A9"/>
    <w:rsid w:val="00AB261C"/>
    <w:rsid w:val="00AB57E3"/>
    <w:rsid w:val="00AC40AD"/>
    <w:rsid w:val="00AD5627"/>
    <w:rsid w:val="00AD590F"/>
    <w:rsid w:val="00AE7903"/>
    <w:rsid w:val="00AF42F2"/>
    <w:rsid w:val="00B06711"/>
    <w:rsid w:val="00B070D0"/>
    <w:rsid w:val="00B07E52"/>
    <w:rsid w:val="00B153E6"/>
    <w:rsid w:val="00B24460"/>
    <w:rsid w:val="00B32734"/>
    <w:rsid w:val="00B34643"/>
    <w:rsid w:val="00B41191"/>
    <w:rsid w:val="00B43A9A"/>
    <w:rsid w:val="00B4702B"/>
    <w:rsid w:val="00B521DA"/>
    <w:rsid w:val="00B53EBA"/>
    <w:rsid w:val="00B57207"/>
    <w:rsid w:val="00B62186"/>
    <w:rsid w:val="00B66B34"/>
    <w:rsid w:val="00B66C28"/>
    <w:rsid w:val="00B70758"/>
    <w:rsid w:val="00B93F78"/>
    <w:rsid w:val="00BB09F4"/>
    <w:rsid w:val="00BB160C"/>
    <w:rsid w:val="00BB2D3A"/>
    <w:rsid w:val="00BB634D"/>
    <w:rsid w:val="00BC03EB"/>
    <w:rsid w:val="00BD2798"/>
    <w:rsid w:val="00BE6FFB"/>
    <w:rsid w:val="00BF0070"/>
    <w:rsid w:val="00BF10EA"/>
    <w:rsid w:val="00BF3F43"/>
    <w:rsid w:val="00C00CDA"/>
    <w:rsid w:val="00C03E4C"/>
    <w:rsid w:val="00C03EA8"/>
    <w:rsid w:val="00C06743"/>
    <w:rsid w:val="00C169B6"/>
    <w:rsid w:val="00C21E87"/>
    <w:rsid w:val="00C34A3F"/>
    <w:rsid w:val="00C404FB"/>
    <w:rsid w:val="00C470CC"/>
    <w:rsid w:val="00C47ADD"/>
    <w:rsid w:val="00C549DB"/>
    <w:rsid w:val="00C57A2B"/>
    <w:rsid w:val="00C630BD"/>
    <w:rsid w:val="00C64DB1"/>
    <w:rsid w:val="00C72116"/>
    <w:rsid w:val="00C74B19"/>
    <w:rsid w:val="00C802C9"/>
    <w:rsid w:val="00C817C5"/>
    <w:rsid w:val="00C82C24"/>
    <w:rsid w:val="00C833C4"/>
    <w:rsid w:val="00C83C33"/>
    <w:rsid w:val="00C9387A"/>
    <w:rsid w:val="00C948BB"/>
    <w:rsid w:val="00C95ECD"/>
    <w:rsid w:val="00CA1AAC"/>
    <w:rsid w:val="00CB14B3"/>
    <w:rsid w:val="00CB58AC"/>
    <w:rsid w:val="00CD2346"/>
    <w:rsid w:val="00CD5D76"/>
    <w:rsid w:val="00CE6DC6"/>
    <w:rsid w:val="00CF2F57"/>
    <w:rsid w:val="00CF4995"/>
    <w:rsid w:val="00CF52E9"/>
    <w:rsid w:val="00D05515"/>
    <w:rsid w:val="00D07644"/>
    <w:rsid w:val="00D07FF1"/>
    <w:rsid w:val="00D10821"/>
    <w:rsid w:val="00D12E8D"/>
    <w:rsid w:val="00D27AE2"/>
    <w:rsid w:val="00D31D90"/>
    <w:rsid w:val="00D33EB2"/>
    <w:rsid w:val="00D402FA"/>
    <w:rsid w:val="00D40341"/>
    <w:rsid w:val="00D4479C"/>
    <w:rsid w:val="00D4585F"/>
    <w:rsid w:val="00D462D3"/>
    <w:rsid w:val="00D462E1"/>
    <w:rsid w:val="00D524D9"/>
    <w:rsid w:val="00D55DD7"/>
    <w:rsid w:val="00D612CC"/>
    <w:rsid w:val="00D614B5"/>
    <w:rsid w:val="00D65235"/>
    <w:rsid w:val="00D73BAE"/>
    <w:rsid w:val="00D80727"/>
    <w:rsid w:val="00D82815"/>
    <w:rsid w:val="00D832FB"/>
    <w:rsid w:val="00DA00F6"/>
    <w:rsid w:val="00DA21AE"/>
    <w:rsid w:val="00DA23ED"/>
    <w:rsid w:val="00DA3000"/>
    <w:rsid w:val="00DB076B"/>
    <w:rsid w:val="00DB4A71"/>
    <w:rsid w:val="00DB64B2"/>
    <w:rsid w:val="00DC23EF"/>
    <w:rsid w:val="00DC381F"/>
    <w:rsid w:val="00DD3593"/>
    <w:rsid w:val="00DF431A"/>
    <w:rsid w:val="00DF4D34"/>
    <w:rsid w:val="00DF601E"/>
    <w:rsid w:val="00E06694"/>
    <w:rsid w:val="00E141D5"/>
    <w:rsid w:val="00E30B09"/>
    <w:rsid w:val="00E316BD"/>
    <w:rsid w:val="00E32886"/>
    <w:rsid w:val="00E408CB"/>
    <w:rsid w:val="00E40FA9"/>
    <w:rsid w:val="00E41755"/>
    <w:rsid w:val="00E42220"/>
    <w:rsid w:val="00E4699E"/>
    <w:rsid w:val="00E51A99"/>
    <w:rsid w:val="00E51F95"/>
    <w:rsid w:val="00E52012"/>
    <w:rsid w:val="00E55B53"/>
    <w:rsid w:val="00E65E78"/>
    <w:rsid w:val="00E6746A"/>
    <w:rsid w:val="00E708E2"/>
    <w:rsid w:val="00E75547"/>
    <w:rsid w:val="00E7777B"/>
    <w:rsid w:val="00E8146C"/>
    <w:rsid w:val="00E81AC1"/>
    <w:rsid w:val="00E87D87"/>
    <w:rsid w:val="00E93CC1"/>
    <w:rsid w:val="00E953D5"/>
    <w:rsid w:val="00EA1884"/>
    <w:rsid w:val="00EB0E9F"/>
    <w:rsid w:val="00EB112F"/>
    <w:rsid w:val="00EB3CE5"/>
    <w:rsid w:val="00EB5875"/>
    <w:rsid w:val="00EC26DC"/>
    <w:rsid w:val="00ED3544"/>
    <w:rsid w:val="00ED3E59"/>
    <w:rsid w:val="00ED6233"/>
    <w:rsid w:val="00ED7679"/>
    <w:rsid w:val="00EE34D7"/>
    <w:rsid w:val="00EF0333"/>
    <w:rsid w:val="00EF0499"/>
    <w:rsid w:val="00EF0D40"/>
    <w:rsid w:val="00EF2F96"/>
    <w:rsid w:val="00EF3699"/>
    <w:rsid w:val="00EF4A10"/>
    <w:rsid w:val="00F0740D"/>
    <w:rsid w:val="00F07BB6"/>
    <w:rsid w:val="00F10017"/>
    <w:rsid w:val="00F23162"/>
    <w:rsid w:val="00F25265"/>
    <w:rsid w:val="00F25AFF"/>
    <w:rsid w:val="00F30200"/>
    <w:rsid w:val="00F31050"/>
    <w:rsid w:val="00F33A44"/>
    <w:rsid w:val="00F42301"/>
    <w:rsid w:val="00F428FA"/>
    <w:rsid w:val="00F42E74"/>
    <w:rsid w:val="00F51072"/>
    <w:rsid w:val="00F55631"/>
    <w:rsid w:val="00F579B2"/>
    <w:rsid w:val="00F60E91"/>
    <w:rsid w:val="00F61108"/>
    <w:rsid w:val="00F630E4"/>
    <w:rsid w:val="00F66EF1"/>
    <w:rsid w:val="00F75F94"/>
    <w:rsid w:val="00F90708"/>
    <w:rsid w:val="00F97B39"/>
    <w:rsid w:val="00FB5282"/>
    <w:rsid w:val="00FB67D6"/>
    <w:rsid w:val="00FB67D9"/>
    <w:rsid w:val="00FB6C6F"/>
    <w:rsid w:val="00FB6CE0"/>
    <w:rsid w:val="00FB77A2"/>
    <w:rsid w:val="00FC17E4"/>
    <w:rsid w:val="00FC1FA3"/>
    <w:rsid w:val="00FC6024"/>
    <w:rsid w:val="00FC730F"/>
    <w:rsid w:val="00FC7441"/>
    <w:rsid w:val="00FC74F1"/>
    <w:rsid w:val="00FD19CB"/>
    <w:rsid w:val="00FD50AD"/>
    <w:rsid w:val="00FE3D16"/>
    <w:rsid w:val="00FF1B55"/>
    <w:rsid w:val="00FF2392"/>
    <w:rsid w:val="00FF2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69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291F9E"/>
    <w:pPr>
      <w:tabs>
        <w:tab w:val="center" w:pos="4320"/>
        <w:tab w:val="right" w:pos="8640"/>
      </w:tabs>
    </w:pPr>
  </w:style>
  <w:style w:type="character" w:styleId="PageNumber">
    <w:name w:val="page number"/>
    <w:basedOn w:val="DefaultParagraphFont"/>
    <w:rsid w:val="00291F9E"/>
  </w:style>
  <w:style w:type="paragraph" w:styleId="ListParagraph">
    <w:name w:val="List Paragraph"/>
    <w:basedOn w:val="Normal"/>
    <w:uiPriority w:val="34"/>
    <w:qFormat/>
    <w:rsid w:val="00C833C4"/>
    <w:pPr>
      <w:ind w:left="720"/>
      <w:contextualSpacing/>
    </w:pPr>
  </w:style>
  <w:style w:type="paragraph" w:customStyle="1" w:styleId="collegetext">
    <w:name w:val="collegetext"/>
    <w:basedOn w:val="Normal"/>
    <w:rsid w:val="00770C33"/>
    <w:pPr>
      <w:spacing w:before="100" w:beforeAutospacing="1" w:after="100" w:afterAutospacing="1"/>
    </w:pPr>
    <w:rPr>
      <w:rFonts w:ascii="Arial" w:hAnsi="Arial" w:cs="Arial"/>
      <w:sz w:val="18"/>
      <w:szCs w:val="18"/>
    </w:rPr>
  </w:style>
  <w:style w:type="character" w:customStyle="1" w:styleId="collegetextb1">
    <w:name w:val="collegetextb1"/>
    <w:basedOn w:val="DefaultParagraphFont"/>
    <w:rsid w:val="00770C33"/>
    <w:rPr>
      <w:rFonts w:ascii="Arial" w:hAnsi="Arial" w:cs="Arial" w:hint="default"/>
      <w:b/>
      <w:bCs/>
      <w:sz w:val="18"/>
      <w:szCs w:val="18"/>
    </w:rPr>
  </w:style>
  <w:style w:type="character" w:customStyle="1" w:styleId="collegetextit1">
    <w:name w:val="collegetextit1"/>
    <w:basedOn w:val="DefaultParagraphFont"/>
    <w:rsid w:val="00770C33"/>
    <w:rPr>
      <w:rFonts w:ascii="Arial" w:hAnsi="Arial" w:cs="Arial" w:hint="default"/>
      <w:i/>
      <w:iCs/>
      <w:sz w:val="18"/>
      <w:szCs w:val="18"/>
    </w:rPr>
  </w:style>
  <w:style w:type="paragraph" w:styleId="Header">
    <w:name w:val="header"/>
    <w:basedOn w:val="Normal"/>
    <w:link w:val="HeaderChar"/>
    <w:rsid w:val="00770C33"/>
    <w:pPr>
      <w:tabs>
        <w:tab w:val="center" w:pos="4680"/>
        <w:tab w:val="right" w:pos="9360"/>
      </w:tabs>
    </w:pPr>
  </w:style>
  <w:style w:type="character" w:customStyle="1" w:styleId="HeaderChar">
    <w:name w:val="Header Char"/>
    <w:basedOn w:val="DefaultParagraphFont"/>
    <w:link w:val="Header"/>
    <w:rsid w:val="00770C33"/>
    <w:rPr>
      <w:sz w:val="24"/>
      <w:szCs w:val="24"/>
    </w:rPr>
  </w:style>
  <w:style w:type="paragraph" w:styleId="BalloonText">
    <w:name w:val="Balloon Text"/>
    <w:basedOn w:val="Normal"/>
    <w:link w:val="BalloonTextChar"/>
    <w:rsid w:val="00344807"/>
    <w:rPr>
      <w:rFonts w:ascii="Tahoma" w:hAnsi="Tahoma" w:cs="Tahoma"/>
      <w:sz w:val="16"/>
      <w:szCs w:val="16"/>
    </w:rPr>
  </w:style>
  <w:style w:type="character" w:customStyle="1" w:styleId="BalloonTextChar">
    <w:name w:val="Balloon Text Char"/>
    <w:basedOn w:val="DefaultParagraphFont"/>
    <w:link w:val="BalloonText"/>
    <w:rsid w:val="003448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2258156">
      <w:bodyDiv w:val="1"/>
      <w:marLeft w:val="0"/>
      <w:marRight w:val="0"/>
      <w:marTop w:val="0"/>
      <w:marBottom w:val="0"/>
      <w:divBdr>
        <w:top w:val="none" w:sz="0" w:space="0" w:color="auto"/>
        <w:left w:val="none" w:sz="0" w:space="0" w:color="auto"/>
        <w:bottom w:val="none" w:sz="0" w:space="0" w:color="auto"/>
        <w:right w:val="none" w:sz="0" w:space="0" w:color="auto"/>
      </w:divBdr>
      <w:divsChild>
        <w:div w:id="814293510">
          <w:marLeft w:val="0"/>
          <w:marRight w:val="0"/>
          <w:marTop w:val="0"/>
          <w:marBottom w:val="0"/>
          <w:divBdr>
            <w:top w:val="single" w:sz="6" w:space="0" w:color="000000"/>
            <w:left w:val="single" w:sz="6" w:space="0" w:color="000000"/>
            <w:bottom w:val="single" w:sz="6" w:space="0" w:color="000000"/>
            <w:right w:val="single" w:sz="6" w:space="0" w:color="000000"/>
          </w:divBdr>
          <w:divsChild>
            <w:div w:id="1704086418">
              <w:marLeft w:val="0"/>
              <w:marRight w:val="0"/>
              <w:marTop w:val="0"/>
              <w:marBottom w:val="0"/>
              <w:divBdr>
                <w:top w:val="none" w:sz="0" w:space="0" w:color="auto"/>
                <w:left w:val="none" w:sz="0" w:space="0" w:color="auto"/>
                <w:bottom w:val="none" w:sz="0" w:space="0" w:color="auto"/>
                <w:right w:val="none" w:sz="0" w:space="0" w:color="auto"/>
              </w:divBdr>
              <w:divsChild>
                <w:div w:id="1496920607">
                  <w:marLeft w:val="0"/>
                  <w:marRight w:val="0"/>
                  <w:marTop w:val="0"/>
                  <w:marBottom w:val="0"/>
                  <w:divBdr>
                    <w:top w:val="none" w:sz="0" w:space="0" w:color="auto"/>
                    <w:left w:val="none" w:sz="0" w:space="0" w:color="auto"/>
                    <w:bottom w:val="none" w:sz="0" w:space="0" w:color="auto"/>
                    <w:right w:val="none" w:sz="0" w:space="0" w:color="auto"/>
                  </w:divBdr>
                  <w:divsChild>
                    <w:div w:id="3072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8062">
      <w:bodyDiv w:val="1"/>
      <w:marLeft w:val="0"/>
      <w:marRight w:val="0"/>
      <w:marTop w:val="0"/>
      <w:marBottom w:val="0"/>
      <w:divBdr>
        <w:top w:val="none" w:sz="0" w:space="0" w:color="auto"/>
        <w:left w:val="none" w:sz="0" w:space="0" w:color="auto"/>
        <w:bottom w:val="none" w:sz="0" w:space="0" w:color="auto"/>
        <w:right w:val="none" w:sz="0" w:space="0" w:color="auto"/>
      </w:divBdr>
    </w:div>
    <w:div w:id="2129469885">
      <w:bodyDiv w:val="1"/>
      <w:marLeft w:val="0"/>
      <w:marRight w:val="0"/>
      <w:marTop w:val="0"/>
      <w:marBottom w:val="0"/>
      <w:divBdr>
        <w:top w:val="none" w:sz="0" w:space="0" w:color="auto"/>
        <w:left w:val="none" w:sz="0" w:space="0" w:color="auto"/>
        <w:bottom w:val="none" w:sz="0" w:space="0" w:color="auto"/>
        <w:right w:val="none" w:sz="0" w:space="0" w:color="auto"/>
      </w:divBdr>
      <w:divsChild>
        <w:div w:id="1608386207">
          <w:marLeft w:val="0"/>
          <w:marRight w:val="0"/>
          <w:marTop w:val="0"/>
          <w:marBottom w:val="0"/>
          <w:divBdr>
            <w:top w:val="single" w:sz="6" w:space="0" w:color="000000"/>
            <w:left w:val="single" w:sz="6" w:space="0" w:color="000000"/>
            <w:bottom w:val="single" w:sz="6" w:space="0" w:color="000000"/>
            <w:right w:val="single" w:sz="6" w:space="0" w:color="000000"/>
          </w:divBdr>
          <w:divsChild>
            <w:div w:id="182787160">
              <w:marLeft w:val="0"/>
              <w:marRight w:val="0"/>
              <w:marTop w:val="0"/>
              <w:marBottom w:val="0"/>
              <w:divBdr>
                <w:top w:val="none" w:sz="0" w:space="0" w:color="auto"/>
                <w:left w:val="none" w:sz="0" w:space="0" w:color="auto"/>
                <w:bottom w:val="none" w:sz="0" w:space="0" w:color="auto"/>
                <w:right w:val="none" w:sz="0" w:space="0" w:color="auto"/>
              </w:divBdr>
              <w:divsChild>
                <w:div w:id="2057384653">
                  <w:marLeft w:val="0"/>
                  <w:marRight w:val="0"/>
                  <w:marTop w:val="0"/>
                  <w:marBottom w:val="0"/>
                  <w:divBdr>
                    <w:top w:val="none" w:sz="0" w:space="0" w:color="auto"/>
                    <w:left w:val="none" w:sz="0" w:space="0" w:color="auto"/>
                    <w:bottom w:val="none" w:sz="0" w:space="0" w:color="auto"/>
                    <w:right w:val="none" w:sz="0" w:space="0" w:color="auto"/>
                  </w:divBdr>
                  <w:divsChild>
                    <w:div w:id="7042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Susan gave an overview</vt:lpstr>
    </vt:vector>
  </TitlesOfParts>
  <Company/>
  <LinksUpToDate>false</LinksUpToDate>
  <CharactersWithSpaces>10921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Susan gave an overview</dc:title>
  <dc:creator>Lynne Palmalp</dc:creator>
  <cp:lastModifiedBy>SGORDON</cp:lastModifiedBy>
  <cp:revision>2</cp:revision>
  <cp:lastPrinted>2011-11-21T12:35:00Z</cp:lastPrinted>
  <dcterms:created xsi:type="dcterms:W3CDTF">2012-06-11T01:48:00Z</dcterms:created>
  <dcterms:modified xsi:type="dcterms:W3CDTF">2012-06-11T01:48:00Z</dcterms:modified>
</cp:coreProperties>
</file>