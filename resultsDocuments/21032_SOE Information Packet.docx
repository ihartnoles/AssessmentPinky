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82" w:rsidRDefault="00646482" w:rsidP="00646482">
      <w:pPr>
        <w:ind w:right="10"/>
        <w:jc w:val="center"/>
        <w:rPr>
          <w:rFonts w:ascii="Times New Roman" w:hAnsi="Times New Roman"/>
          <w:b/>
          <w:sz w:val="96"/>
          <w:szCs w:val="96"/>
        </w:rPr>
      </w:pPr>
      <w:bookmarkStart w:id="0" w:name="_GoBack"/>
      <w:bookmarkEnd w:id="0"/>
    </w:p>
    <w:p w:rsidR="00646482" w:rsidRPr="003055D5" w:rsidRDefault="00646482" w:rsidP="00646482">
      <w:pPr>
        <w:ind w:right="10"/>
        <w:jc w:val="center"/>
        <w:rPr>
          <w:rFonts w:ascii="Times New Roman" w:hAnsi="Times New Roman"/>
          <w:b/>
          <w:sz w:val="96"/>
          <w:szCs w:val="96"/>
        </w:rPr>
      </w:pPr>
      <w:r>
        <w:rPr>
          <w:rFonts w:ascii="Times New Roman" w:hAnsi="Times New Roman"/>
          <w:b/>
          <w:noProof/>
          <w:sz w:val="96"/>
          <w:szCs w:val="96"/>
        </w:rPr>
        <w:drawing>
          <wp:inline distT="0" distB="0" distL="0" distR="0">
            <wp:extent cx="3438525" cy="2810620"/>
            <wp:effectExtent l="19050" t="0" r="9525" b="0"/>
            <wp:docPr id="1" name="Picture 1" descr="FAU Greek Li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U Greek Life Logo"/>
                    <pic:cNvPicPr>
                      <a:picLocks noChangeAspect="1" noChangeArrowheads="1"/>
                    </pic:cNvPicPr>
                  </pic:nvPicPr>
                  <pic:blipFill>
                    <a:blip r:embed="rId9" cstate="print"/>
                    <a:srcRect l="23871" t="22284" r="26667" b="25348"/>
                    <a:stretch>
                      <a:fillRect/>
                    </a:stretch>
                  </pic:blipFill>
                  <pic:spPr bwMode="auto">
                    <a:xfrm>
                      <a:off x="0" y="0"/>
                      <a:ext cx="3439437" cy="2811365"/>
                    </a:xfrm>
                    <a:prstGeom prst="rect">
                      <a:avLst/>
                    </a:prstGeom>
                    <a:noFill/>
                    <a:ln w="9525">
                      <a:noFill/>
                      <a:miter lim="800000"/>
                      <a:headEnd/>
                      <a:tailEnd/>
                    </a:ln>
                  </pic:spPr>
                </pic:pic>
              </a:graphicData>
            </a:graphic>
          </wp:inline>
        </w:drawing>
      </w:r>
    </w:p>
    <w:p w:rsidR="00646482" w:rsidRDefault="00646482" w:rsidP="00646482">
      <w:pPr>
        <w:ind w:left="360" w:right="10"/>
        <w:rPr>
          <w:rFonts w:ascii="Tw Cen MT" w:hAnsi="Tw Cen MT"/>
          <w:b/>
          <w:sz w:val="48"/>
          <w:szCs w:val="48"/>
        </w:rPr>
      </w:pPr>
    </w:p>
    <w:p w:rsidR="00646482" w:rsidRPr="006C6D0D" w:rsidRDefault="00646482" w:rsidP="00646482">
      <w:pPr>
        <w:ind w:right="10"/>
        <w:jc w:val="center"/>
        <w:rPr>
          <w:rFonts w:asciiTheme="majorHAnsi" w:hAnsiTheme="majorHAnsi"/>
          <w:b/>
          <w:sz w:val="52"/>
          <w:szCs w:val="52"/>
        </w:rPr>
      </w:pPr>
      <w:r w:rsidRPr="006C6D0D">
        <w:rPr>
          <w:rFonts w:asciiTheme="majorHAnsi" w:hAnsiTheme="majorHAnsi"/>
          <w:b/>
          <w:sz w:val="52"/>
          <w:szCs w:val="52"/>
        </w:rPr>
        <w:t>STANDARDS OF EXCELLENCE</w:t>
      </w:r>
    </w:p>
    <w:p w:rsidR="00646482" w:rsidRPr="006C6D0D" w:rsidRDefault="00646482" w:rsidP="00646482">
      <w:pPr>
        <w:ind w:right="10"/>
        <w:jc w:val="center"/>
        <w:rPr>
          <w:rFonts w:asciiTheme="majorHAnsi" w:hAnsiTheme="majorHAnsi"/>
          <w:b/>
          <w:sz w:val="52"/>
          <w:szCs w:val="52"/>
        </w:rPr>
      </w:pPr>
      <w:r w:rsidRPr="006C6D0D">
        <w:rPr>
          <w:rFonts w:asciiTheme="majorHAnsi" w:hAnsiTheme="majorHAnsi"/>
          <w:b/>
          <w:sz w:val="52"/>
          <w:szCs w:val="52"/>
        </w:rPr>
        <w:t>Awards</w:t>
      </w:r>
    </w:p>
    <w:p w:rsidR="00646482" w:rsidRPr="006C6D0D" w:rsidRDefault="00646482" w:rsidP="00646482">
      <w:pPr>
        <w:ind w:right="10"/>
        <w:jc w:val="center"/>
        <w:rPr>
          <w:rFonts w:asciiTheme="majorHAnsi" w:hAnsiTheme="majorHAnsi"/>
          <w:b/>
          <w:sz w:val="52"/>
          <w:szCs w:val="52"/>
        </w:rPr>
      </w:pPr>
    </w:p>
    <w:p w:rsidR="00646482" w:rsidRPr="006C6D0D" w:rsidRDefault="00646482" w:rsidP="00646482">
      <w:pPr>
        <w:ind w:right="10"/>
        <w:jc w:val="center"/>
        <w:rPr>
          <w:rFonts w:asciiTheme="majorHAnsi" w:hAnsiTheme="majorHAnsi"/>
          <w:b/>
          <w:sz w:val="52"/>
          <w:szCs w:val="52"/>
          <w:u w:val="single"/>
        </w:rPr>
      </w:pPr>
      <w:r w:rsidRPr="006C6D0D">
        <w:rPr>
          <w:rFonts w:asciiTheme="majorHAnsi" w:hAnsiTheme="majorHAnsi"/>
          <w:b/>
          <w:sz w:val="52"/>
          <w:szCs w:val="52"/>
          <w:u w:val="single"/>
        </w:rPr>
        <w:t>Informational Packet</w:t>
      </w:r>
    </w:p>
    <w:p w:rsidR="00646482" w:rsidRDefault="00646482" w:rsidP="00646482">
      <w:pPr>
        <w:ind w:right="10"/>
        <w:jc w:val="center"/>
        <w:rPr>
          <w:rFonts w:ascii="Tw Cen MT" w:hAnsi="Tw Cen MT"/>
          <w:b/>
          <w:sz w:val="52"/>
          <w:szCs w:val="52"/>
        </w:rPr>
      </w:pPr>
    </w:p>
    <w:p w:rsidR="00646482" w:rsidRDefault="00646482" w:rsidP="00646482">
      <w:pPr>
        <w:ind w:right="10"/>
        <w:jc w:val="center"/>
        <w:rPr>
          <w:rFonts w:ascii="Tw Cen MT" w:hAnsi="Tw Cen MT"/>
          <w:b/>
          <w:sz w:val="52"/>
          <w:szCs w:val="52"/>
        </w:rPr>
      </w:pPr>
    </w:p>
    <w:p w:rsidR="00646482" w:rsidRDefault="00646482" w:rsidP="00646482">
      <w:pPr>
        <w:ind w:right="10"/>
        <w:rPr>
          <w:rFonts w:ascii="Tw Cen MT" w:hAnsi="Tw Cen MT"/>
          <w:b/>
          <w:sz w:val="52"/>
          <w:szCs w:val="52"/>
        </w:rPr>
      </w:pPr>
    </w:p>
    <w:p w:rsidR="00646482" w:rsidRDefault="00646482" w:rsidP="00646482">
      <w:pPr>
        <w:ind w:right="10"/>
        <w:jc w:val="center"/>
        <w:rPr>
          <w:rFonts w:ascii="Tw Cen MT" w:hAnsi="Tw Cen MT"/>
          <w:b/>
          <w:sz w:val="52"/>
          <w:szCs w:val="52"/>
        </w:rPr>
      </w:pPr>
    </w:p>
    <w:p w:rsidR="00646482" w:rsidRPr="003055D5" w:rsidRDefault="00646482" w:rsidP="00646482">
      <w:pPr>
        <w:ind w:right="10"/>
        <w:jc w:val="center"/>
        <w:rPr>
          <w:rFonts w:ascii="Tw Cen MT" w:hAnsi="Tw Cen MT"/>
          <w:b/>
          <w:sz w:val="52"/>
          <w:szCs w:val="52"/>
        </w:rPr>
      </w:pPr>
    </w:p>
    <w:p w:rsidR="00646482" w:rsidRDefault="00646482" w:rsidP="00646482">
      <w:pPr>
        <w:ind w:right="10"/>
        <w:jc w:val="center"/>
        <w:rPr>
          <w:rFonts w:ascii="Times New Roman" w:hAnsi="Times New Roman"/>
          <w:b/>
          <w:sz w:val="96"/>
          <w:szCs w:val="96"/>
        </w:rPr>
      </w:pPr>
    </w:p>
    <w:p w:rsidR="00646482" w:rsidRDefault="00646482" w:rsidP="00646482">
      <w:pPr>
        <w:ind w:right="10"/>
        <w:rPr>
          <w:rFonts w:ascii="Tw Cen MT" w:hAnsi="Tw Cen MT"/>
          <w:b/>
          <w:sz w:val="22"/>
          <w:szCs w:val="22"/>
          <w:u w:val="single"/>
        </w:rPr>
      </w:pPr>
    </w:p>
    <w:p w:rsidR="002C538C" w:rsidRPr="00414824" w:rsidRDefault="002C538C" w:rsidP="002C538C">
      <w:pPr>
        <w:pBdr>
          <w:top w:val="single" w:sz="4" w:space="1" w:color="auto"/>
          <w:left w:val="single" w:sz="4" w:space="4" w:color="auto"/>
          <w:bottom w:val="single" w:sz="4" w:space="1" w:color="auto"/>
          <w:right w:val="single" w:sz="4" w:space="4" w:color="auto"/>
        </w:pBdr>
        <w:shd w:val="clear" w:color="auto" w:fill="000000" w:themeFill="text1"/>
        <w:ind w:right="10"/>
        <w:jc w:val="center"/>
        <w:rPr>
          <w:rFonts w:asciiTheme="majorHAnsi" w:hAnsiTheme="majorHAnsi" w:cs="Arial"/>
          <w:b/>
          <w:i/>
          <w:color w:val="FFFFFF" w:themeColor="background1"/>
          <w:sz w:val="40"/>
          <w:szCs w:val="40"/>
        </w:rPr>
      </w:pPr>
      <w:r w:rsidRPr="00A4268C">
        <w:rPr>
          <w:rFonts w:asciiTheme="majorHAnsi" w:hAnsiTheme="majorHAnsi" w:cs="Arial"/>
          <w:b/>
          <w:color w:val="FFFFFF" w:themeColor="background1"/>
          <w:sz w:val="40"/>
          <w:szCs w:val="40"/>
        </w:rPr>
        <w:lastRenderedPageBreak/>
        <w:t>Standards of Excellence Awards</w:t>
      </w:r>
    </w:p>
    <w:p w:rsidR="002C538C" w:rsidRPr="00A52785" w:rsidRDefault="002C538C" w:rsidP="002C538C">
      <w:pPr>
        <w:ind w:right="10"/>
        <w:jc w:val="both"/>
        <w:rPr>
          <w:rFonts w:asciiTheme="majorHAnsi" w:hAnsiTheme="majorHAnsi" w:cs="Arial"/>
          <w:sz w:val="22"/>
          <w:szCs w:val="22"/>
        </w:rPr>
      </w:pPr>
      <w:r>
        <w:rPr>
          <w:rFonts w:asciiTheme="majorHAnsi" w:hAnsiTheme="majorHAnsi" w:cs="Arial"/>
          <w:b/>
          <w:sz w:val="22"/>
          <w:szCs w:val="22"/>
          <w:u w:val="single"/>
        </w:rPr>
        <w:t>Standards of Excellence Awards:</w:t>
      </w:r>
      <w:r w:rsidRPr="00A52785">
        <w:rPr>
          <w:rFonts w:asciiTheme="majorHAnsi" w:hAnsiTheme="majorHAnsi" w:cs="Arial"/>
          <w:sz w:val="22"/>
          <w:szCs w:val="22"/>
        </w:rPr>
        <w:t xml:space="preserve"> </w:t>
      </w:r>
      <w:r w:rsidR="005F4CB9">
        <w:rPr>
          <w:rFonts w:asciiTheme="majorHAnsi" w:hAnsiTheme="majorHAnsi" w:cs="Arial"/>
          <w:sz w:val="22"/>
          <w:szCs w:val="22"/>
        </w:rPr>
        <w:t xml:space="preserve"> </w:t>
      </w:r>
      <w:r w:rsidR="005F4CB9" w:rsidRPr="003F0D43">
        <w:rPr>
          <w:rFonts w:asciiTheme="majorHAnsi" w:hAnsiTheme="majorHAnsi" w:cs="Arial"/>
          <w:b/>
          <w:color w:val="FF0000"/>
          <w:sz w:val="22"/>
          <w:szCs w:val="22"/>
        </w:rPr>
        <w:t>(PLEASE READ)</w:t>
      </w:r>
    </w:p>
    <w:p w:rsidR="002C538C" w:rsidRPr="00A52785" w:rsidRDefault="002C538C" w:rsidP="002C538C">
      <w:pPr>
        <w:pStyle w:val="BodyText2"/>
        <w:ind w:right="10"/>
        <w:jc w:val="both"/>
        <w:rPr>
          <w:rFonts w:asciiTheme="majorHAnsi" w:hAnsiTheme="majorHAnsi" w:cs="Arial"/>
          <w:color w:val="FF0000"/>
          <w:sz w:val="22"/>
          <w:szCs w:val="22"/>
        </w:rPr>
      </w:pPr>
      <w:r w:rsidRPr="00A52785">
        <w:rPr>
          <w:rFonts w:asciiTheme="majorHAnsi" w:hAnsiTheme="majorHAnsi"/>
          <w:sz w:val="22"/>
          <w:szCs w:val="22"/>
        </w:rPr>
        <w:t>Th</w:t>
      </w:r>
      <w:r>
        <w:rPr>
          <w:rFonts w:asciiTheme="majorHAnsi" w:hAnsiTheme="majorHAnsi"/>
          <w:sz w:val="22"/>
          <w:szCs w:val="22"/>
        </w:rPr>
        <w:t>ese</w:t>
      </w:r>
      <w:r w:rsidRPr="00A52785">
        <w:rPr>
          <w:rFonts w:asciiTheme="majorHAnsi" w:hAnsiTheme="majorHAnsi"/>
          <w:sz w:val="22"/>
          <w:szCs w:val="22"/>
        </w:rPr>
        <w:t xml:space="preserve"> </w:t>
      </w:r>
      <w:r>
        <w:rPr>
          <w:rFonts w:asciiTheme="majorHAnsi" w:hAnsiTheme="majorHAnsi"/>
          <w:sz w:val="22"/>
          <w:szCs w:val="22"/>
        </w:rPr>
        <w:t xml:space="preserve">are </w:t>
      </w:r>
      <w:r w:rsidR="00261C0E">
        <w:rPr>
          <w:rFonts w:asciiTheme="majorHAnsi" w:hAnsiTheme="majorHAnsi"/>
          <w:sz w:val="22"/>
          <w:szCs w:val="22"/>
        </w:rPr>
        <w:t xml:space="preserve">4 (four) </w:t>
      </w:r>
      <w:r w:rsidRPr="00A52785">
        <w:rPr>
          <w:rFonts w:asciiTheme="majorHAnsi" w:hAnsiTheme="majorHAnsi"/>
          <w:sz w:val="22"/>
          <w:szCs w:val="22"/>
        </w:rPr>
        <w:t>overall award</w:t>
      </w:r>
      <w:r>
        <w:rPr>
          <w:rFonts w:asciiTheme="majorHAnsi" w:hAnsiTheme="majorHAnsi"/>
          <w:sz w:val="22"/>
          <w:szCs w:val="22"/>
        </w:rPr>
        <w:t>s</w:t>
      </w:r>
      <w:r w:rsidRPr="00A52785">
        <w:rPr>
          <w:rFonts w:asciiTheme="majorHAnsi" w:hAnsiTheme="majorHAnsi"/>
          <w:sz w:val="22"/>
          <w:szCs w:val="22"/>
        </w:rPr>
        <w:t xml:space="preserve"> given to</w:t>
      </w:r>
      <w:r>
        <w:rPr>
          <w:rFonts w:asciiTheme="majorHAnsi" w:hAnsiTheme="majorHAnsi"/>
          <w:sz w:val="22"/>
          <w:szCs w:val="22"/>
        </w:rPr>
        <w:t xml:space="preserve"> </w:t>
      </w:r>
      <w:r w:rsidRPr="00A52785">
        <w:rPr>
          <w:rFonts w:asciiTheme="majorHAnsi" w:hAnsiTheme="majorHAnsi"/>
          <w:sz w:val="22"/>
          <w:szCs w:val="22"/>
        </w:rPr>
        <w:t>fraternities</w:t>
      </w:r>
      <w:r>
        <w:rPr>
          <w:rFonts w:asciiTheme="majorHAnsi" w:hAnsiTheme="majorHAnsi"/>
          <w:sz w:val="22"/>
          <w:szCs w:val="22"/>
        </w:rPr>
        <w:t xml:space="preserve"> and </w:t>
      </w:r>
      <w:r w:rsidRPr="00A52785">
        <w:rPr>
          <w:rFonts w:asciiTheme="majorHAnsi" w:hAnsiTheme="majorHAnsi"/>
          <w:sz w:val="22"/>
          <w:szCs w:val="22"/>
        </w:rPr>
        <w:t>sororities</w:t>
      </w:r>
      <w:r w:rsidR="00261C0E">
        <w:rPr>
          <w:rFonts w:asciiTheme="majorHAnsi" w:hAnsiTheme="majorHAnsi"/>
          <w:sz w:val="22"/>
          <w:szCs w:val="22"/>
        </w:rPr>
        <w:t xml:space="preserve"> 1 (one) per governing council</w:t>
      </w:r>
      <w:r w:rsidRPr="00A52785">
        <w:rPr>
          <w:rFonts w:asciiTheme="majorHAnsi" w:hAnsiTheme="majorHAnsi"/>
          <w:sz w:val="22"/>
          <w:szCs w:val="22"/>
        </w:rPr>
        <w:t xml:space="preserve">, which have attained outstanding levels of achievement in all of the </w:t>
      </w:r>
      <w:r>
        <w:rPr>
          <w:rFonts w:asciiTheme="majorHAnsi" w:hAnsiTheme="majorHAnsi"/>
          <w:sz w:val="22"/>
          <w:szCs w:val="22"/>
        </w:rPr>
        <w:t>award</w:t>
      </w:r>
      <w:r w:rsidRPr="00A52785">
        <w:rPr>
          <w:rFonts w:asciiTheme="majorHAnsi" w:hAnsiTheme="majorHAnsi"/>
          <w:sz w:val="22"/>
          <w:szCs w:val="22"/>
        </w:rPr>
        <w:t xml:space="preserve"> areas.  Th</w:t>
      </w:r>
      <w:r>
        <w:rPr>
          <w:rFonts w:asciiTheme="majorHAnsi" w:hAnsiTheme="majorHAnsi"/>
          <w:sz w:val="22"/>
          <w:szCs w:val="22"/>
        </w:rPr>
        <w:t>ese</w:t>
      </w:r>
      <w:r w:rsidRPr="00A52785">
        <w:rPr>
          <w:rFonts w:asciiTheme="majorHAnsi" w:hAnsiTheme="majorHAnsi"/>
          <w:sz w:val="22"/>
          <w:szCs w:val="22"/>
        </w:rPr>
        <w:t xml:space="preserve"> </w:t>
      </w:r>
      <w:r w:rsidR="00261C0E">
        <w:rPr>
          <w:rFonts w:asciiTheme="majorHAnsi" w:hAnsiTheme="majorHAnsi"/>
          <w:sz w:val="22"/>
          <w:szCs w:val="22"/>
        </w:rPr>
        <w:t xml:space="preserve">4 (four) </w:t>
      </w:r>
      <w:r w:rsidRPr="00A52785">
        <w:rPr>
          <w:rFonts w:asciiTheme="majorHAnsi" w:hAnsiTheme="majorHAnsi"/>
          <w:sz w:val="22"/>
          <w:szCs w:val="22"/>
        </w:rPr>
        <w:t>award</w:t>
      </w:r>
      <w:r>
        <w:rPr>
          <w:rFonts w:asciiTheme="majorHAnsi" w:hAnsiTheme="majorHAnsi"/>
          <w:sz w:val="22"/>
          <w:szCs w:val="22"/>
        </w:rPr>
        <w:t>s</w:t>
      </w:r>
      <w:r w:rsidR="00261C0E">
        <w:rPr>
          <w:rFonts w:asciiTheme="majorHAnsi" w:hAnsiTheme="majorHAnsi"/>
          <w:sz w:val="22"/>
          <w:szCs w:val="22"/>
        </w:rPr>
        <w:t xml:space="preserve"> </w:t>
      </w:r>
      <w:r w:rsidRPr="00A52785">
        <w:rPr>
          <w:rFonts w:asciiTheme="majorHAnsi" w:hAnsiTheme="majorHAnsi"/>
          <w:sz w:val="22"/>
          <w:szCs w:val="22"/>
        </w:rPr>
        <w:t>will be the highest a</w:t>
      </w:r>
      <w:r w:rsidR="00261C0E">
        <w:rPr>
          <w:rFonts w:asciiTheme="majorHAnsi" w:hAnsiTheme="majorHAnsi"/>
          <w:sz w:val="22"/>
          <w:szCs w:val="22"/>
        </w:rPr>
        <w:t>ward given to any chapter within their respected governing councils in the</w:t>
      </w:r>
      <w:r w:rsidRPr="00A52785">
        <w:rPr>
          <w:rFonts w:asciiTheme="majorHAnsi" w:hAnsiTheme="majorHAnsi"/>
          <w:sz w:val="22"/>
          <w:szCs w:val="22"/>
        </w:rPr>
        <w:t xml:space="preserve"> fraternity/sorority</w:t>
      </w:r>
      <w:r>
        <w:rPr>
          <w:rFonts w:asciiTheme="majorHAnsi" w:hAnsiTheme="majorHAnsi"/>
          <w:sz w:val="22"/>
          <w:szCs w:val="22"/>
        </w:rPr>
        <w:t xml:space="preserve"> </w:t>
      </w:r>
      <w:r w:rsidRPr="00A52785">
        <w:rPr>
          <w:rFonts w:asciiTheme="majorHAnsi" w:hAnsiTheme="majorHAnsi"/>
          <w:sz w:val="22"/>
          <w:szCs w:val="22"/>
        </w:rPr>
        <w:t xml:space="preserve">community by Florida Atlantic University. </w:t>
      </w:r>
    </w:p>
    <w:p w:rsidR="002C538C" w:rsidRPr="00A52785" w:rsidRDefault="002C538C" w:rsidP="002C538C">
      <w:pPr>
        <w:pStyle w:val="Heading1"/>
        <w:ind w:right="10"/>
        <w:jc w:val="both"/>
        <w:rPr>
          <w:rFonts w:asciiTheme="majorHAnsi" w:hAnsiTheme="majorHAnsi"/>
          <w:b w:val="0"/>
          <w:bCs w:val="0"/>
          <w:sz w:val="22"/>
          <w:szCs w:val="22"/>
          <w:u w:val="single"/>
        </w:rPr>
      </w:pPr>
      <w:r w:rsidRPr="00A52785">
        <w:rPr>
          <w:rFonts w:asciiTheme="majorHAnsi" w:hAnsiTheme="majorHAnsi"/>
          <w:sz w:val="22"/>
          <w:szCs w:val="22"/>
          <w:u w:val="single"/>
        </w:rPr>
        <w:t>Standards of Excellence Judging Committee</w:t>
      </w:r>
      <w:r>
        <w:rPr>
          <w:rFonts w:asciiTheme="majorHAnsi" w:hAnsiTheme="majorHAnsi"/>
          <w:sz w:val="22"/>
          <w:szCs w:val="22"/>
          <w:u w:val="single"/>
        </w:rPr>
        <w:t>:</w:t>
      </w:r>
      <w:r w:rsidR="005F4CB9">
        <w:rPr>
          <w:rFonts w:asciiTheme="majorHAnsi" w:hAnsiTheme="majorHAnsi"/>
          <w:sz w:val="22"/>
          <w:szCs w:val="22"/>
          <w:u w:val="single"/>
        </w:rPr>
        <w:t xml:space="preserve"> </w:t>
      </w:r>
      <w:r w:rsidR="005F4CB9" w:rsidRPr="005F4CB9">
        <w:rPr>
          <w:rFonts w:asciiTheme="majorHAnsi" w:hAnsiTheme="majorHAnsi"/>
          <w:color w:val="FF0000"/>
          <w:sz w:val="22"/>
          <w:szCs w:val="22"/>
        </w:rPr>
        <w:t>(PLEASE READ)</w:t>
      </w:r>
    </w:p>
    <w:p w:rsidR="002C538C" w:rsidRPr="00A52785" w:rsidRDefault="002C538C" w:rsidP="002C538C">
      <w:pPr>
        <w:ind w:right="10"/>
        <w:jc w:val="both"/>
        <w:rPr>
          <w:rFonts w:asciiTheme="majorHAnsi" w:hAnsiTheme="majorHAnsi" w:cs="Arial"/>
          <w:sz w:val="22"/>
          <w:szCs w:val="22"/>
        </w:rPr>
      </w:pPr>
      <w:r w:rsidRPr="00A52785">
        <w:rPr>
          <w:rFonts w:asciiTheme="majorHAnsi" w:hAnsiTheme="majorHAnsi" w:cs="Arial"/>
          <w:sz w:val="22"/>
          <w:szCs w:val="22"/>
        </w:rPr>
        <w:t xml:space="preserve">Chapter’s Standards of Excellence documents will be </w:t>
      </w:r>
      <w:r>
        <w:rPr>
          <w:rFonts w:asciiTheme="majorHAnsi" w:hAnsiTheme="majorHAnsi" w:cs="Arial"/>
          <w:sz w:val="22"/>
          <w:szCs w:val="22"/>
        </w:rPr>
        <w:t>reviewed by a panel of judges</w:t>
      </w:r>
      <w:r w:rsidRPr="00A52785">
        <w:rPr>
          <w:rFonts w:asciiTheme="majorHAnsi" w:hAnsiTheme="majorHAnsi" w:cs="Arial"/>
          <w:sz w:val="22"/>
          <w:szCs w:val="22"/>
        </w:rPr>
        <w:t xml:space="preserve"> in each of the </w:t>
      </w:r>
      <w:r>
        <w:rPr>
          <w:rFonts w:asciiTheme="majorHAnsi" w:hAnsiTheme="majorHAnsi" w:cs="Arial"/>
          <w:sz w:val="22"/>
          <w:szCs w:val="22"/>
        </w:rPr>
        <w:t>eight</w:t>
      </w:r>
      <w:r w:rsidRPr="00A52785">
        <w:rPr>
          <w:rFonts w:asciiTheme="majorHAnsi" w:hAnsiTheme="majorHAnsi" w:cs="Arial"/>
          <w:sz w:val="22"/>
          <w:szCs w:val="22"/>
        </w:rPr>
        <w:t xml:space="preserve"> core areas: </w:t>
      </w:r>
    </w:p>
    <w:p w:rsidR="002C538C" w:rsidRPr="00A52785" w:rsidRDefault="002C538C" w:rsidP="002C538C">
      <w:pPr>
        <w:pStyle w:val="ListParagraph"/>
        <w:numPr>
          <w:ilvl w:val="0"/>
          <w:numId w:val="12"/>
        </w:numPr>
        <w:ind w:right="10"/>
        <w:jc w:val="both"/>
        <w:rPr>
          <w:rFonts w:asciiTheme="majorHAnsi" w:hAnsiTheme="majorHAnsi" w:cs="Arial"/>
          <w:sz w:val="22"/>
          <w:szCs w:val="22"/>
        </w:rPr>
        <w:sectPr w:rsidR="002C538C" w:rsidRPr="00A52785" w:rsidSect="00E162DF">
          <w:footerReference w:type="even" r:id="rId10"/>
          <w:footerReference w:type="default" r:id="rId11"/>
          <w:pgSz w:w="12240" w:h="15840"/>
          <w:pgMar w:top="1440" w:right="1080" w:bottom="1440" w:left="1080" w:header="720" w:footer="720" w:gutter="0"/>
          <w:cols w:space="720"/>
          <w:titlePg/>
          <w:docGrid w:linePitch="360"/>
        </w:sectPr>
      </w:pP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lastRenderedPageBreak/>
        <w:t xml:space="preserve">Organizational Purpose </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Community Expectations &amp; High Standards</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Social &amp; Personal Development</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Responsibility to Self &amp; Others</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lastRenderedPageBreak/>
        <w:t>Intellectual Growth &amp; Genuine Learning</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Global Citizenship &amp; Engagement</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Relationship Building</w:t>
      </w:r>
    </w:p>
    <w:p w:rsidR="002C538C" w:rsidRPr="00AE6A19" w:rsidRDefault="002C538C" w:rsidP="002C538C">
      <w:pPr>
        <w:pStyle w:val="ListParagraph"/>
        <w:numPr>
          <w:ilvl w:val="0"/>
          <w:numId w:val="12"/>
        </w:numPr>
        <w:ind w:right="10"/>
        <w:rPr>
          <w:rFonts w:asciiTheme="majorHAnsi" w:hAnsiTheme="majorHAnsi" w:cs="Arial"/>
          <w:sz w:val="20"/>
          <w:szCs w:val="20"/>
        </w:rPr>
      </w:pPr>
      <w:r w:rsidRPr="00AE6A19">
        <w:rPr>
          <w:rFonts w:asciiTheme="majorHAnsi" w:hAnsiTheme="majorHAnsi" w:cs="Arial"/>
          <w:sz w:val="20"/>
          <w:szCs w:val="20"/>
        </w:rPr>
        <w:t xml:space="preserve">Innovative Thought &amp; Action </w:t>
      </w:r>
    </w:p>
    <w:p w:rsidR="002C538C" w:rsidRPr="00A52785" w:rsidRDefault="002C538C" w:rsidP="002C538C">
      <w:pPr>
        <w:ind w:right="10"/>
        <w:jc w:val="both"/>
        <w:rPr>
          <w:rFonts w:asciiTheme="majorHAnsi" w:hAnsiTheme="majorHAnsi" w:cs="Arial"/>
          <w:sz w:val="22"/>
          <w:szCs w:val="22"/>
        </w:rPr>
        <w:sectPr w:rsidR="002C538C" w:rsidRPr="00A52785" w:rsidSect="002F310F">
          <w:type w:val="continuous"/>
          <w:pgSz w:w="12240" w:h="15840"/>
          <w:pgMar w:top="1440" w:right="1080" w:bottom="1440" w:left="1080" w:header="720" w:footer="720" w:gutter="0"/>
          <w:cols w:num="2" w:space="180"/>
          <w:docGrid w:linePitch="360"/>
        </w:sectPr>
      </w:pPr>
    </w:p>
    <w:p w:rsidR="002C538C" w:rsidRPr="00A52785" w:rsidRDefault="002C538C" w:rsidP="002C538C">
      <w:pPr>
        <w:ind w:right="10"/>
        <w:jc w:val="both"/>
        <w:rPr>
          <w:rFonts w:asciiTheme="majorHAnsi" w:hAnsiTheme="majorHAnsi" w:cs="Arial"/>
          <w:sz w:val="22"/>
          <w:szCs w:val="22"/>
        </w:rPr>
      </w:pPr>
    </w:p>
    <w:p w:rsidR="002C538C" w:rsidRPr="00AE6A19" w:rsidRDefault="002C538C" w:rsidP="002C538C">
      <w:pPr>
        <w:ind w:right="10"/>
        <w:jc w:val="both"/>
        <w:rPr>
          <w:rFonts w:asciiTheme="majorHAnsi" w:hAnsiTheme="majorHAnsi" w:cs="Arial"/>
          <w:sz w:val="22"/>
          <w:szCs w:val="22"/>
        </w:rPr>
      </w:pPr>
      <w:r w:rsidRPr="00AE6A19">
        <w:rPr>
          <w:rFonts w:asciiTheme="majorHAnsi" w:hAnsiTheme="majorHAnsi" w:cs="Arial"/>
          <w:sz w:val="22"/>
          <w:szCs w:val="22"/>
        </w:rPr>
        <w:t xml:space="preserve">The panel will consist of at least one reviewer who is a member of a fraternity or sorority. </w:t>
      </w:r>
      <w:r w:rsidR="003F0D43" w:rsidRPr="003F0D43">
        <w:rPr>
          <w:rFonts w:asciiTheme="majorHAnsi" w:hAnsiTheme="majorHAnsi" w:cs="Arial"/>
          <w:b/>
          <w:color w:val="FF0000"/>
          <w:sz w:val="22"/>
          <w:szCs w:val="22"/>
        </w:rPr>
        <w:t>(PLEASE READ)</w:t>
      </w:r>
    </w:p>
    <w:p w:rsidR="002C538C" w:rsidRPr="00AE6A19" w:rsidRDefault="002C538C" w:rsidP="002C538C">
      <w:pPr>
        <w:tabs>
          <w:tab w:val="left" w:pos="7425"/>
        </w:tabs>
        <w:jc w:val="both"/>
        <w:rPr>
          <w:rFonts w:asciiTheme="majorHAnsi" w:hAnsiTheme="majorHAnsi"/>
          <w:sz w:val="20"/>
          <w:szCs w:val="20"/>
        </w:rPr>
      </w:pPr>
      <w:r w:rsidRPr="00AE6A19">
        <w:rPr>
          <w:rFonts w:asciiTheme="majorHAnsi" w:hAnsiTheme="majorHAnsi"/>
          <w:sz w:val="20"/>
          <w:szCs w:val="20"/>
        </w:rPr>
        <w:tab/>
      </w:r>
    </w:p>
    <w:p w:rsidR="002C538C" w:rsidRPr="003F0D43" w:rsidRDefault="002C538C" w:rsidP="002C538C">
      <w:pPr>
        <w:jc w:val="both"/>
        <w:rPr>
          <w:rFonts w:asciiTheme="majorHAnsi" w:hAnsiTheme="majorHAnsi"/>
          <w:b/>
          <w:color w:val="000066"/>
          <w:sz w:val="20"/>
          <w:szCs w:val="20"/>
        </w:rPr>
      </w:pPr>
      <w:r w:rsidRPr="003F0D43">
        <w:rPr>
          <w:rFonts w:asciiTheme="majorHAnsi" w:hAnsiTheme="majorHAnsi"/>
          <w:b/>
          <w:color w:val="000066"/>
          <w:sz w:val="20"/>
          <w:szCs w:val="20"/>
        </w:rPr>
        <w:t>You will</w:t>
      </w:r>
      <w:r w:rsidR="00AE6A19" w:rsidRPr="003F0D43">
        <w:rPr>
          <w:rFonts w:asciiTheme="majorHAnsi" w:hAnsiTheme="majorHAnsi"/>
          <w:b/>
          <w:color w:val="000066"/>
          <w:sz w:val="20"/>
          <w:szCs w:val="20"/>
        </w:rPr>
        <w:t xml:space="preserve"> be asked to create a </w:t>
      </w:r>
      <w:r w:rsidRPr="003F0D43">
        <w:rPr>
          <w:rFonts w:asciiTheme="majorHAnsi" w:hAnsiTheme="majorHAnsi"/>
          <w:b/>
          <w:color w:val="000066"/>
          <w:sz w:val="20"/>
          <w:szCs w:val="20"/>
        </w:rPr>
        <w:t>presentation</w:t>
      </w:r>
      <w:r w:rsidR="00AE6A19" w:rsidRPr="003F0D43">
        <w:rPr>
          <w:rFonts w:asciiTheme="majorHAnsi" w:hAnsiTheme="majorHAnsi"/>
          <w:b/>
          <w:color w:val="000066"/>
          <w:sz w:val="20"/>
          <w:szCs w:val="20"/>
        </w:rPr>
        <w:t xml:space="preserve"> of at least 30 minutes and a maximum time of 45 minutes</w:t>
      </w:r>
      <w:r w:rsidRPr="003F0D43">
        <w:rPr>
          <w:rFonts w:asciiTheme="majorHAnsi" w:hAnsiTheme="majorHAnsi"/>
          <w:b/>
          <w:color w:val="000066"/>
          <w:sz w:val="20"/>
          <w:szCs w:val="20"/>
        </w:rPr>
        <w:t xml:space="preserve"> that demonstrates your chapter’s performance in each of the eight core areas. When creating the presentation, chapter representatives should address not only how their chapter has met the objective of that category, but also how effective they were in doing so.  You should NOT list ba</w:t>
      </w:r>
      <w:r w:rsidR="000950ED">
        <w:rPr>
          <w:rFonts w:asciiTheme="majorHAnsi" w:hAnsiTheme="majorHAnsi"/>
          <w:b/>
          <w:color w:val="000066"/>
          <w:sz w:val="20"/>
          <w:szCs w:val="20"/>
        </w:rPr>
        <w:t xml:space="preserve">sic </w:t>
      </w:r>
      <w:r w:rsidRPr="003F0D43">
        <w:rPr>
          <w:rFonts w:asciiTheme="majorHAnsi" w:hAnsiTheme="majorHAnsi"/>
          <w:b/>
          <w:color w:val="000066"/>
          <w:sz w:val="20"/>
          <w:szCs w:val="20"/>
        </w:rPr>
        <w:t xml:space="preserve">answers to the questions below, rather, explain more in-depth how the activity, event or program met the criterion for that category.  Emphasize how chapter members are impacted by, participate in, and live these aspects within the chapter. You should seek to answer the questions, how, what, and why. </w:t>
      </w:r>
    </w:p>
    <w:p w:rsidR="002C538C" w:rsidRPr="00AE6A19" w:rsidRDefault="002C538C" w:rsidP="002C538C">
      <w:pPr>
        <w:jc w:val="both"/>
        <w:rPr>
          <w:rFonts w:asciiTheme="majorHAnsi" w:hAnsiTheme="majorHAnsi"/>
          <w:sz w:val="20"/>
          <w:szCs w:val="20"/>
        </w:rPr>
      </w:pPr>
    </w:p>
    <w:p w:rsidR="002C538C" w:rsidRPr="003F0D43" w:rsidRDefault="002C538C" w:rsidP="002C538C">
      <w:pPr>
        <w:jc w:val="both"/>
        <w:rPr>
          <w:rFonts w:asciiTheme="majorHAnsi" w:hAnsiTheme="majorHAnsi"/>
          <w:b/>
          <w:color w:val="FF0000"/>
          <w:sz w:val="20"/>
          <w:szCs w:val="20"/>
        </w:rPr>
      </w:pPr>
      <w:r w:rsidRPr="003F0D43">
        <w:rPr>
          <w:rFonts w:asciiTheme="majorHAnsi" w:hAnsiTheme="majorHAnsi"/>
          <w:b/>
          <w:color w:val="FF0000"/>
          <w:sz w:val="20"/>
          <w:szCs w:val="20"/>
        </w:rPr>
        <w:t xml:space="preserve">Materials for the presentation should include any supporting documents that prove and emphasize all of the assertions being made about your chapter. </w:t>
      </w:r>
      <w:r w:rsidR="003F0D43" w:rsidRPr="003F0D43">
        <w:rPr>
          <w:rFonts w:asciiTheme="majorHAnsi" w:hAnsiTheme="majorHAnsi"/>
          <w:b/>
          <w:color w:val="FF0000"/>
          <w:sz w:val="20"/>
          <w:szCs w:val="20"/>
        </w:rPr>
        <w:t>Three hard copies and an electronic copy of materials should be submitted along with any audio-visual needs upon submission of all materials and requests. Prior to submission of materials, each chapter should have previously signed up for an interview time by March 1, 2013 by 5pm</w:t>
      </w:r>
      <w:r w:rsidR="003F0D43">
        <w:rPr>
          <w:rFonts w:asciiTheme="majorHAnsi" w:hAnsiTheme="majorHAnsi"/>
          <w:b/>
          <w:color w:val="FF0000"/>
          <w:sz w:val="20"/>
          <w:szCs w:val="20"/>
        </w:rPr>
        <w:t xml:space="preserve">! </w:t>
      </w:r>
      <w:r w:rsidRPr="003F0D43">
        <w:rPr>
          <w:rFonts w:asciiTheme="majorHAnsi" w:hAnsiTheme="majorHAnsi"/>
          <w:b/>
          <w:color w:val="FF0000"/>
          <w:sz w:val="20"/>
          <w:szCs w:val="20"/>
        </w:rPr>
        <w:t xml:space="preserve">If you fail to sign up for a time, you will be assigned one. No more than three current active members of your organization will be permitted to present. Upon completion of the presentation, chapters should be prepared to field questions from the panel of judges. Please dress in business attire. </w:t>
      </w:r>
    </w:p>
    <w:p w:rsidR="002C538C" w:rsidRPr="00AE6A19" w:rsidRDefault="002C538C" w:rsidP="002C538C">
      <w:pPr>
        <w:jc w:val="both"/>
        <w:rPr>
          <w:rFonts w:asciiTheme="majorHAnsi" w:hAnsiTheme="majorHAnsi" w:cs="Arial"/>
          <w:sz w:val="20"/>
          <w:szCs w:val="20"/>
        </w:rPr>
      </w:pPr>
    </w:p>
    <w:p w:rsidR="002C538C" w:rsidRPr="00AE6A19" w:rsidRDefault="002C538C" w:rsidP="002C538C">
      <w:pPr>
        <w:ind w:right="10"/>
        <w:jc w:val="both"/>
        <w:rPr>
          <w:rFonts w:asciiTheme="majorHAnsi" w:hAnsiTheme="majorHAnsi" w:cs="Arial"/>
          <w:sz w:val="22"/>
          <w:szCs w:val="22"/>
        </w:rPr>
      </w:pPr>
      <w:r w:rsidRPr="00AE6A19">
        <w:rPr>
          <w:rFonts w:asciiTheme="majorHAnsi" w:hAnsiTheme="majorHAnsi" w:cs="Arial"/>
          <w:sz w:val="22"/>
          <w:szCs w:val="22"/>
        </w:rPr>
        <w:t>Chapters should only report on events and activities that occurred or will occur between:</w:t>
      </w:r>
    </w:p>
    <w:p w:rsidR="002C538C" w:rsidRPr="00A52785" w:rsidRDefault="002C538C" w:rsidP="002C538C">
      <w:pPr>
        <w:ind w:right="10"/>
        <w:jc w:val="both"/>
        <w:rPr>
          <w:rFonts w:asciiTheme="majorHAnsi" w:hAnsiTheme="majorHAnsi" w:cs="Arial"/>
          <w:sz w:val="22"/>
          <w:szCs w:val="22"/>
        </w:rPr>
      </w:pPr>
    </w:p>
    <w:p w:rsidR="002C538C" w:rsidRPr="00C47863" w:rsidRDefault="002C538C" w:rsidP="002C538C">
      <w:pPr>
        <w:numPr>
          <w:ilvl w:val="0"/>
          <w:numId w:val="6"/>
        </w:numPr>
        <w:ind w:right="10"/>
        <w:jc w:val="both"/>
        <w:rPr>
          <w:rFonts w:asciiTheme="majorHAnsi" w:hAnsiTheme="majorHAnsi" w:cs="Arial"/>
          <w:color w:val="FF0000"/>
          <w:sz w:val="22"/>
          <w:szCs w:val="22"/>
        </w:rPr>
      </w:pPr>
      <w:r w:rsidRPr="00C47863">
        <w:rPr>
          <w:rFonts w:asciiTheme="majorHAnsi" w:hAnsiTheme="majorHAnsi" w:cs="Arial"/>
          <w:b/>
          <w:color w:val="FF0000"/>
          <w:sz w:val="22"/>
          <w:szCs w:val="22"/>
        </w:rPr>
        <w:t>February 1, 2012 and January 31, 2013</w:t>
      </w:r>
    </w:p>
    <w:p w:rsidR="002C538C" w:rsidRPr="001B52D1" w:rsidRDefault="002C538C" w:rsidP="002C538C">
      <w:pPr>
        <w:ind w:right="10"/>
        <w:jc w:val="both"/>
        <w:rPr>
          <w:rFonts w:asciiTheme="majorHAnsi" w:hAnsiTheme="majorHAnsi" w:cs="Arial"/>
          <w:b/>
          <w:sz w:val="10"/>
          <w:szCs w:val="10"/>
          <w:u w:val="single"/>
        </w:rPr>
      </w:pPr>
    </w:p>
    <w:p w:rsidR="002C538C" w:rsidRPr="00A52785" w:rsidRDefault="00261C0E" w:rsidP="002C538C">
      <w:pPr>
        <w:ind w:right="10"/>
        <w:jc w:val="both"/>
        <w:rPr>
          <w:rFonts w:asciiTheme="majorHAnsi" w:hAnsiTheme="majorHAnsi" w:cs="Arial"/>
          <w:b/>
          <w:sz w:val="22"/>
          <w:szCs w:val="22"/>
          <w:u w:val="single"/>
        </w:rPr>
      </w:pPr>
      <w:r>
        <w:rPr>
          <w:rFonts w:asciiTheme="majorHAnsi" w:hAnsiTheme="majorHAnsi" w:cs="Arial"/>
          <w:b/>
          <w:sz w:val="22"/>
          <w:szCs w:val="22"/>
          <w:u w:val="single"/>
        </w:rPr>
        <w:t>Standards/Award</w:t>
      </w:r>
      <w:r w:rsidR="002C538C" w:rsidRPr="00A52785">
        <w:rPr>
          <w:rFonts w:asciiTheme="majorHAnsi" w:hAnsiTheme="majorHAnsi" w:cs="Arial"/>
          <w:b/>
          <w:sz w:val="22"/>
          <w:szCs w:val="22"/>
          <w:u w:val="single"/>
        </w:rPr>
        <w:t xml:space="preserve"> </w:t>
      </w:r>
      <w:r w:rsidR="002C538C">
        <w:rPr>
          <w:rFonts w:asciiTheme="majorHAnsi" w:hAnsiTheme="majorHAnsi" w:cs="Arial"/>
          <w:b/>
          <w:sz w:val="22"/>
          <w:szCs w:val="22"/>
          <w:u w:val="single"/>
        </w:rPr>
        <w:t>Scorings:</w:t>
      </w:r>
    </w:p>
    <w:p w:rsidR="002C538C" w:rsidRPr="00A52785" w:rsidRDefault="002C538C" w:rsidP="002C538C">
      <w:pPr>
        <w:ind w:right="10"/>
        <w:jc w:val="both"/>
        <w:rPr>
          <w:rFonts w:asciiTheme="majorHAnsi" w:hAnsiTheme="majorHAnsi" w:cs="Arial"/>
          <w:sz w:val="22"/>
          <w:szCs w:val="22"/>
        </w:rPr>
      </w:pPr>
      <w:r w:rsidRPr="00A52785">
        <w:rPr>
          <w:rFonts w:asciiTheme="majorHAnsi" w:hAnsiTheme="majorHAnsi" w:cs="Arial"/>
          <w:sz w:val="22"/>
          <w:szCs w:val="22"/>
        </w:rPr>
        <w:t xml:space="preserve">Standards of Excellence packets will be scored using the following break-down.  Total scores will not be averaged up (curved). </w:t>
      </w:r>
    </w:p>
    <w:p w:rsidR="002C538C" w:rsidRPr="00A52785" w:rsidRDefault="002C538C" w:rsidP="002C538C">
      <w:pPr>
        <w:ind w:right="10"/>
        <w:jc w:val="both"/>
        <w:rPr>
          <w:rFonts w:asciiTheme="majorHAnsi" w:hAnsiTheme="majorHAnsi" w:cs="Arial"/>
          <w:b/>
          <w:sz w:val="22"/>
          <w:szCs w:val="22"/>
        </w:rPr>
      </w:pPr>
    </w:p>
    <w:p w:rsidR="002C538C" w:rsidRPr="00A52785" w:rsidRDefault="002C538C" w:rsidP="002C538C">
      <w:pPr>
        <w:ind w:right="10"/>
        <w:jc w:val="both"/>
        <w:rPr>
          <w:rFonts w:asciiTheme="majorHAnsi" w:hAnsiTheme="majorHAnsi" w:cs="Arial"/>
          <w:b/>
          <w:sz w:val="22"/>
          <w:szCs w:val="22"/>
        </w:rPr>
        <w:sectPr w:rsidR="002C538C" w:rsidRPr="00A52785" w:rsidSect="00F015D3">
          <w:type w:val="continuous"/>
          <w:pgSz w:w="12240" w:h="15840"/>
          <w:pgMar w:top="1440" w:right="1080" w:bottom="1440" w:left="1080" w:header="720" w:footer="720" w:gutter="0"/>
          <w:cols w:space="720"/>
          <w:docGrid w:linePitch="360"/>
        </w:sectPr>
      </w:pPr>
    </w:p>
    <w:p w:rsidR="00AE6A19" w:rsidRPr="00AE6A19" w:rsidRDefault="00C47863" w:rsidP="00C47863">
      <w:pPr>
        <w:pStyle w:val="Default"/>
        <w:rPr>
          <w:rFonts w:asciiTheme="majorHAnsi" w:hAnsiTheme="majorHAnsi"/>
          <w:sz w:val="20"/>
          <w:szCs w:val="20"/>
        </w:rPr>
      </w:pPr>
      <w:r w:rsidRPr="00C47863">
        <w:rPr>
          <w:rFonts w:asciiTheme="majorHAnsi" w:hAnsiTheme="majorHAnsi"/>
          <w:b/>
          <w:bCs/>
          <w:color w:val="FF0000"/>
          <w:sz w:val="22"/>
          <w:szCs w:val="22"/>
          <w:u w:val="single"/>
        </w:rPr>
        <w:lastRenderedPageBreak/>
        <w:t>0-19: Unsatisfactory</w:t>
      </w:r>
      <w:r w:rsidRPr="00C47863">
        <w:rPr>
          <w:rFonts w:asciiTheme="majorHAnsi" w:hAnsiTheme="majorHAnsi"/>
          <w:b/>
          <w:bCs/>
          <w:sz w:val="22"/>
          <w:szCs w:val="22"/>
        </w:rPr>
        <w:t xml:space="preserve"> </w:t>
      </w:r>
      <w:r w:rsidRPr="00C47863">
        <w:rPr>
          <w:rFonts w:asciiTheme="majorHAnsi" w:hAnsiTheme="majorHAnsi"/>
          <w:sz w:val="20"/>
          <w:szCs w:val="20"/>
        </w:rPr>
        <w:t>– Chapter failed to submit a packet with 50% of the information required. A chapter receiving a grade of Unsatisfactory will be sub</w:t>
      </w:r>
      <w:r w:rsidR="00AE6A19">
        <w:rPr>
          <w:rFonts w:asciiTheme="majorHAnsi" w:hAnsiTheme="majorHAnsi"/>
          <w:sz w:val="20"/>
          <w:szCs w:val="20"/>
        </w:rPr>
        <w:t>ject to</w:t>
      </w:r>
      <w:r w:rsidR="00CE7764">
        <w:rPr>
          <w:rFonts w:asciiTheme="majorHAnsi" w:hAnsiTheme="majorHAnsi"/>
          <w:sz w:val="20"/>
          <w:szCs w:val="20"/>
        </w:rPr>
        <w:t xml:space="preserve"> 1 year social probation and </w:t>
      </w:r>
      <w:r w:rsidR="00AE6A19">
        <w:rPr>
          <w:rFonts w:asciiTheme="majorHAnsi" w:hAnsiTheme="majorHAnsi"/>
          <w:sz w:val="20"/>
          <w:szCs w:val="20"/>
        </w:rPr>
        <w:t>a chapter plan of action for the upcoming year.</w:t>
      </w:r>
      <w:r w:rsidR="00CE7764">
        <w:rPr>
          <w:rFonts w:asciiTheme="majorHAnsi" w:hAnsiTheme="majorHAnsi"/>
          <w:sz w:val="20"/>
          <w:szCs w:val="20"/>
        </w:rPr>
        <w:t xml:space="preserve"> </w:t>
      </w:r>
      <w:r w:rsidR="00CE7764" w:rsidRPr="00CE7764">
        <w:rPr>
          <w:rFonts w:asciiTheme="majorHAnsi" w:hAnsiTheme="majorHAnsi"/>
          <w:b/>
          <w:sz w:val="20"/>
          <w:szCs w:val="20"/>
        </w:rPr>
        <w:t>(Starting 2013-2014)</w:t>
      </w:r>
    </w:p>
    <w:p w:rsidR="00AE6A19" w:rsidRPr="00C47863" w:rsidRDefault="00C47863" w:rsidP="00AE6A19">
      <w:pPr>
        <w:pStyle w:val="Default"/>
        <w:rPr>
          <w:rFonts w:asciiTheme="majorHAnsi" w:hAnsiTheme="majorHAnsi"/>
          <w:sz w:val="22"/>
          <w:szCs w:val="22"/>
        </w:rPr>
      </w:pPr>
      <w:r w:rsidRPr="00C47863">
        <w:rPr>
          <w:rFonts w:asciiTheme="majorHAnsi" w:hAnsiTheme="majorHAnsi"/>
          <w:b/>
          <w:bCs/>
          <w:color w:val="FF0000"/>
          <w:sz w:val="22"/>
          <w:szCs w:val="22"/>
          <w:u w:val="single"/>
        </w:rPr>
        <w:t>20-27: Did Not Meet Standards</w:t>
      </w:r>
      <w:r w:rsidRPr="00C47863">
        <w:rPr>
          <w:rFonts w:asciiTheme="majorHAnsi" w:hAnsiTheme="majorHAnsi"/>
          <w:b/>
          <w:bCs/>
          <w:sz w:val="22"/>
          <w:szCs w:val="22"/>
        </w:rPr>
        <w:t xml:space="preserve"> </w:t>
      </w:r>
      <w:r w:rsidRPr="00C47863">
        <w:rPr>
          <w:rFonts w:asciiTheme="majorHAnsi" w:hAnsiTheme="majorHAnsi"/>
          <w:sz w:val="22"/>
          <w:szCs w:val="22"/>
        </w:rPr>
        <w:t xml:space="preserve">– </w:t>
      </w:r>
      <w:r w:rsidRPr="00C47863">
        <w:rPr>
          <w:rFonts w:asciiTheme="majorHAnsi" w:hAnsiTheme="majorHAnsi"/>
          <w:sz w:val="20"/>
          <w:szCs w:val="20"/>
        </w:rPr>
        <w:t xml:space="preserve">Chapter </w:t>
      </w:r>
      <w:r w:rsidR="00CE7764" w:rsidRPr="00C47863">
        <w:rPr>
          <w:rFonts w:asciiTheme="majorHAnsi" w:hAnsiTheme="majorHAnsi"/>
          <w:sz w:val="20"/>
          <w:szCs w:val="20"/>
        </w:rPr>
        <w:t>submit</w:t>
      </w:r>
      <w:r w:rsidR="00CE7764">
        <w:rPr>
          <w:rFonts w:asciiTheme="majorHAnsi" w:hAnsiTheme="majorHAnsi"/>
          <w:sz w:val="20"/>
          <w:szCs w:val="20"/>
        </w:rPr>
        <w:t>s</w:t>
      </w:r>
      <w:r w:rsidRPr="00C47863">
        <w:rPr>
          <w:rFonts w:asciiTheme="majorHAnsi" w:hAnsiTheme="majorHAnsi"/>
          <w:sz w:val="20"/>
          <w:szCs w:val="20"/>
        </w:rPr>
        <w:t xml:space="preserve"> a packet that completes 50% - 69% of packet. A chapter receiving a grade of Did Not Meet Standards will be subject</w:t>
      </w:r>
      <w:r w:rsidR="00AE6A19">
        <w:rPr>
          <w:rFonts w:asciiTheme="majorHAnsi" w:hAnsiTheme="majorHAnsi"/>
          <w:sz w:val="20"/>
          <w:szCs w:val="20"/>
        </w:rPr>
        <w:t xml:space="preserve"> to 1 s</w:t>
      </w:r>
      <w:r w:rsidR="00CE7764">
        <w:rPr>
          <w:rFonts w:asciiTheme="majorHAnsi" w:hAnsiTheme="majorHAnsi"/>
          <w:sz w:val="20"/>
          <w:szCs w:val="20"/>
        </w:rPr>
        <w:t xml:space="preserve">emester social probation and </w:t>
      </w:r>
      <w:r w:rsidR="00AE6A19">
        <w:rPr>
          <w:rFonts w:asciiTheme="majorHAnsi" w:hAnsiTheme="majorHAnsi"/>
          <w:sz w:val="20"/>
          <w:szCs w:val="20"/>
        </w:rPr>
        <w:t>a chapter plan of action for the upcoming year.</w:t>
      </w:r>
      <w:r w:rsidR="00CE7764">
        <w:rPr>
          <w:rFonts w:asciiTheme="majorHAnsi" w:hAnsiTheme="majorHAnsi"/>
          <w:sz w:val="20"/>
          <w:szCs w:val="20"/>
        </w:rPr>
        <w:t xml:space="preserve"> </w:t>
      </w:r>
      <w:r w:rsidR="00CE7764" w:rsidRPr="00CE7764">
        <w:rPr>
          <w:rFonts w:asciiTheme="majorHAnsi" w:hAnsiTheme="majorHAnsi"/>
          <w:b/>
          <w:sz w:val="20"/>
          <w:szCs w:val="20"/>
        </w:rPr>
        <w:t>(Starting 2013-2014)</w:t>
      </w:r>
    </w:p>
    <w:p w:rsidR="00C47863" w:rsidRPr="00C47863" w:rsidRDefault="00C47863" w:rsidP="00C47863">
      <w:pPr>
        <w:pStyle w:val="Default"/>
        <w:rPr>
          <w:rFonts w:asciiTheme="majorHAnsi" w:hAnsiTheme="majorHAnsi"/>
          <w:sz w:val="20"/>
          <w:szCs w:val="20"/>
        </w:rPr>
      </w:pPr>
    </w:p>
    <w:p w:rsidR="00C47863" w:rsidRDefault="00C47863" w:rsidP="00C47863">
      <w:pPr>
        <w:pStyle w:val="Default"/>
        <w:rPr>
          <w:rFonts w:asciiTheme="majorHAnsi" w:hAnsiTheme="majorHAnsi"/>
          <w:sz w:val="22"/>
          <w:szCs w:val="22"/>
        </w:rPr>
      </w:pPr>
      <w:r w:rsidRPr="00C47863">
        <w:rPr>
          <w:rFonts w:asciiTheme="majorHAnsi" w:hAnsiTheme="majorHAnsi"/>
          <w:b/>
          <w:bCs/>
          <w:color w:val="000099"/>
          <w:sz w:val="22"/>
          <w:szCs w:val="22"/>
          <w:u w:val="single"/>
        </w:rPr>
        <w:t>28-35: Meets Standards</w:t>
      </w:r>
      <w:r w:rsidRPr="00C47863">
        <w:rPr>
          <w:rFonts w:asciiTheme="majorHAnsi" w:hAnsiTheme="majorHAnsi"/>
          <w:b/>
          <w:bCs/>
          <w:sz w:val="22"/>
          <w:szCs w:val="22"/>
        </w:rPr>
        <w:t xml:space="preserve"> </w:t>
      </w:r>
      <w:r w:rsidRPr="00C47863">
        <w:rPr>
          <w:rFonts w:asciiTheme="majorHAnsi" w:hAnsiTheme="majorHAnsi"/>
          <w:sz w:val="22"/>
          <w:szCs w:val="22"/>
        </w:rPr>
        <w:t>–</w:t>
      </w:r>
      <w:r w:rsidRPr="00C47863">
        <w:rPr>
          <w:rFonts w:asciiTheme="majorHAnsi" w:hAnsiTheme="majorHAnsi"/>
          <w:sz w:val="20"/>
          <w:szCs w:val="20"/>
        </w:rPr>
        <w:t xml:space="preserve"> Chapter meets minimum expectations for the Standard of Excellence, completing 70% - 89% of packet.</w:t>
      </w:r>
      <w:r w:rsidRPr="00C47863">
        <w:rPr>
          <w:rFonts w:asciiTheme="majorHAnsi" w:hAnsiTheme="majorHAnsi"/>
          <w:sz w:val="22"/>
          <w:szCs w:val="22"/>
        </w:rPr>
        <w:t xml:space="preserve"> </w:t>
      </w:r>
    </w:p>
    <w:p w:rsidR="00C47863" w:rsidRPr="00C47863" w:rsidRDefault="00C47863" w:rsidP="00C47863">
      <w:pPr>
        <w:pStyle w:val="Default"/>
        <w:rPr>
          <w:rFonts w:asciiTheme="majorHAnsi" w:hAnsiTheme="majorHAnsi"/>
          <w:sz w:val="22"/>
          <w:szCs w:val="22"/>
        </w:rPr>
      </w:pPr>
    </w:p>
    <w:p w:rsidR="002C538C" w:rsidRPr="00C47863" w:rsidRDefault="00C47863" w:rsidP="00C47863">
      <w:pPr>
        <w:ind w:right="10"/>
        <w:rPr>
          <w:rFonts w:asciiTheme="majorHAnsi" w:hAnsiTheme="majorHAnsi" w:cs="Arial"/>
          <w:b/>
          <w:sz w:val="22"/>
          <w:szCs w:val="22"/>
        </w:rPr>
        <w:sectPr w:rsidR="002C538C" w:rsidRPr="00C47863" w:rsidSect="00CE7764">
          <w:type w:val="continuous"/>
          <w:pgSz w:w="12240" w:h="15840"/>
          <w:pgMar w:top="720" w:right="720" w:bottom="720" w:left="720" w:header="720" w:footer="720" w:gutter="0"/>
          <w:cols w:num="2" w:space="720"/>
          <w:docGrid w:linePitch="360"/>
        </w:sectPr>
      </w:pPr>
      <w:r w:rsidRPr="00C47863">
        <w:rPr>
          <w:rFonts w:asciiTheme="majorHAnsi" w:hAnsiTheme="majorHAnsi"/>
          <w:b/>
          <w:bCs/>
          <w:color w:val="000099"/>
          <w:sz w:val="22"/>
          <w:szCs w:val="22"/>
          <w:u w:val="single"/>
        </w:rPr>
        <w:t>36-40: Exceeds Standards</w:t>
      </w:r>
      <w:r w:rsidRPr="00C47863">
        <w:rPr>
          <w:rFonts w:asciiTheme="majorHAnsi" w:hAnsiTheme="majorHAnsi"/>
          <w:b/>
          <w:bCs/>
          <w:sz w:val="22"/>
          <w:szCs w:val="22"/>
        </w:rPr>
        <w:t xml:space="preserve"> </w:t>
      </w:r>
      <w:r w:rsidRPr="00C47863">
        <w:rPr>
          <w:rFonts w:asciiTheme="majorHAnsi" w:hAnsiTheme="majorHAnsi"/>
          <w:sz w:val="22"/>
          <w:szCs w:val="22"/>
        </w:rPr>
        <w:t xml:space="preserve">– </w:t>
      </w:r>
      <w:r w:rsidRPr="00C47863">
        <w:rPr>
          <w:rFonts w:asciiTheme="majorHAnsi" w:hAnsiTheme="majorHAnsi"/>
          <w:sz w:val="20"/>
          <w:szCs w:val="20"/>
        </w:rPr>
        <w:t>Chapter exceeds expectations in their Standards of Excellence Packet, completing 90% or more of the packe</w:t>
      </w:r>
      <w:r w:rsidR="00CE7764">
        <w:rPr>
          <w:rFonts w:asciiTheme="majorHAnsi" w:hAnsiTheme="majorHAnsi"/>
          <w:sz w:val="20"/>
          <w:szCs w:val="20"/>
        </w:rPr>
        <w:t>t</w:t>
      </w:r>
    </w:p>
    <w:p w:rsidR="00AE6A19" w:rsidRDefault="00C47863" w:rsidP="002C538C">
      <w:pPr>
        <w:ind w:right="10"/>
        <w:rPr>
          <w:rFonts w:asciiTheme="majorHAnsi" w:hAnsiTheme="majorHAnsi" w:cs="Arial"/>
          <w:b/>
          <w:sz w:val="22"/>
          <w:szCs w:val="22"/>
          <w:u w:val="single"/>
        </w:rPr>
      </w:pPr>
      <w:r>
        <w:rPr>
          <w:rFonts w:ascii="Tw Cen MT" w:hAnsi="Tw Cen MT" w:cs="Arial"/>
          <w:b/>
          <w:sz w:val="22"/>
          <w:szCs w:val="22"/>
        </w:rPr>
        <w:lastRenderedPageBreak/>
        <w:br/>
      </w:r>
    </w:p>
    <w:p w:rsidR="002C538C" w:rsidRPr="00A52785" w:rsidRDefault="002C538C" w:rsidP="002C538C">
      <w:pPr>
        <w:ind w:right="10"/>
        <w:rPr>
          <w:rFonts w:asciiTheme="majorHAnsi" w:hAnsiTheme="majorHAnsi" w:cs="Arial"/>
          <w:b/>
          <w:sz w:val="22"/>
          <w:szCs w:val="22"/>
          <w:u w:val="single"/>
        </w:rPr>
      </w:pPr>
      <w:r>
        <w:rPr>
          <w:rFonts w:asciiTheme="majorHAnsi" w:hAnsiTheme="majorHAnsi" w:cs="Arial"/>
          <w:b/>
          <w:sz w:val="22"/>
          <w:szCs w:val="22"/>
          <w:u w:val="single"/>
        </w:rPr>
        <w:t>Process</w:t>
      </w:r>
      <w:r w:rsidRPr="00A52785">
        <w:rPr>
          <w:rFonts w:asciiTheme="majorHAnsi" w:hAnsiTheme="majorHAnsi" w:cs="Arial"/>
          <w:b/>
          <w:sz w:val="22"/>
          <w:szCs w:val="22"/>
          <w:u w:val="single"/>
        </w:rPr>
        <w:t xml:space="preserve"> </w:t>
      </w:r>
      <w:r>
        <w:rPr>
          <w:rFonts w:asciiTheme="majorHAnsi" w:hAnsiTheme="majorHAnsi" w:cs="Arial"/>
          <w:b/>
          <w:sz w:val="22"/>
          <w:szCs w:val="22"/>
          <w:u w:val="single"/>
        </w:rPr>
        <w:t>Information:</w:t>
      </w:r>
      <w:r w:rsidR="005F4CB9">
        <w:rPr>
          <w:rFonts w:asciiTheme="majorHAnsi" w:hAnsiTheme="majorHAnsi" w:cs="Arial"/>
          <w:b/>
          <w:sz w:val="22"/>
          <w:szCs w:val="22"/>
          <w:u w:val="single"/>
        </w:rPr>
        <w:t xml:space="preserve"> </w:t>
      </w:r>
      <w:r w:rsidR="005F4CB9" w:rsidRPr="003F0D43">
        <w:rPr>
          <w:rFonts w:asciiTheme="majorHAnsi" w:hAnsiTheme="majorHAnsi" w:cs="Arial"/>
          <w:b/>
          <w:color w:val="FF0000"/>
          <w:sz w:val="22"/>
          <w:szCs w:val="22"/>
        </w:rPr>
        <w:t>(PLEASE READ)</w:t>
      </w:r>
    </w:p>
    <w:p w:rsidR="002C538C" w:rsidRPr="006515E0" w:rsidRDefault="002C538C" w:rsidP="002C538C">
      <w:pPr>
        <w:pStyle w:val="ListParagraph"/>
        <w:numPr>
          <w:ilvl w:val="0"/>
          <w:numId w:val="13"/>
        </w:numPr>
        <w:rPr>
          <w:rFonts w:asciiTheme="majorHAnsi" w:hAnsiTheme="majorHAnsi"/>
          <w:sz w:val="22"/>
          <w:szCs w:val="22"/>
        </w:rPr>
      </w:pPr>
      <w:r w:rsidRPr="006515E0">
        <w:rPr>
          <w:rFonts w:asciiTheme="majorHAnsi" w:hAnsiTheme="majorHAnsi"/>
          <w:sz w:val="22"/>
          <w:szCs w:val="22"/>
        </w:rPr>
        <w:t xml:space="preserve">All fraternities and sororities are expected to present a Standards of Excellence presentation which includes discussing every category and may </w:t>
      </w:r>
      <w:r w:rsidR="00C47863">
        <w:rPr>
          <w:rFonts w:asciiTheme="majorHAnsi" w:hAnsiTheme="majorHAnsi"/>
          <w:sz w:val="22"/>
          <w:szCs w:val="22"/>
        </w:rPr>
        <w:t>not exceed 45 minutes but be a minimum of 30 minutes.</w:t>
      </w:r>
    </w:p>
    <w:p w:rsidR="002C538C" w:rsidRPr="00A52785" w:rsidRDefault="002C538C" w:rsidP="002C538C">
      <w:pPr>
        <w:pStyle w:val="ListParagraph"/>
        <w:numPr>
          <w:ilvl w:val="0"/>
          <w:numId w:val="13"/>
        </w:numPr>
        <w:rPr>
          <w:rFonts w:asciiTheme="majorHAnsi" w:hAnsiTheme="majorHAnsi"/>
          <w:sz w:val="22"/>
          <w:szCs w:val="22"/>
        </w:rPr>
      </w:pPr>
      <w:r>
        <w:rPr>
          <w:rFonts w:asciiTheme="majorHAnsi" w:hAnsiTheme="majorHAnsi"/>
          <w:sz w:val="22"/>
          <w:szCs w:val="22"/>
        </w:rPr>
        <w:t>These presentations will be recorded and available for your inter/national organizations.</w:t>
      </w:r>
    </w:p>
    <w:p w:rsidR="003F0D43" w:rsidRDefault="002C538C" w:rsidP="002C538C">
      <w:pPr>
        <w:pStyle w:val="ListParagraph"/>
        <w:numPr>
          <w:ilvl w:val="0"/>
          <w:numId w:val="13"/>
        </w:numPr>
        <w:rPr>
          <w:rFonts w:asciiTheme="majorHAnsi" w:hAnsiTheme="majorHAnsi"/>
          <w:sz w:val="22"/>
          <w:szCs w:val="22"/>
        </w:rPr>
      </w:pPr>
      <w:r>
        <w:rPr>
          <w:rFonts w:asciiTheme="majorHAnsi" w:hAnsiTheme="majorHAnsi"/>
          <w:sz w:val="22"/>
          <w:szCs w:val="22"/>
        </w:rPr>
        <w:t>You must sign up for a presentation tim</w:t>
      </w:r>
      <w:r w:rsidR="003F0D43">
        <w:rPr>
          <w:rFonts w:asciiTheme="majorHAnsi" w:hAnsiTheme="majorHAnsi"/>
          <w:sz w:val="22"/>
          <w:szCs w:val="22"/>
        </w:rPr>
        <w:t>e by March 1, 2013 at 5:00 p.m.</w:t>
      </w:r>
    </w:p>
    <w:p w:rsidR="002C538C" w:rsidRPr="00A52785" w:rsidRDefault="003F0D43" w:rsidP="002C538C">
      <w:pPr>
        <w:pStyle w:val="ListParagraph"/>
        <w:numPr>
          <w:ilvl w:val="0"/>
          <w:numId w:val="13"/>
        </w:numPr>
        <w:rPr>
          <w:rFonts w:asciiTheme="majorHAnsi" w:hAnsiTheme="majorHAnsi"/>
          <w:sz w:val="22"/>
          <w:szCs w:val="22"/>
        </w:rPr>
      </w:pPr>
      <w:r>
        <w:rPr>
          <w:rFonts w:asciiTheme="majorHAnsi" w:hAnsiTheme="majorHAnsi"/>
          <w:sz w:val="22"/>
          <w:szCs w:val="22"/>
        </w:rPr>
        <w:t xml:space="preserve"> T</w:t>
      </w:r>
      <w:r w:rsidR="002C538C">
        <w:rPr>
          <w:rFonts w:asciiTheme="majorHAnsi" w:hAnsiTheme="majorHAnsi"/>
          <w:sz w:val="22"/>
          <w:szCs w:val="22"/>
        </w:rPr>
        <w:t>urn in any supporting materials an</w:t>
      </w:r>
      <w:r>
        <w:rPr>
          <w:rFonts w:asciiTheme="majorHAnsi" w:hAnsiTheme="majorHAnsi"/>
          <w:sz w:val="22"/>
          <w:szCs w:val="22"/>
        </w:rPr>
        <w:t>d request any and all AV needs by March 18, 2013 by 5pm</w:t>
      </w:r>
    </w:p>
    <w:p w:rsidR="002C538C" w:rsidRDefault="002C538C" w:rsidP="002C538C">
      <w:pPr>
        <w:pStyle w:val="ListParagraph"/>
        <w:numPr>
          <w:ilvl w:val="0"/>
          <w:numId w:val="13"/>
        </w:numPr>
        <w:rPr>
          <w:rFonts w:asciiTheme="majorHAnsi" w:hAnsiTheme="majorHAnsi"/>
          <w:sz w:val="22"/>
          <w:szCs w:val="22"/>
        </w:rPr>
      </w:pPr>
      <w:r>
        <w:rPr>
          <w:rFonts w:asciiTheme="majorHAnsi" w:hAnsiTheme="majorHAnsi"/>
          <w:sz w:val="22"/>
          <w:szCs w:val="22"/>
        </w:rPr>
        <w:t>Supporting documents may not exceed 40 pages.</w:t>
      </w:r>
    </w:p>
    <w:p w:rsidR="002C538C" w:rsidRDefault="002C538C" w:rsidP="002C538C">
      <w:pPr>
        <w:pStyle w:val="ListParagraph"/>
        <w:numPr>
          <w:ilvl w:val="0"/>
          <w:numId w:val="13"/>
        </w:numPr>
        <w:rPr>
          <w:rFonts w:asciiTheme="majorHAnsi" w:hAnsiTheme="majorHAnsi"/>
          <w:sz w:val="22"/>
          <w:szCs w:val="22"/>
        </w:rPr>
      </w:pPr>
      <w:r>
        <w:rPr>
          <w:rFonts w:asciiTheme="majorHAnsi" w:hAnsiTheme="majorHAnsi"/>
          <w:sz w:val="22"/>
          <w:szCs w:val="22"/>
        </w:rPr>
        <w:t>If a chapter is unable to provide an answer for a specific question within a category</w:t>
      </w:r>
      <w:r w:rsidRPr="002F310F">
        <w:rPr>
          <w:rFonts w:asciiTheme="majorHAnsi" w:hAnsiTheme="majorHAnsi"/>
          <w:sz w:val="22"/>
          <w:szCs w:val="22"/>
        </w:rPr>
        <w:t xml:space="preserve"> please explain how your chapter plans to improve</w:t>
      </w:r>
      <w:r>
        <w:rPr>
          <w:rFonts w:asciiTheme="majorHAnsi" w:hAnsiTheme="majorHAnsi"/>
          <w:sz w:val="22"/>
          <w:szCs w:val="22"/>
        </w:rPr>
        <w:t xml:space="preserve"> in the particular area.</w:t>
      </w:r>
    </w:p>
    <w:p w:rsidR="003E4A6F" w:rsidRDefault="003E4A6F" w:rsidP="003E4A6F">
      <w:pPr>
        <w:ind w:right="14"/>
        <w:rPr>
          <w:rFonts w:asciiTheme="majorHAnsi" w:hAnsiTheme="majorHAnsi" w:cstheme="minorHAnsi"/>
          <w:b/>
          <w:sz w:val="22"/>
          <w:szCs w:val="22"/>
          <w:u w:val="single"/>
        </w:rPr>
      </w:pPr>
    </w:p>
    <w:p w:rsidR="003E4A6F" w:rsidRPr="0027173C" w:rsidRDefault="003E4A6F" w:rsidP="003E4A6F">
      <w:pPr>
        <w:ind w:right="14"/>
        <w:rPr>
          <w:rFonts w:asciiTheme="majorHAnsi" w:hAnsiTheme="majorHAnsi" w:cstheme="minorHAnsi"/>
          <w:b/>
          <w:sz w:val="22"/>
          <w:szCs w:val="22"/>
          <w:u w:val="single"/>
        </w:rPr>
      </w:pPr>
      <w:r>
        <w:rPr>
          <w:rFonts w:asciiTheme="majorHAnsi" w:hAnsiTheme="majorHAnsi" w:cstheme="minorHAnsi"/>
          <w:b/>
          <w:sz w:val="22"/>
          <w:szCs w:val="22"/>
          <w:u w:val="single"/>
        </w:rPr>
        <w:t xml:space="preserve">Overall </w:t>
      </w:r>
      <w:r w:rsidRPr="0027173C">
        <w:rPr>
          <w:rFonts w:asciiTheme="majorHAnsi" w:hAnsiTheme="majorHAnsi" w:cstheme="minorHAnsi"/>
          <w:b/>
          <w:sz w:val="22"/>
          <w:szCs w:val="22"/>
          <w:u w:val="single"/>
        </w:rPr>
        <w:t>Rubric</w:t>
      </w:r>
      <w:r>
        <w:rPr>
          <w:rFonts w:asciiTheme="majorHAnsi" w:hAnsiTheme="majorHAnsi" w:cstheme="minorHAnsi"/>
          <w:b/>
          <w:sz w:val="22"/>
          <w:szCs w:val="22"/>
          <w:u w:val="single"/>
        </w:rPr>
        <w:t>:</w:t>
      </w:r>
      <w:r w:rsidR="005F4CB9">
        <w:rPr>
          <w:rFonts w:asciiTheme="majorHAnsi" w:hAnsiTheme="majorHAnsi" w:cstheme="minorHAnsi"/>
          <w:b/>
          <w:sz w:val="22"/>
          <w:szCs w:val="22"/>
          <w:u w:val="single"/>
        </w:rPr>
        <w:t xml:space="preserve"> </w:t>
      </w:r>
      <w:r w:rsidR="005F4CB9" w:rsidRPr="003F0D43">
        <w:rPr>
          <w:rFonts w:asciiTheme="majorHAnsi" w:hAnsiTheme="majorHAnsi" w:cs="Arial"/>
          <w:b/>
          <w:color w:val="FF0000"/>
          <w:sz w:val="22"/>
          <w:szCs w:val="22"/>
        </w:rPr>
        <w:t>(PLEASE READ)</w:t>
      </w:r>
      <w:permStart w:id="2049331434" w:edGrp="everyone"/>
      <w:permEnd w:id="2049331434"/>
    </w:p>
    <w:p w:rsidR="003E4A6F" w:rsidRDefault="003E4A6F" w:rsidP="003E4A6F">
      <w:pPr>
        <w:ind w:right="14"/>
        <w:contextualSpacing/>
        <w:rPr>
          <w:rFonts w:asciiTheme="majorHAnsi" w:hAnsiTheme="majorHAnsi" w:cstheme="minorHAnsi"/>
          <w:sz w:val="22"/>
          <w:szCs w:val="22"/>
        </w:rPr>
      </w:pPr>
      <w:r w:rsidRPr="0027173C">
        <w:rPr>
          <w:rFonts w:asciiTheme="majorHAnsi" w:hAnsiTheme="majorHAnsi" w:cstheme="minorHAnsi"/>
          <w:sz w:val="22"/>
          <w:szCs w:val="22"/>
        </w:rPr>
        <w:t xml:space="preserve">Judges will be asked to consider the appropriate rubric components when providing scores for each of the different questions. It is important for you to know that we created the rubric to serve as a guide and to provide consistency across scores within each category. The rubric is NOT designed to be a final outline of what we expect from particular answers but rather a philosophical ideology of scoring. </w:t>
      </w:r>
    </w:p>
    <w:p w:rsidR="003E4A6F" w:rsidRDefault="003E4A6F" w:rsidP="003E4A6F">
      <w:pPr>
        <w:ind w:right="14"/>
        <w:contextualSpacing/>
        <w:rPr>
          <w:rFonts w:asciiTheme="majorHAnsi" w:hAnsiTheme="majorHAnsi" w:cstheme="minorHAnsi"/>
          <w:sz w:val="22"/>
          <w:szCs w:val="22"/>
        </w:rPr>
      </w:pPr>
    </w:p>
    <w:tbl>
      <w:tblPr>
        <w:tblStyle w:val="TableGrid"/>
        <w:tblW w:w="10620" w:type="dxa"/>
        <w:tblInd w:w="-252" w:type="dxa"/>
        <w:tblLayout w:type="fixed"/>
        <w:tblLook w:val="04A0" w:firstRow="1" w:lastRow="0" w:firstColumn="1" w:lastColumn="0" w:noHBand="0" w:noVBand="1"/>
      </w:tblPr>
      <w:tblGrid>
        <w:gridCol w:w="1293"/>
        <w:gridCol w:w="1767"/>
        <w:gridCol w:w="1890"/>
        <w:gridCol w:w="1710"/>
        <w:gridCol w:w="1980"/>
        <w:gridCol w:w="1980"/>
      </w:tblGrid>
      <w:tr w:rsidR="003E4A6F" w:rsidRPr="0027173C" w:rsidTr="00253A2D">
        <w:tc>
          <w:tcPr>
            <w:tcW w:w="1293" w:type="dxa"/>
            <w:vAlign w:val="center"/>
          </w:tcPr>
          <w:p w:rsidR="003E4A6F" w:rsidRPr="0027173C" w:rsidRDefault="003E4A6F" w:rsidP="00253A2D">
            <w:pPr>
              <w:jc w:val="center"/>
              <w:rPr>
                <w:rFonts w:asciiTheme="majorHAnsi" w:hAnsiTheme="majorHAnsi"/>
                <w:sz w:val="20"/>
                <w:szCs w:val="20"/>
              </w:rPr>
            </w:pPr>
            <w:r w:rsidRPr="0027173C">
              <w:rPr>
                <w:rFonts w:asciiTheme="majorHAnsi" w:hAnsiTheme="majorHAnsi"/>
                <w:sz w:val="20"/>
                <w:szCs w:val="20"/>
              </w:rPr>
              <w:t>Rubric Components</w:t>
            </w:r>
          </w:p>
        </w:tc>
        <w:tc>
          <w:tcPr>
            <w:tcW w:w="1767" w:type="dxa"/>
            <w:vAlign w:val="center"/>
          </w:tcPr>
          <w:p w:rsidR="003E4A6F" w:rsidRPr="0027173C" w:rsidRDefault="003E4A6F" w:rsidP="00253A2D">
            <w:pPr>
              <w:jc w:val="center"/>
              <w:rPr>
                <w:rFonts w:asciiTheme="majorHAnsi" w:hAnsiTheme="majorHAnsi"/>
                <w:sz w:val="20"/>
                <w:szCs w:val="20"/>
              </w:rPr>
            </w:pPr>
            <w:r w:rsidRPr="0027173C">
              <w:rPr>
                <w:rFonts w:asciiTheme="majorHAnsi" w:hAnsiTheme="majorHAnsi"/>
                <w:sz w:val="20"/>
                <w:szCs w:val="20"/>
              </w:rPr>
              <w:t>Focus &amp; Quality of Explanation</w:t>
            </w:r>
          </w:p>
        </w:tc>
        <w:tc>
          <w:tcPr>
            <w:tcW w:w="1890" w:type="dxa"/>
            <w:vAlign w:val="center"/>
          </w:tcPr>
          <w:p w:rsidR="003E4A6F" w:rsidRPr="0027173C" w:rsidRDefault="003E4A6F" w:rsidP="00253A2D">
            <w:pPr>
              <w:jc w:val="center"/>
              <w:rPr>
                <w:rFonts w:asciiTheme="majorHAnsi" w:hAnsiTheme="majorHAnsi"/>
                <w:sz w:val="20"/>
                <w:szCs w:val="20"/>
              </w:rPr>
            </w:pPr>
            <w:r w:rsidRPr="0027173C">
              <w:rPr>
                <w:rFonts w:asciiTheme="majorHAnsi" w:hAnsiTheme="majorHAnsi"/>
                <w:sz w:val="20"/>
                <w:szCs w:val="20"/>
              </w:rPr>
              <w:t>Support</w:t>
            </w:r>
          </w:p>
        </w:tc>
        <w:tc>
          <w:tcPr>
            <w:tcW w:w="1710" w:type="dxa"/>
            <w:vAlign w:val="center"/>
          </w:tcPr>
          <w:p w:rsidR="003E4A6F" w:rsidRPr="0027173C" w:rsidRDefault="003E4A6F" w:rsidP="00253A2D">
            <w:pPr>
              <w:jc w:val="center"/>
              <w:rPr>
                <w:rFonts w:asciiTheme="majorHAnsi" w:hAnsiTheme="majorHAnsi"/>
                <w:sz w:val="20"/>
                <w:szCs w:val="20"/>
              </w:rPr>
            </w:pPr>
            <w:r>
              <w:rPr>
                <w:rFonts w:asciiTheme="majorHAnsi" w:hAnsiTheme="majorHAnsi"/>
                <w:sz w:val="20"/>
                <w:szCs w:val="20"/>
              </w:rPr>
              <w:t>Organization &amp; Fluidity</w:t>
            </w:r>
          </w:p>
        </w:tc>
        <w:tc>
          <w:tcPr>
            <w:tcW w:w="1980" w:type="dxa"/>
            <w:vAlign w:val="center"/>
          </w:tcPr>
          <w:p w:rsidR="003E4A6F" w:rsidRPr="0027173C" w:rsidRDefault="003E4A6F" w:rsidP="00253A2D">
            <w:pPr>
              <w:jc w:val="center"/>
              <w:rPr>
                <w:rFonts w:asciiTheme="majorHAnsi" w:hAnsiTheme="majorHAnsi"/>
                <w:sz w:val="20"/>
                <w:szCs w:val="20"/>
              </w:rPr>
            </w:pPr>
            <w:r>
              <w:rPr>
                <w:rFonts w:asciiTheme="majorHAnsi" w:hAnsiTheme="majorHAnsi"/>
                <w:sz w:val="20"/>
                <w:szCs w:val="20"/>
              </w:rPr>
              <w:t>Presentation</w:t>
            </w:r>
          </w:p>
        </w:tc>
        <w:tc>
          <w:tcPr>
            <w:tcW w:w="1980" w:type="dxa"/>
            <w:vAlign w:val="center"/>
          </w:tcPr>
          <w:p w:rsidR="003E4A6F" w:rsidRPr="0027173C" w:rsidRDefault="003E4A6F" w:rsidP="00253A2D">
            <w:pPr>
              <w:jc w:val="center"/>
              <w:rPr>
                <w:rFonts w:asciiTheme="majorHAnsi" w:hAnsiTheme="majorHAnsi"/>
                <w:sz w:val="20"/>
                <w:szCs w:val="20"/>
              </w:rPr>
            </w:pPr>
            <w:r w:rsidRPr="0027173C">
              <w:rPr>
                <w:rFonts w:asciiTheme="majorHAnsi" w:hAnsiTheme="majorHAnsi"/>
                <w:sz w:val="20"/>
                <w:szCs w:val="20"/>
              </w:rPr>
              <w:t>Demonstrated Knowledge</w:t>
            </w:r>
          </w:p>
        </w:tc>
      </w:tr>
      <w:tr w:rsidR="003E4A6F" w:rsidRPr="0027173C" w:rsidTr="00253A2D">
        <w:tc>
          <w:tcPr>
            <w:tcW w:w="1293" w:type="dxa"/>
            <w:vAlign w:val="center"/>
          </w:tcPr>
          <w:p w:rsidR="003E4A6F" w:rsidRPr="0027173C" w:rsidRDefault="001125F8" w:rsidP="00253A2D">
            <w:pPr>
              <w:ind w:right="14"/>
              <w:jc w:val="center"/>
              <w:rPr>
                <w:rFonts w:asciiTheme="majorHAnsi" w:hAnsiTheme="majorHAnsi" w:cstheme="minorHAnsi"/>
              </w:rPr>
            </w:pPr>
            <w:r>
              <w:rPr>
                <w:rFonts w:asciiTheme="majorHAnsi" w:hAnsiTheme="majorHAnsi" w:cstheme="minorHAnsi"/>
              </w:rPr>
              <w:t>0</w:t>
            </w:r>
          </w:p>
        </w:tc>
        <w:tc>
          <w:tcPr>
            <w:tcW w:w="9327" w:type="dxa"/>
            <w:gridSpan w:val="5"/>
            <w:vAlign w:val="center"/>
          </w:tcPr>
          <w:p w:rsidR="003E4A6F" w:rsidRPr="0027173C" w:rsidRDefault="003E4A6F" w:rsidP="00253A2D">
            <w:pPr>
              <w:pStyle w:val="ListParagraph"/>
              <w:numPr>
                <w:ilvl w:val="0"/>
                <w:numId w:val="24"/>
              </w:numPr>
              <w:autoSpaceDE w:val="0"/>
              <w:autoSpaceDN w:val="0"/>
              <w:adjustRightInd w:val="0"/>
              <w:ind w:right="14"/>
              <w:contextualSpacing/>
              <w:jc w:val="center"/>
              <w:rPr>
                <w:rFonts w:asciiTheme="majorHAnsi" w:hAnsiTheme="majorHAnsi" w:cstheme="minorHAnsi"/>
                <w:sz w:val="20"/>
                <w:szCs w:val="20"/>
              </w:rPr>
            </w:pPr>
            <w:r w:rsidRPr="0027173C">
              <w:rPr>
                <w:rFonts w:asciiTheme="majorHAnsi" w:hAnsiTheme="majorHAnsi" w:cstheme="minorHAnsi"/>
                <w:sz w:val="20"/>
                <w:szCs w:val="20"/>
              </w:rPr>
              <w:t>Did not provide an answer</w:t>
            </w:r>
          </w:p>
          <w:p w:rsidR="003E4A6F" w:rsidRPr="0027173C" w:rsidRDefault="003E4A6F" w:rsidP="00253A2D">
            <w:pPr>
              <w:pStyle w:val="ListParagraph"/>
              <w:numPr>
                <w:ilvl w:val="0"/>
                <w:numId w:val="24"/>
              </w:numPr>
              <w:autoSpaceDE w:val="0"/>
              <w:autoSpaceDN w:val="0"/>
              <w:adjustRightInd w:val="0"/>
              <w:ind w:right="14"/>
              <w:contextualSpacing/>
              <w:jc w:val="center"/>
              <w:rPr>
                <w:rFonts w:asciiTheme="majorHAnsi" w:hAnsiTheme="majorHAnsi" w:cstheme="minorHAnsi"/>
                <w:sz w:val="20"/>
                <w:szCs w:val="20"/>
              </w:rPr>
            </w:pPr>
            <w:r w:rsidRPr="0027173C">
              <w:rPr>
                <w:rFonts w:asciiTheme="majorHAnsi" w:hAnsiTheme="majorHAnsi" w:cstheme="minorHAnsi"/>
                <w:sz w:val="20"/>
                <w:szCs w:val="20"/>
              </w:rPr>
              <w:t xml:space="preserve">Errors impede the </w:t>
            </w:r>
            <w:r>
              <w:rPr>
                <w:rFonts w:asciiTheme="majorHAnsi" w:hAnsiTheme="majorHAnsi" w:cstheme="minorHAnsi"/>
                <w:sz w:val="20"/>
                <w:szCs w:val="20"/>
              </w:rPr>
              <w:t>viewer’s</w:t>
            </w:r>
            <w:r w:rsidRPr="0027173C">
              <w:rPr>
                <w:rFonts w:asciiTheme="majorHAnsi" w:hAnsiTheme="majorHAnsi" w:cstheme="minorHAnsi"/>
                <w:sz w:val="20"/>
                <w:szCs w:val="20"/>
              </w:rPr>
              <w:t xml:space="preserve"> understanding</w:t>
            </w:r>
          </w:p>
          <w:p w:rsidR="003E4A6F" w:rsidRPr="0027173C" w:rsidRDefault="003E4A6F" w:rsidP="00253A2D">
            <w:pPr>
              <w:pStyle w:val="ListParagraph"/>
              <w:numPr>
                <w:ilvl w:val="0"/>
                <w:numId w:val="24"/>
              </w:numPr>
              <w:autoSpaceDE w:val="0"/>
              <w:autoSpaceDN w:val="0"/>
              <w:adjustRightInd w:val="0"/>
              <w:ind w:right="14"/>
              <w:contextualSpacing/>
              <w:jc w:val="center"/>
              <w:rPr>
                <w:rFonts w:asciiTheme="majorHAnsi" w:hAnsiTheme="majorHAnsi" w:cstheme="minorHAnsi"/>
                <w:sz w:val="20"/>
                <w:szCs w:val="20"/>
              </w:rPr>
            </w:pPr>
            <w:r w:rsidRPr="0027173C">
              <w:rPr>
                <w:rFonts w:asciiTheme="majorHAnsi" w:hAnsiTheme="majorHAnsi" w:cstheme="minorHAnsi"/>
                <w:sz w:val="20"/>
                <w:szCs w:val="20"/>
              </w:rPr>
              <w:t>D</w:t>
            </w:r>
            <w:r>
              <w:rPr>
                <w:rFonts w:asciiTheme="majorHAnsi" w:hAnsiTheme="majorHAnsi" w:cstheme="minorHAnsi"/>
                <w:sz w:val="20"/>
                <w:szCs w:val="20"/>
              </w:rPr>
              <w:t xml:space="preserve">id </w:t>
            </w:r>
            <w:r w:rsidRPr="0027173C">
              <w:rPr>
                <w:rFonts w:asciiTheme="majorHAnsi" w:hAnsiTheme="majorHAnsi" w:cstheme="minorHAnsi"/>
                <w:sz w:val="20"/>
                <w:szCs w:val="20"/>
              </w:rPr>
              <w:t>not answer the question</w:t>
            </w:r>
          </w:p>
        </w:tc>
      </w:tr>
      <w:tr w:rsidR="003E4A6F" w:rsidRPr="0027173C" w:rsidTr="00253A2D">
        <w:tc>
          <w:tcPr>
            <w:tcW w:w="1293" w:type="dxa"/>
            <w:vAlign w:val="center"/>
          </w:tcPr>
          <w:p w:rsidR="003E4A6F" w:rsidRPr="0027173C" w:rsidRDefault="003E4A6F" w:rsidP="00253A2D">
            <w:pPr>
              <w:ind w:right="14"/>
              <w:jc w:val="center"/>
              <w:rPr>
                <w:rFonts w:asciiTheme="majorHAnsi" w:hAnsiTheme="majorHAnsi" w:cstheme="minorHAnsi"/>
              </w:rPr>
            </w:pPr>
            <w:r w:rsidRPr="0027173C">
              <w:rPr>
                <w:rFonts w:asciiTheme="majorHAnsi" w:hAnsiTheme="majorHAnsi" w:cstheme="minorHAnsi"/>
              </w:rPr>
              <w:t>1</w:t>
            </w:r>
          </w:p>
        </w:tc>
        <w:tc>
          <w:tcPr>
            <w:tcW w:w="1767" w:type="dxa"/>
            <w:vAlign w:val="center"/>
          </w:tcPr>
          <w:p w:rsidR="003E4A6F" w:rsidRPr="0027173C" w:rsidRDefault="003E4A6F" w:rsidP="00253A2D">
            <w:pPr>
              <w:jc w:val="center"/>
              <w:rPr>
                <w:rFonts w:asciiTheme="majorHAnsi" w:hAnsiTheme="majorHAnsi"/>
                <w:sz w:val="18"/>
                <w:szCs w:val="18"/>
              </w:rPr>
            </w:pPr>
            <w:r w:rsidRPr="0027173C">
              <w:rPr>
                <w:rFonts w:asciiTheme="majorHAnsi" w:hAnsiTheme="majorHAnsi"/>
                <w:sz w:val="18"/>
                <w:szCs w:val="18"/>
              </w:rPr>
              <w:t>Answers are unclear, incomplete and not concise</w:t>
            </w:r>
          </w:p>
        </w:tc>
        <w:tc>
          <w:tcPr>
            <w:tcW w:w="189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Answer not supported with examples</w:t>
            </w:r>
          </w:p>
        </w:tc>
        <w:tc>
          <w:tcPr>
            <w:tcW w:w="1710" w:type="dxa"/>
            <w:vAlign w:val="center"/>
          </w:tcPr>
          <w:p w:rsidR="003E4A6F" w:rsidRPr="0027173C" w:rsidRDefault="003E4A6F" w:rsidP="00253A2D">
            <w:pPr>
              <w:jc w:val="center"/>
              <w:rPr>
                <w:rFonts w:asciiTheme="majorHAnsi" w:hAnsiTheme="majorHAnsi"/>
                <w:sz w:val="18"/>
                <w:szCs w:val="18"/>
              </w:rPr>
            </w:pPr>
            <w:r w:rsidRPr="0027173C">
              <w:rPr>
                <w:rFonts w:asciiTheme="majorHAnsi" w:hAnsiTheme="majorHAnsi"/>
                <w:sz w:val="18"/>
                <w:szCs w:val="18"/>
              </w:rPr>
              <w:t xml:space="preserve">Serious improvement is needed; </w:t>
            </w:r>
            <w:r>
              <w:rPr>
                <w:rFonts w:asciiTheme="majorHAnsi" w:hAnsiTheme="majorHAnsi"/>
                <w:sz w:val="18"/>
                <w:szCs w:val="18"/>
              </w:rPr>
              <w:t>ideas do not connect to one another</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Overwhelming amount</w:t>
            </w:r>
            <w:r w:rsidR="00CE7764">
              <w:rPr>
                <w:rFonts w:asciiTheme="majorHAnsi" w:hAnsiTheme="majorHAnsi"/>
                <w:sz w:val="18"/>
                <w:szCs w:val="18"/>
              </w:rPr>
              <w:t xml:space="preserve"> of gaps and pauses</w:t>
            </w:r>
            <w:r>
              <w:rPr>
                <w:rFonts w:asciiTheme="majorHAnsi" w:hAnsiTheme="majorHAnsi"/>
                <w:sz w:val="18"/>
                <w:szCs w:val="18"/>
              </w:rPr>
              <w:t xml:space="preserve">, no professional dress &amp; provided no supporting materials </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Shows total lack of understanding of the questions and idea behind WWE*</w:t>
            </w:r>
          </w:p>
        </w:tc>
      </w:tr>
      <w:tr w:rsidR="003E4A6F" w:rsidRPr="0027173C" w:rsidTr="00253A2D">
        <w:tc>
          <w:tcPr>
            <w:tcW w:w="1293" w:type="dxa"/>
            <w:vAlign w:val="center"/>
          </w:tcPr>
          <w:p w:rsidR="003E4A6F" w:rsidRPr="0027173C" w:rsidRDefault="003E4A6F" w:rsidP="00253A2D">
            <w:pPr>
              <w:ind w:right="14"/>
              <w:jc w:val="center"/>
              <w:rPr>
                <w:rFonts w:asciiTheme="majorHAnsi" w:hAnsiTheme="majorHAnsi" w:cstheme="minorHAnsi"/>
              </w:rPr>
            </w:pPr>
            <w:r w:rsidRPr="0027173C">
              <w:rPr>
                <w:rFonts w:asciiTheme="majorHAnsi" w:hAnsiTheme="majorHAnsi" w:cstheme="minorHAnsi"/>
              </w:rPr>
              <w:t>2</w:t>
            </w:r>
          </w:p>
        </w:tc>
        <w:tc>
          <w:tcPr>
            <w:tcW w:w="1767"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Answers are somewhat clear, partially complete and not concise</w:t>
            </w:r>
          </w:p>
        </w:tc>
        <w:tc>
          <w:tcPr>
            <w:tcW w:w="189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Few examples are provided and points ideas not fully developed</w:t>
            </w:r>
          </w:p>
        </w:tc>
        <w:tc>
          <w:tcPr>
            <w:tcW w:w="1710" w:type="dxa"/>
            <w:vAlign w:val="center"/>
          </w:tcPr>
          <w:p w:rsidR="003E4A6F" w:rsidRPr="0027173C" w:rsidRDefault="003E4A6F" w:rsidP="00B5753B">
            <w:pPr>
              <w:ind w:right="14"/>
              <w:jc w:val="center"/>
              <w:rPr>
                <w:rFonts w:asciiTheme="majorHAnsi" w:hAnsiTheme="majorHAnsi" w:cstheme="minorHAnsi"/>
                <w:sz w:val="18"/>
                <w:szCs w:val="18"/>
              </w:rPr>
            </w:pPr>
            <w:r w:rsidRPr="0027173C">
              <w:rPr>
                <w:rFonts w:asciiTheme="majorHAnsi" w:hAnsiTheme="majorHAnsi"/>
                <w:sz w:val="18"/>
                <w:szCs w:val="18"/>
              </w:rPr>
              <w:t>Poorly organized; unclear, hard to follow</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Pr>
                <w:rFonts w:asciiTheme="majorHAnsi" w:hAnsiTheme="majorHAnsi"/>
                <w:sz w:val="18"/>
                <w:szCs w:val="18"/>
              </w:rPr>
              <w:t xml:space="preserve">Many </w:t>
            </w:r>
            <w:r w:rsidR="00CE7764">
              <w:rPr>
                <w:rFonts w:asciiTheme="majorHAnsi" w:hAnsiTheme="majorHAnsi"/>
                <w:sz w:val="18"/>
                <w:szCs w:val="18"/>
              </w:rPr>
              <w:t>gaps and pauses</w:t>
            </w:r>
            <w:r>
              <w:rPr>
                <w:rFonts w:asciiTheme="majorHAnsi" w:hAnsiTheme="majorHAnsi"/>
                <w:sz w:val="18"/>
                <w:szCs w:val="18"/>
              </w:rPr>
              <w:t>, careless professional attire visible &amp; provided a small amount of  supporting materials</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Shows little understanding of the questions and idea behind WWE*</w:t>
            </w:r>
          </w:p>
        </w:tc>
      </w:tr>
      <w:tr w:rsidR="003E4A6F" w:rsidRPr="0027173C" w:rsidTr="00253A2D">
        <w:tc>
          <w:tcPr>
            <w:tcW w:w="1293" w:type="dxa"/>
            <w:vAlign w:val="center"/>
          </w:tcPr>
          <w:p w:rsidR="003E4A6F" w:rsidRPr="0027173C" w:rsidRDefault="003E4A6F" w:rsidP="00253A2D">
            <w:pPr>
              <w:ind w:right="14"/>
              <w:jc w:val="center"/>
              <w:rPr>
                <w:rFonts w:asciiTheme="majorHAnsi" w:hAnsiTheme="majorHAnsi" w:cstheme="minorHAnsi"/>
              </w:rPr>
            </w:pPr>
            <w:r w:rsidRPr="0027173C">
              <w:rPr>
                <w:rFonts w:asciiTheme="majorHAnsi" w:hAnsiTheme="majorHAnsi" w:cstheme="minorHAnsi"/>
              </w:rPr>
              <w:t>3</w:t>
            </w:r>
          </w:p>
        </w:tc>
        <w:tc>
          <w:tcPr>
            <w:tcW w:w="1767"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Answers provide clarity, but are not entirely complete or  concise</w:t>
            </w:r>
          </w:p>
        </w:tc>
        <w:tc>
          <w:tcPr>
            <w:tcW w:w="189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Ideas partially developed and some examples are provided</w:t>
            </w:r>
          </w:p>
        </w:tc>
        <w:tc>
          <w:tcPr>
            <w:tcW w:w="1710" w:type="dxa"/>
            <w:vAlign w:val="center"/>
          </w:tcPr>
          <w:p w:rsidR="003E4A6F" w:rsidRPr="0027173C" w:rsidRDefault="003E4A6F" w:rsidP="00B5753B">
            <w:pPr>
              <w:ind w:right="14"/>
              <w:jc w:val="center"/>
              <w:rPr>
                <w:rFonts w:asciiTheme="majorHAnsi" w:hAnsiTheme="majorHAnsi" w:cstheme="minorHAnsi"/>
                <w:sz w:val="18"/>
                <w:szCs w:val="18"/>
              </w:rPr>
            </w:pPr>
            <w:r w:rsidRPr="0027173C">
              <w:rPr>
                <w:rFonts w:asciiTheme="majorHAnsi" w:hAnsiTheme="majorHAnsi"/>
                <w:sz w:val="18"/>
                <w:szCs w:val="18"/>
              </w:rPr>
              <w:t>Adequately organized, clear, reasonably easy to follow</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Pr>
                <w:rFonts w:asciiTheme="majorHAnsi" w:hAnsiTheme="majorHAnsi"/>
                <w:sz w:val="18"/>
                <w:szCs w:val="18"/>
              </w:rPr>
              <w:t xml:space="preserve">Some </w:t>
            </w:r>
            <w:r w:rsidR="00CE7764">
              <w:rPr>
                <w:rFonts w:asciiTheme="majorHAnsi" w:hAnsiTheme="majorHAnsi"/>
                <w:sz w:val="18"/>
                <w:szCs w:val="18"/>
              </w:rPr>
              <w:t>gaps and pauses</w:t>
            </w:r>
            <w:r>
              <w:rPr>
                <w:rFonts w:asciiTheme="majorHAnsi" w:hAnsiTheme="majorHAnsi"/>
                <w:sz w:val="18"/>
                <w:szCs w:val="18"/>
              </w:rPr>
              <w:t>, decent professional attire &amp; provided some  supporting materials</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Shows moderate understanding of the questions and idea behind WWE*</w:t>
            </w:r>
          </w:p>
        </w:tc>
      </w:tr>
      <w:tr w:rsidR="003E4A6F" w:rsidRPr="0027173C" w:rsidTr="00253A2D">
        <w:tc>
          <w:tcPr>
            <w:tcW w:w="1293" w:type="dxa"/>
            <w:vAlign w:val="center"/>
          </w:tcPr>
          <w:p w:rsidR="003E4A6F" w:rsidRPr="0027173C" w:rsidRDefault="003E4A6F" w:rsidP="00253A2D">
            <w:pPr>
              <w:ind w:right="14"/>
              <w:jc w:val="center"/>
              <w:rPr>
                <w:rFonts w:asciiTheme="majorHAnsi" w:hAnsiTheme="majorHAnsi" w:cstheme="minorHAnsi"/>
              </w:rPr>
            </w:pPr>
            <w:r w:rsidRPr="0027173C">
              <w:rPr>
                <w:rFonts w:asciiTheme="majorHAnsi" w:hAnsiTheme="majorHAnsi" w:cstheme="minorHAnsi"/>
              </w:rPr>
              <w:t>4</w:t>
            </w:r>
          </w:p>
        </w:tc>
        <w:tc>
          <w:tcPr>
            <w:tcW w:w="1767"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Answers are mostly clear, complete but could be more concise</w:t>
            </w:r>
          </w:p>
        </w:tc>
        <w:tc>
          <w:tcPr>
            <w:tcW w:w="189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Ideas developed with unbalanced support</w:t>
            </w:r>
          </w:p>
        </w:tc>
        <w:tc>
          <w:tcPr>
            <w:tcW w:w="171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Well organized and consistently correct however lacks fluidity</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Pr>
                <w:rFonts w:asciiTheme="majorHAnsi" w:hAnsiTheme="majorHAnsi"/>
                <w:sz w:val="18"/>
                <w:szCs w:val="18"/>
              </w:rPr>
              <w:t xml:space="preserve">Little to </w:t>
            </w:r>
            <w:r w:rsidR="00CE7764">
              <w:rPr>
                <w:rFonts w:asciiTheme="majorHAnsi" w:hAnsiTheme="majorHAnsi"/>
                <w:sz w:val="18"/>
                <w:szCs w:val="18"/>
              </w:rPr>
              <w:t>gaps and pauses</w:t>
            </w:r>
            <w:r>
              <w:rPr>
                <w:rFonts w:asciiTheme="majorHAnsi" w:hAnsiTheme="majorHAnsi"/>
                <w:sz w:val="18"/>
                <w:szCs w:val="18"/>
              </w:rPr>
              <w:t>, professionally dressed &amp; provided supporting materials</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Shows substantial understanding of the questions and idea behind WWE*</w:t>
            </w:r>
          </w:p>
        </w:tc>
      </w:tr>
      <w:tr w:rsidR="003E4A6F" w:rsidRPr="0027173C" w:rsidTr="00253A2D">
        <w:tc>
          <w:tcPr>
            <w:tcW w:w="1293" w:type="dxa"/>
            <w:vAlign w:val="center"/>
          </w:tcPr>
          <w:p w:rsidR="003E4A6F" w:rsidRPr="0027173C" w:rsidRDefault="003E4A6F" w:rsidP="00253A2D">
            <w:pPr>
              <w:ind w:right="14"/>
              <w:jc w:val="center"/>
              <w:rPr>
                <w:rFonts w:asciiTheme="majorHAnsi" w:hAnsiTheme="majorHAnsi" w:cstheme="minorHAnsi"/>
              </w:rPr>
            </w:pPr>
            <w:r w:rsidRPr="0027173C">
              <w:rPr>
                <w:rFonts w:asciiTheme="majorHAnsi" w:hAnsiTheme="majorHAnsi" w:cstheme="minorHAnsi"/>
              </w:rPr>
              <w:t>5</w:t>
            </w:r>
          </w:p>
        </w:tc>
        <w:tc>
          <w:tcPr>
            <w:tcW w:w="1767"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Answers are entirely clear, complete and concise</w:t>
            </w:r>
          </w:p>
        </w:tc>
        <w:tc>
          <w:tcPr>
            <w:tcW w:w="189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cstheme="minorHAnsi"/>
                <w:sz w:val="18"/>
                <w:szCs w:val="18"/>
              </w:rPr>
              <w:t>Ideas fully developed with purpose and answers supported with balanced examples</w:t>
            </w:r>
          </w:p>
        </w:tc>
        <w:tc>
          <w:tcPr>
            <w:tcW w:w="1710" w:type="dxa"/>
            <w:vAlign w:val="center"/>
          </w:tcPr>
          <w:p w:rsidR="003E4A6F" w:rsidRPr="0027173C" w:rsidRDefault="003E4A6F" w:rsidP="00B5753B">
            <w:pPr>
              <w:ind w:right="14"/>
              <w:jc w:val="center"/>
              <w:rPr>
                <w:rFonts w:asciiTheme="majorHAnsi" w:hAnsiTheme="majorHAnsi" w:cstheme="minorHAnsi"/>
                <w:sz w:val="18"/>
                <w:szCs w:val="18"/>
              </w:rPr>
            </w:pPr>
            <w:r w:rsidRPr="0027173C">
              <w:rPr>
                <w:rFonts w:asciiTheme="majorHAnsi" w:hAnsiTheme="majorHAnsi"/>
                <w:sz w:val="18"/>
                <w:szCs w:val="18"/>
              </w:rPr>
              <w:t>Well organized, clear and easy to follow</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Pr>
                <w:rFonts w:asciiTheme="majorHAnsi" w:hAnsiTheme="majorHAnsi"/>
                <w:sz w:val="18"/>
                <w:szCs w:val="18"/>
              </w:rPr>
              <w:t xml:space="preserve">No </w:t>
            </w:r>
            <w:r w:rsidR="00CE7764">
              <w:rPr>
                <w:rFonts w:asciiTheme="majorHAnsi" w:hAnsiTheme="majorHAnsi"/>
                <w:sz w:val="18"/>
                <w:szCs w:val="18"/>
              </w:rPr>
              <w:t>gaps and pauses</w:t>
            </w:r>
            <w:r>
              <w:rPr>
                <w:rFonts w:asciiTheme="majorHAnsi" w:hAnsiTheme="majorHAnsi"/>
                <w:sz w:val="18"/>
                <w:szCs w:val="18"/>
              </w:rPr>
              <w:t>, professionally dressed &amp; provided supporting materials</w:t>
            </w:r>
          </w:p>
        </w:tc>
        <w:tc>
          <w:tcPr>
            <w:tcW w:w="1980" w:type="dxa"/>
            <w:vAlign w:val="center"/>
          </w:tcPr>
          <w:p w:rsidR="003E4A6F" w:rsidRPr="0027173C" w:rsidRDefault="003E4A6F" w:rsidP="00253A2D">
            <w:pPr>
              <w:ind w:right="14"/>
              <w:jc w:val="center"/>
              <w:rPr>
                <w:rFonts w:asciiTheme="majorHAnsi" w:hAnsiTheme="majorHAnsi" w:cstheme="minorHAnsi"/>
                <w:sz w:val="18"/>
                <w:szCs w:val="18"/>
              </w:rPr>
            </w:pPr>
            <w:r w:rsidRPr="0027173C">
              <w:rPr>
                <w:rFonts w:asciiTheme="majorHAnsi" w:hAnsiTheme="majorHAnsi"/>
                <w:sz w:val="18"/>
                <w:szCs w:val="18"/>
              </w:rPr>
              <w:t>Shows excellent understanding of the questions and ideas behind WWE*</w:t>
            </w:r>
          </w:p>
        </w:tc>
      </w:tr>
    </w:tbl>
    <w:p w:rsidR="003E4A6F" w:rsidRDefault="003E4A6F" w:rsidP="003E4A6F">
      <w:pPr>
        <w:rPr>
          <w:rFonts w:asciiTheme="majorHAnsi" w:hAnsiTheme="majorHAnsi"/>
          <w:i/>
          <w:sz w:val="20"/>
          <w:szCs w:val="20"/>
        </w:rPr>
      </w:pPr>
      <w:r w:rsidRPr="0027173C">
        <w:rPr>
          <w:rFonts w:asciiTheme="majorHAnsi" w:hAnsiTheme="majorHAnsi"/>
          <w:i/>
          <w:sz w:val="20"/>
          <w:szCs w:val="20"/>
        </w:rPr>
        <w:t>*WWE – Why We Exist</w:t>
      </w:r>
    </w:p>
    <w:p w:rsidR="003E4A6F" w:rsidRDefault="003E4A6F" w:rsidP="003E4A6F">
      <w:pPr>
        <w:rPr>
          <w:rFonts w:asciiTheme="majorHAnsi" w:hAnsiTheme="majorHAnsi"/>
          <w:sz w:val="22"/>
          <w:szCs w:val="22"/>
        </w:rPr>
      </w:pPr>
    </w:p>
    <w:p w:rsidR="00646482" w:rsidRDefault="00D07310" w:rsidP="00D07310">
      <w:pPr>
        <w:tabs>
          <w:tab w:val="left" w:pos="3030"/>
        </w:tabs>
        <w:ind w:right="10"/>
        <w:rPr>
          <w:rFonts w:asciiTheme="majorHAnsi" w:hAnsiTheme="majorHAnsi"/>
          <w:b/>
          <w:u w:val="single"/>
        </w:rPr>
      </w:pPr>
      <w:r>
        <w:rPr>
          <w:rFonts w:asciiTheme="majorHAnsi" w:hAnsiTheme="majorHAnsi"/>
          <w:b/>
          <w:u w:val="single"/>
        </w:rPr>
        <w:t>Overall presentation:</w:t>
      </w:r>
    </w:p>
    <w:p w:rsidR="00D07310" w:rsidRDefault="00D07310" w:rsidP="00646482">
      <w:pPr>
        <w:pStyle w:val="ListParagraph"/>
        <w:numPr>
          <w:ilvl w:val="0"/>
          <w:numId w:val="24"/>
        </w:numPr>
        <w:ind w:right="10"/>
        <w:rPr>
          <w:rFonts w:asciiTheme="majorHAnsi" w:hAnsiTheme="majorHAnsi"/>
        </w:rPr>
      </w:pPr>
      <w:r>
        <w:rPr>
          <w:rFonts w:asciiTheme="majorHAnsi" w:hAnsiTheme="majorHAnsi"/>
        </w:rPr>
        <w:t>Should cover all core areas of why we exist and the following questions:</w:t>
      </w:r>
    </w:p>
    <w:p w:rsidR="003E4A6F" w:rsidRPr="00292286" w:rsidRDefault="00292286" w:rsidP="00D07310">
      <w:pPr>
        <w:pStyle w:val="ListParagraph"/>
        <w:numPr>
          <w:ilvl w:val="1"/>
          <w:numId w:val="24"/>
        </w:numPr>
        <w:ind w:right="10"/>
        <w:rPr>
          <w:rFonts w:asciiTheme="majorHAnsi" w:hAnsiTheme="majorHAnsi"/>
        </w:rPr>
      </w:pPr>
      <w:r w:rsidRPr="00292286">
        <w:rPr>
          <w:rFonts w:asciiTheme="majorHAnsi" w:hAnsiTheme="majorHAnsi"/>
        </w:rPr>
        <w:t>Why is each category of why we exist important to you?</w:t>
      </w:r>
    </w:p>
    <w:p w:rsidR="003E4A6F" w:rsidRPr="00C47863" w:rsidRDefault="00292286" w:rsidP="00D07310">
      <w:pPr>
        <w:pStyle w:val="BodyText"/>
        <w:numPr>
          <w:ilvl w:val="1"/>
          <w:numId w:val="24"/>
        </w:numPr>
        <w:ind w:right="10"/>
        <w:rPr>
          <w:rFonts w:asciiTheme="majorHAnsi" w:hAnsiTheme="majorHAnsi"/>
          <w:b/>
          <w:u w:val="single"/>
        </w:rPr>
      </w:pPr>
      <w:r w:rsidRPr="00292286">
        <w:rPr>
          <w:rFonts w:asciiTheme="majorHAnsi" w:hAnsiTheme="majorHAnsi" w:cs="Arial"/>
          <w:sz w:val="24"/>
          <w:szCs w:val="24"/>
        </w:rPr>
        <w:t>In what ways does your chapter want to improve or enhance in each category of why we exist?</w:t>
      </w:r>
    </w:p>
    <w:p w:rsidR="00C47863" w:rsidRDefault="00C47863" w:rsidP="00C47863">
      <w:pPr>
        <w:pStyle w:val="BodyText"/>
        <w:ind w:right="10"/>
        <w:rPr>
          <w:rFonts w:asciiTheme="majorHAnsi" w:hAnsiTheme="majorHAnsi" w:cs="Arial"/>
          <w:sz w:val="24"/>
          <w:szCs w:val="24"/>
        </w:rPr>
      </w:pPr>
    </w:p>
    <w:p w:rsidR="00C47863" w:rsidRPr="00292286" w:rsidRDefault="00C47863" w:rsidP="00C47863">
      <w:pPr>
        <w:pStyle w:val="BodyText"/>
        <w:ind w:right="10"/>
        <w:rPr>
          <w:rFonts w:asciiTheme="majorHAnsi" w:hAnsiTheme="majorHAnsi"/>
          <w:b/>
          <w:u w:val="single"/>
        </w:rPr>
      </w:pPr>
    </w:p>
    <w:p w:rsidR="00646482" w:rsidRPr="006C6D0D" w:rsidRDefault="00646482" w:rsidP="006C6D0D">
      <w:pPr>
        <w:pBdr>
          <w:top w:val="single" w:sz="4" w:space="1" w:color="auto"/>
          <w:left w:val="single" w:sz="4" w:space="4" w:color="auto"/>
          <w:bottom w:val="single" w:sz="4" w:space="1" w:color="auto"/>
          <w:right w:val="single" w:sz="4" w:space="4" w:color="auto"/>
        </w:pBdr>
        <w:shd w:val="clear" w:color="auto" w:fill="000000" w:themeFill="text1"/>
        <w:ind w:right="10"/>
        <w:jc w:val="center"/>
        <w:rPr>
          <w:rFonts w:asciiTheme="majorHAnsi" w:hAnsiTheme="majorHAnsi"/>
          <w:b/>
          <w:color w:val="FFFFFF" w:themeColor="background1"/>
          <w:sz w:val="40"/>
          <w:szCs w:val="40"/>
        </w:rPr>
      </w:pPr>
      <w:r w:rsidRPr="006C6D0D">
        <w:rPr>
          <w:rFonts w:asciiTheme="majorHAnsi" w:hAnsiTheme="majorHAnsi"/>
          <w:b/>
          <w:color w:val="FFFFFF" w:themeColor="background1"/>
          <w:sz w:val="40"/>
          <w:szCs w:val="40"/>
        </w:rPr>
        <w:lastRenderedPageBreak/>
        <w:t>Schedule of Events</w:t>
      </w:r>
    </w:p>
    <w:p w:rsidR="00646482" w:rsidRPr="006C6D0D" w:rsidRDefault="00646482" w:rsidP="00646482">
      <w:pPr>
        <w:ind w:right="10"/>
        <w:rPr>
          <w:rFonts w:asciiTheme="majorHAnsi" w:hAnsiTheme="majorHAnsi"/>
          <w:b/>
          <w:u w:val="single"/>
        </w:rPr>
      </w:pPr>
    </w:p>
    <w:p w:rsidR="000950ED" w:rsidRPr="000950ED" w:rsidRDefault="000950ED" w:rsidP="000950ED">
      <w:pPr>
        <w:ind w:left="3600" w:right="10" w:hanging="3600"/>
        <w:rPr>
          <w:rFonts w:asciiTheme="majorHAnsi" w:hAnsiTheme="majorHAnsi"/>
          <w:b/>
          <w:color w:val="FF0000"/>
          <w:u w:val="single"/>
        </w:rPr>
      </w:pPr>
      <w:r w:rsidRPr="000950ED">
        <w:rPr>
          <w:rFonts w:asciiTheme="majorHAnsi" w:hAnsiTheme="majorHAnsi"/>
          <w:b/>
          <w:color w:val="FF0000"/>
          <w:u w:val="single"/>
        </w:rPr>
        <w:t>Standards of Excellence Information Sessions</w:t>
      </w:r>
    </w:p>
    <w:p w:rsidR="000950ED" w:rsidRPr="00507630" w:rsidRDefault="000950ED" w:rsidP="000950ED">
      <w:pPr>
        <w:ind w:right="10"/>
        <w:rPr>
          <w:rFonts w:asciiTheme="majorHAnsi" w:hAnsiTheme="majorHAnsi"/>
          <w:b/>
        </w:rPr>
      </w:pPr>
      <w:r>
        <w:rPr>
          <w:rFonts w:asciiTheme="majorHAnsi" w:hAnsiTheme="majorHAnsi"/>
        </w:rPr>
        <w:t>These inf</w:t>
      </w:r>
      <w:r w:rsidRPr="00722AA1">
        <w:rPr>
          <w:rFonts w:asciiTheme="majorHAnsi" w:hAnsiTheme="majorHAnsi"/>
        </w:rPr>
        <w:t>ormation session</w:t>
      </w:r>
      <w:r>
        <w:rPr>
          <w:rFonts w:asciiTheme="majorHAnsi" w:hAnsiTheme="majorHAnsi"/>
        </w:rPr>
        <w:t xml:space="preserve">s will be </w:t>
      </w:r>
      <w:r w:rsidRPr="00722AA1">
        <w:rPr>
          <w:rFonts w:asciiTheme="majorHAnsi" w:hAnsiTheme="majorHAnsi"/>
        </w:rPr>
        <w:t xml:space="preserve">an opportunity for individuals who will be responsible for </w:t>
      </w:r>
      <w:r>
        <w:rPr>
          <w:rFonts w:asciiTheme="majorHAnsi" w:hAnsiTheme="majorHAnsi"/>
        </w:rPr>
        <w:t xml:space="preserve">Standards of Excellence to ask questions and consider best practices when completing the process.  Information sessions will be conducted every Thursday during SOE Office Hours every week from 12pm-2pm until March 18, 2013. Please email </w:t>
      </w:r>
      <w:hyperlink r:id="rId12" w:history="1">
        <w:r w:rsidRPr="00A21311">
          <w:rPr>
            <w:rStyle w:val="Hyperlink"/>
            <w:rFonts w:asciiTheme="majorHAnsi" w:hAnsiTheme="majorHAnsi"/>
          </w:rPr>
          <w:t>tpaini@fau.edu</w:t>
        </w:r>
      </w:hyperlink>
      <w:r>
        <w:rPr>
          <w:rFonts w:asciiTheme="majorHAnsi" w:hAnsiTheme="majorHAnsi"/>
        </w:rPr>
        <w:t xml:space="preserve"> to schedule an appointment.</w:t>
      </w:r>
    </w:p>
    <w:p w:rsidR="00646482" w:rsidRDefault="00646482" w:rsidP="00646482">
      <w:pPr>
        <w:ind w:right="10"/>
        <w:rPr>
          <w:rFonts w:asciiTheme="majorHAnsi" w:hAnsiTheme="majorHAnsi"/>
          <w:b/>
        </w:rPr>
      </w:pPr>
    </w:p>
    <w:p w:rsidR="000950ED" w:rsidRPr="006C6D0D" w:rsidRDefault="000950ED" w:rsidP="000950ED">
      <w:pPr>
        <w:ind w:left="3600" w:right="10" w:hanging="3600"/>
        <w:rPr>
          <w:rFonts w:asciiTheme="majorHAnsi" w:hAnsiTheme="majorHAnsi"/>
          <w:b/>
          <w:u w:val="single"/>
        </w:rPr>
      </w:pPr>
      <w:r>
        <w:rPr>
          <w:rFonts w:asciiTheme="majorHAnsi" w:hAnsiTheme="majorHAnsi"/>
          <w:b/>
          <w:u w:val="single"/>
        </w:rPr>
        <w:t>March 18</w:t>
      </w:r>
      <w:r w:rsidRPr="006C6D0D">
        <w:rPr>
          <w:rFonts w:asciiTheme="majorHAnsi" w:hAnsiTheme="majorHAnsi"/>
          <w:b/>
          <w:u w:val="single"/>
        </w:rPr>
        <w:t xml:space="preserve">, </w:t>
      </w:r>
      <w:r>
        <w:rPr>
          <w:rFonts w:asciiTheme="majorHAnsi" w:hAnsiTheme="majorHAnsi"/>
          <w:b/>
          <w:u w:val="single"/>
        </w:rPr>
        <w:t>2013</w:t>
      </w:r>
    </w:p>
    <w:p w:rsidR="000950ED" w:rsidRPr="006C6D0D" w:rsidRDefault="000950ED" w:rsidP="000950ED">
      <w:pPr>
        <w:ind w:left="3600" w:right="10" w:hanging="3600"/>
        <w:rPr>
          <w:rFonts w:asciiTheme="majorHAnsi" w:hAnsiTheme="majorHAnsi"/>
          <w:b/>
        </w:rPr>
      </w:pPr>
      <w:r w:rsidRPr="006C6D0D">
        <w:rPr>
          <w:rFonts w:asciiTheme="majorHAnsi" w:hAnsiTheme="majorHAnsi"/>
          <w:b/>
        </w:rPr>
        <w:t>Standards of Excellence Awards Packets Due</w:t>
      </w:r>
    </w:p>
    <w:p w:rsidR="000950ED" w:rsidRPr="006C6D0D" w:rsidRDefault="000950ED" w:rsidP="000950ED">
      <w:pPr>
        <w:ind w:right="10"/>
        <w:rPr>
          <w:rFonts w:asciiTheme="majorHAnsi" w:hAnsiTheme="majorHAnsi"/>
        </w:rPr>
      </w:pPr>
      <w:r>
        <w:rPr>
          <w:rFonts w:asciiTheme="majorHAnsi" w:hAnsiTheme="majorHAnsi"/>
        </w:rPr>
        <w:t>A</w:t>
      </w:r>
      <w:r w:rsidRPr="006C6D0D">
        <w:rPr>
          <w:rFonts w:asciiTheme="majorHAnsi" w:hAnsiTheme="majorHAnsi"/>
        </w:rPr>
        <w:t xml:space="preserve">ll electronic submissions of SOE Awards Packets and any individual award applications are due to </w:t>
      </w:r>
      <w:r w:rsidRPr="00370CDE">
        <w:rPr>
          <w:rFonts w:asciiTheme="majorHAnsi" w:hAnsiTheme="majorHAnsi"/>
        </w:rPr>
        <w:t>Tania Paini</w:t>
      </w:r>
      <w:r w:rsidRPr="006C6D0D">
        <w:rPr>
          <w:rFonts w:asciiTheme="majorHAnsi" w:hAnsiTheme="majorHAnsi"/>
        </w:rPr>
        <w:t xml:space="preserve"> via email, </w:t>
      </w:r>
      <w:hyperlink r:id="rId13" w:history="1">
        <w:r w:rsidRPr="001E6706">
          <w:rPr>
            <w:rStyle w:val="Hyperlink"/>
            <w:rFonts w:asciiTheme="majorHAnsi" w:hAnsiTheme="majorHAnsi"/>
          </w:rPr>
          <w:t>tpaini@fau.edu</w:t>
        </w:r>
      </w:hyperlink>
      <w:r w:rsidRPr="006C6D0D">
        <w:rPr>
          <w:rFonts w:asciiTheme="majorHAnsi" w:hAnsiTheme="majorHAnsi"/>
        </w:rPr>
        <w:t xml:space="preserve"> </w:t>
      </w:r>
      <w:r>
        <w:rPr>
          <w:rFonts w:asciiTheme="majorHAnsi" w:hAnsiTheme="majorHAnsi"/>
        </w:rPr>
        <w:t xml:space="preserve">or to the SIL Office </w:t>
      </w:r>
      <w:r w:rsidRPr="006C6D0D">
        <w:rPr>
          <w:rFonts w:asciiTheme="majorHAnsi" w:hAnsiTheme="majorHAnsi"/>
        </w:rPr>
        <w:t>by</w:t>
      </w:r>
      <w:r>
        <w:rPr>
          <w:rFonts w:asciiTheme="majorHAnsi" w:hAnsiTheme="majorHAnsi"/>
        </w:rPr>
        <w:t xml:space="preserve"> 5:00 </w:t>
      </w:r>
      <w:r w:rsidRPr="006C6D0D">
        <w:rPr>
          <w:rFonts w:asciiTheme="majorHAnsi" w:hAnsiTheme="majorHAnsi"/>
        </w:rPr>
        <w:t>p.m.</w:t>
      </w:r>
    </w:p>
    <w:p w:rsidR="000950ED" w:rsidRPr="006C6D0D" w:rsidRDefault="000950ED" w:rsidP="00646482">
      <w:pPr>
        <w:ind w:right="10"/>
        <w:rPr>
          <w:rFonts w:asciiTheme="majorHAnsi" w:hAnsiTheme="majorHAnsi"/>
          <w:b/>
        </w:rPr>
      </w:pPr>
    </w:p>
    <w:p w:rsidR="00646482" w:rsidRPr="006C6D0D" w:rsidRDefault="001B7B18" w:rsidP="00646482">
      <w:pPr>
        <w:ind w:left="3600" w:right="10" w:hanging="3600"/>
        <w:rPr>
          <w:rFonts w:asciiTheme="majorHAnsi" w:hAnsiTheme="majorHAnsi"/>
          <w:b/>
          <w:u w:val="single"/>
        </w:rPr>
      </w:pPr>
      <w:r>
        <w:rPr>
          <w:rFonts w:asciiTheme="majorHAnsi" w:hAnsiTheme="majorHAnsi"/>
          <w:b/>
          <w:u w:val="single"/>
        </w:rPr>
        <w:t xml:space="preserve">March </w:t>
      </w:r>
      <w:r w:rsidR="00C47863">
        <w:rPr>
          <w:rFonts w:asciiTheme="majorHAnsi" w:hAnsiTheme="majorHAnsi"/>
          <w:b/>
          <w:u w:val="single"/>
        </w:rPr>
        <w:t>21-22</w:t>
      </w:r>
      <w:r w:rsidR="00646482" w:rsidRPr="006C6D0D">
        <w:rPr>
          <w:rFonts w:asciiTheme="majorHAnsi" w:hAnsiTheme="majorHAnsi"/>
          <w:b/>
          <w:u w:val="single"/>
        </w:rPr>
        <w:t>, 201</w:t>
      </w:r>
      <w:r w:rsidR="001E662A">
        <w:rPr>
          <w:rFonts w:asciiTheme="majorHAnsi" w:hAnsiTheme="majorHAnsi"/>
          <w:b/>
          <w:u w:val="single"/>
        </w:rPr>
        <w:t>3</w:t>
      </w:r>
      <w:r w:rsidR="00C47863">
        <w:rPr>
          <w:rFonts w:asciiTheme="majorHAnsi" w:hAnsiTheme="majorHAnsi"/>
          <w:b/>
          <w:u w:val="single"/>
        </w:rPr>
        <w:t xml:space="preserve"> &amp; March 25-26, 2013</w:t>
      </w:r>
    </w:p>
    <w:p w:rsidR="00646482" w:rsidRPr="006C6D0D" w:rsidRDefault="00646482" w:rsidP="00646482">
      <w:pPr>
        <w:ind w:right="10"/>
        <w:rPr>
          <w:rFonts w:asciiTheme="majorHAnsi" w:hAnsiTheme="majorHAnsi"/>
        </w:rPr>
      </w:pPr>
      <w:r w:rsidRPr="006C6D0D">
        <w:rPr>
          <w:rFonts w:asciiTheme="majorHAnsi" w:hAnsiTheme="majorHAnsi"/>
        </w:rPr>
        <w:t>Standards of Excellence Judging</w:t>
      </w:r>
    </w:p>
    <w:p w:rsidR="00646482" w:rsidRPr="006C6D0D" w:rsidRDefault="00646482" w:rsidP="00646482">
      <w:pPr>
        <w:ind w:right="10"/>
        <w:rPr>
          <w:rFonts w:asciiTheme="majorHAnsi" w:hAnsiTheme="majorHAnsi"/>
          <w:b/>
        </w:rPr>
      </w:pPr>
    </w:p>
    <w:p w:rsidR="00646482" w:rsidRPr="006C6D0D" w:rsidRDefault="000B4D4E" w:rsidP="00646482">
      <w:pPr>
        <w:ind w:left="3600" w:right="10" w:hanging="3600"/>
        <w:rPr>
          <w:rFonts w:asciiTheme="majorHAnsi" w:hAnsiTheme="majorHAnsi"/>
          <w:b/>
          <w:u w:val="single"/>
        </w:rPr>
      </w:pPr>
      <w:r>
        <w:rPr>
          <w:rFonts w:asciiTheme="majorHAnsi" w:hAnsiTheme="majorHAnsi"/>
          <w:b/>
          <w:u w:val="single"/>
        </w:rPr>
        <w:t>Tuesday</w:t>
      </w:r>
      <w:r w:rsidR="00646482" w:rsidRPr="006C6D0D">
        <w:rPr>
          <w:rFonts w:asciiTheme="majorHAnsi" w:hAnsiTheme="majorHAnsi"/>
          <w:b/>
          <w:u w:val="single"/>
        </w:rPr>
        <w:t xml:space="preserve"> – April 1</w:t>
      </w:r>
      <w:r>
        <w:rPr>
          <w:rFonts w:asciiTheme="majorHAnsi" w:hAnsiTheme="majorHAnsi"/>
          <w:b/>
          <w:u w:val="single"/>
        </w:rPr>
        <w:t>6</w:t>
      </w:r>
      <w:r w:rsidR="006C6D0D" w:rsidRPr="006C6D0D">
        <w:rPr>
          <w:rFonts w:asciiTheme="majorHAnsi" w:hAnsiTheme="majorHAnsi"/>
          <w:b/>
          <w:u w:val="single"/>
        </w:rPr>
        <w:t>, 201</w:t>
      </w:r>
      <w:r w:rsidR="001E662A">
        <w:rPr>
          <w:rFonts w:asciiTheme="majorHAnsi" w:hAnsiTheme="majorHAnsi"/>
          <w:b/>
          <w:u w:val="single"/>
        </w:rPr>
        <w:t>3</w:t>
      </w:r>
    </w:p>
    <w:p w:rsidR="00646482" w:rsidRPr="00BA4BBC" w:rsidRDefault="00646482" w:rsidP="00646482">
      <w:pPr>
        <w:ind w:left="3600" w:right="10" w:hanging="3600"/>
        <w:rPr>
          <w:rFonts w:asciiTheme="majorHAnsi" w:hAnsiTheme="majorHAnsi"/>
          <w:b/>
        </w:rPr>
      </w:pPr>
      <w:r w:rsidRPr="00BA4BBC">
        <w:rPr>
          <w:rFonts w:asciiTheme="majorHAnsi" w:hAnsiTheme="majorHAnsi"/>
          <w:b/>
        </w:rPr>
        <w:t>Standards of Excellence Awards Ceremony</w:t>
      </w:r>
      <w:ins w:id="1" w:author="Tania Paini" w:date="2011-11-07T12:10:00Z">
        <w:r w:rsidR="00722AA1" w:rsidRPr="00BA4BBC">
          <w:rPr>
            <w:rFonts w:asciiTheme="majorHAnsi" w:hAnsiTheme="majorHAnsi"/>
            <w:b/>
          </w:rPr>
          <w:t xml:space="preserve"> </w:t>
        </w:r>
      </w:ins>
    </w:p>
    <w:p w:rsidR="00646482" w:rsidRPr="00BA4BBC" w:rsidRDefault="00646482" w:rsidP="00646482">
      <w:pPr>
        <w:ind w:right="10"/>
        <w:rPr>
          <w:rFonts w:asciiTheme="majorHAnsi" w:hAnsiTheme="majorHAnsi"/>
        </w:rPr>
      </w:pPr>
      <w:r w:rsidRPr="00BA4BBC">
        <w:rPr>
          <w:rFonts w:asciiTheme="majorHAnsi" w:hAnsiTheme="majorHAnsi"/>
        </w:rPr>
        <w:t xml:space="preserve">Time: </w:t>
      </w:r>
      <w:r w:rsidR="003F0D43">
        <w:rPr>
          <w:rFonts w:asciiTheme="majorHAnsi" w:hAnsiTheme="majorHAnsi"/>
        </w:rPr>
        <w:t>6</w:t>
      </w:r>
      <w:r w:rsidR="000950ED">
        <w:rPr>
          <w:rFonts w:asciiTheme="majorHAnsi" w:hAnsiTheme="majorHAnsi"/>
        </w:rPr>
        <w:t>:3</w:t>
      </w:r>
      <w:r w:rsidR="002F310F" w:rsidRPr="00BA4BBC">
        <w:rPr>
          <w:rFonts w:asciiTheme="majorHAnsi" w:hAnsiTheme="majorHAnsi"/>
        </w:rPr>
        <w:t>0</w:t>
      </w:r>
      <w:r w:rsidR="006C6D0D" w:rsidRPr="00BA4BBC">
        <w:rPr>
          <w:rFonts w:asciiTheme="majorHAnsi" w:hAnsiTheme="majorHAnsi"/>
        </w:rPr>
        <w:t xml:space="preserve"> p.m.</w:t>
      </w:r>
    </w:p>
    <w:p w:rsidR="00646482" w:rsidRPr="00BA4BBC" w:rsidRDefault="00646482" w:rsidP="00646482">
      <w:pPr>
        <w:ind w:right="10"/>
        <w:rPr>
          <w:rFonts w:asciiTheme="majorHAnsi" w:hAnsiTheme="majorHAnsi"/>
        </w:rPr>
      </w:pPr>
      <w:r w:rsidRPr="00BA4BBC">
        <w:rPr>
          <w:rFonts w:asciiTheme="majorHAnsi" w:hAnsiTheme="majorHAnsi"/>
        </w:rPr>
        <w:t xml:space="preserve">Location: </w:t>
      </w:r>
      <w:r w:rsidR="003F0D43">
        <w:rPr>
          <w:rFonts w:asciiTheme="majorHAnsi" w:hAnsiTheme="majorHAnsi"/>
        </w:rPr>
        <w:t>Grand Palm Ballroom, Student Union</w:t>
      </w:r>
    </w:p>
    <w:p w:rsidR="00370CDE" w:rsidRPr="00BA4BBC" w:rsidRDefault="00370CDE" w:rsidP="00646482">
      <w:pPr>
        <w:ind w:right="10"/>
        <w:rPr>
          <w:rFonts w:asciiTheme="majorHAnsi" w:hAnsiTheme="majorHAnsi"/>
        </w:rPr>
      </w:pPr>
    </w:p>
    <w:p w:rsidR="00646482" w:rsidRPr="00BA4BBC" w:rsidRDefault="00B333A1" w:rsidP="00646482">
      <w:pPr>
        <w:ind w:left="3600" w:right="10" w:hanging="3600"/>
        <w:rPr>
          <w:rFonts w:asciiTheme="majorHAnsi" w:hAnsiTheme="majorHAnsi"/>
          <w:b/>
        </w:rPr>
      </w:pPr>
      <w:r w:rsidRPr="00BA4BBC">
        <w:rPr>
          <w:rFonts w:asciiTheme="majorHAnsi" w:hAnsiTheme="majorHAnsi"/>
          <w:b/>
        </w:rPr>
        <w:t>Standards of Excellence Reception for Award Winners</w:t>
      </w:r>
    </w:p>
    <w:p w:rsidR="00B333A1" w:rsidRPr="00BA4BBC" w:rsidRDefault="00B333A1" w:rsidP="00646482">
      <w:pPr>
        <w:ind w:left="3600" w:right="10" w:hanging="3600"/>
        <w:rPr>
          <w:rFonts w:asciiTheme="majorHAnsi" w:hAnsiTheme="majorHAnsi"/>
        </w:rPr>
      </w:pPr>
      <w:r w:rsidRPr="00BA4BBC">
        <w:rPr>
          <w:rFonts w:asciiTheme="majorHAnsi" w:hAnsiTheme="majorHAnsi"/>
        </w:rPr>
        <w:t>Time:</w:t>
      </w:r>
      <w:r w:rsidR="00ED13FD" w:rsidRPr="00BA4BBC">
        <w:rPr>
          <w:rFonts w:asciiTheme="majorHAnsi" w:hAnsiTheme="majorHAnsi"/>
        </w:rPr>
        <w:t xml:space="preserve"> Immediately following ceremony</w:t>
      </w:r>
    </w:p>
    <w:p w:rsidR="00B333A1" w:rsidRPr="00BA4BBC" w:rsidRDefault="00B333A1" w:rsidP="00646482">
      <w:pPr>
        <w:ind w:left="3600" w:right="10" w:hanging="3600"/>
        <w:rPr>
          <w:rFonts w:asciiTheme="majorHAnsi" w:hAnsiTheme="majorHAnsi"/>
        </w:rPr>
      </w:pPr>
      <w:r w:rsidRPr="00BA4BBC">
        <w:rPr>
          <w:rFonts w:asciiTheme="majorHAnsi" w:hAnsiTheme="majorHAnsi"/>
        </w:rPr>
        <w:t xml:space="preserve">Location: </w:t>
      </w:r>
      <w:r w:rsidR="003F0D43">
        <w:rPr>
          <w:rFonts w:asciiTheme="majorHAnsi" w:hAnsiTheme="majorHAnsi"/>
        </w:rPr>
        <w:t>Grand Palm Ballroom, Student Union</w:t>
      </w:r>
    </w:p>
    <w:p w:rsidR="00646482" w:rsidRPr="006C6D0D" w:rsidRDefault="00646482" w:rsidP="00646482">
      <w:pPr>
        <w:ind w:right="10"/>
        <w:rPr>
          <w:rFonts w:asciiTheme="majorHAnsi" w:hAnsiTheme="majorHAnsi"/>
          <w:b/>
          <w:u w:val="single"/>
        </w:rPr>
      </w:pPr>
    </w:p>
    <w:p w:rsidR="00646482" w:rsidRPr="006C6D0D" w:rsidRDefault="00646482" w:rsidP="006C6D0D">
      <w:pPr>
        <w:pBdr>
          <w:top w:val="single" w:sz="4" w:space="1" w:color="auto"/>
          <w:left w:val="single" w:sz="4" w:space="4" w:color="auto"/>
          <w:bottom w:val="single" w:sz="4" w:space="1" w:color="auto"/>
          <w:right w:val="single" w:sz="4" w:space="4" w:color="auto"/>
        </w:pBdr>
        <w:shd w:val="clear" w:color="auto" w:fill="000000" w:themeFill="text1"/>
        <w:ind w:right="10"/>
        <w:jc w:val="center"/>
        <w:rPr>
          <w:rFonts w:asciiTheme="majorHAnsi" w:hAnsiTheme="majorHAnsi"/>
          <w:b/>
          <w:color w:val="FFFFFF" w:themeColor="background1"/>
          <w:sz w:val="40"/>
          <w:szCs w:val="40"/>
        </w:rPr>
      </w:pPr>
      <w:r w:rsidRPr="006C6D0D">
        <w:rPr>
          <w:rFonts w:asciiTheme="majorHAnsi" w:hAnsiTheme="majorHAnsi"/>
          <w:b/>
          <w:color w:val="FFFFFF" w:themeColor="background1"/>
          <w:sz w:val="40"/>
          <w:szCs w:val="40"/>
        </w:rPr>
        <w:t>Contact Information</w:t>
      </w:r>
    </w:p>
    <w:p w:rsidR="00646482" w:rsidRPr="006C6D0D" w:rsidRDefault="00646482" w:rsidP="00646482">
      <w:pPr>
        <w:ind w:right="10"/>
        <w:rPr>
          <w:rFonts w:asciiTheme="majorHAnsi" w:hAnsiTheme="majorHAnsi"/>
          <w:b/>
          <w:u w:val="single"/>
        </w:rPr>
      </w:pPr>
    </w:p>
    <w:p w:rsidR="005B307B" w:rsidRPr="003E4A6F" w:rsidRDefault="00370CDE" w:rsidP="00646482">
      <w:pPr>
        <w:ind w:right="10"/>
        <w:rPr>
          <w:rFonts w:asciiTheme="majorHAnsi" w:hAnsiTheme="majorHAnsi"/>
        </w:rPr>
      </w:pPr>
      <w:r w:rsidRPr="003E4A6F">
        <w:rPr>
          <w:rFonts w:asciiTheme="majorHAnsi" w:hAnsiTheme="majorHAnsi"/>
        </w:rPr>
        <w:t>Tania</w:t>
      </w:r>
      <w:r w:rsidR="002C538C" w:rsidRPr="003E4A6F">
        <w:rPr>
          <w:rFonts w:asciiTheme="majorHAnsi" w:hAnsiTheme="majorHAnsi"/>
        </w:rPr>
        <w:t xml:space="preserve"> </w:t>
      </w:r>
      <w:r w:rsidRPr="003E4A6F">
        <w:rPr>
          <w:rFonts w:asciiTheme="majorHAnsi" w:hAnsiTheme="majorHAnsi"/>
        </w:rPr>
        <w:t xml:space="preserve">Paini </w:t>
      </w:r>
      <w:r w:rsidR="00646482" w:rsidRPr="003E4A6F">
        <w:rPr>
          <w:rFonts w:asciiTheme="majorHAnsi" w:hAnsiTheme="majorHAnsi"/>
        </w:rPr>
        <w:t xml:space="preserve">– </w:t>
      </w:r>
      <w:r w:rsidR="002F310F" w:rsidRPr="003E4A6F">
        <w:rPr>
          <w:rFonts w:asciiTheme="majorHAnsi" w:hAnsiTheme="majorHAnsi"/>
        </w:rPr>
        <w:t>Graduate Assistant, Office of Fraternity</w:t>
      </w:r>
      <w:r w:rsidR="006C6D0D" w:rsidRPr="003E4A6F">
        <w:rPr>
          <w:rFonts w:asciiTheme="majorHAnsi" w:hAnsiTheme="majorHAnsi"/>
        </w:rPr>
        <w:t xml:space="preserve"> &amp; Sorority</w:t>
      </w:r>
      <w:r w:rsidR="002F310F" w:rsidRPr="003E4A6F">
        <w:rPr>
          <w:rFonts w:asciiTheme="majorHAnsi" w:hAnsiTheme="majorHAnsi"/>
        </w:rPr>
        <w:t xml:space="preserve"> Life</w:t>
      </w:r>
    </w:p>
    <w:p w:rsidR="005B307B" w:rsidRPr="003E4A6F" w:rsidRDefault="00787EF8" w:rsidP="00646482">
      <w:pPr>
        <w:ind w:right="10"/>
        <w:rPr>
          <w:rFonts w:asciiTheme="majorHAnsi" w:hAnsiTheme="majorHAnsi"/>
          <w:i/>
        </w:rPr>
      </w:pPr>
      <w:r w:rsidRPr="003E4A6F">
        <w:rPr>
          <w:rFonts w:asciiTheme="majorHAnsi" w:hAnsiTheme="majorHAnsi"/>
          <w:i/>
        </w:rPr>
        <w:t xml:space="preserve">Office hours for SOE will be </w:t>
      </w:r>
      <w:r w:rsidR="00380900" w:rsidRPr="003E4A6F">
        <w:rPr>
          <w:rFonts w:asciiTheme="majorHAnsi" w:hAnsiTheme="majorHAnsi"/>
          <w:i/>
        </w:rPr>
        <w:t xml:space="preserve">on Thursdays from 12-2pm or by appointment. </w:t>
      </w:r>
      <w:r w:rsidRPr="003E4A6F">
        <w:rPr>
          <w:rFonts w:asciiTheme="majorHAnsi" w:hAnsiTheme="majorHAnsi"/>
          <w:i/>
        </w:rPr>
        <w:t xml:space="preserve"> </w:t>
      </w:r>
    </w:p>
    <w:p w:rsidR="00646482" w:rsidRPr="003E4A6F" w:rsidRDefault="00BA47D2" w:rsidP="00646482">
      <w:pPr>
        <w:ind w:right="10"/>
        <w:rPr>
          <w:rFonts w:asciiTheme="majorHAnsi" w:hAnsiTheme="majorHAnsi"/>
        </w:rPr>
      </w:pPr>
      <w:hyperlink r:id="rId14" w:history="1">
        <w:r w:rsidR="00370CDE" w:rsidRPr="003E4A6F">
          <w:rPr>
            <w:rStyle w:val="Hyperlink"/>
            <w:rFonts w:asciiTheme="majorHAnsi" w:hAnsiTheme="majorHAnsi" w:cs="Tahoma"/>
          </w:rPr>
          <w:t>tpaini@fau.edu</w:t>
        </w:r>
      </w:hyperlink>
      <w:r w:rsidR="002C538C" w:rsidRPr="003E4A6F">
        <w:rPr>
          <w:rStyle w:val="Hyperlink"/>
          <w:rFonts w:asciiTheme="majorHAnsi" w:hAnsiTheme="majorHAnsi" w:cs="Tahoma"/>
          <w:u w:val="none"/>
        </w:rPr>
        <w:t xml:space="preserve">, </w:t>
      </w:r>
      <w:r w:rsidR="00696C27" w:rsidRPr="003E4A6F">
        <w:rPr>
          <w:rFonts w:asciiTheme="majorHAnsi" w:hAnsiTheme="majorHAnsi"/>
        </w:rPr>
        <w:t xml:space="preserve">(561) </w:t>
      </w:r>
      <w:r w:rsidR="00646482" w:rsidRPr="003E4A6F">
        <w:rPr>
          <w:rFonts w:asciiTheme="majorHAnsi" w:hAnsiTheme="majorHAnsi"/>
        </w:rPr>
        <w:t>297-</w:t>
      </w:r>
      <w:r w:rsidR="006515E0" w:rsidRPr="003E4A6F">
        <w:rPr>
          <w:rFonts w:asciiTheme="majorHAnsi" w:hAnsiTheme="majorHAnsi"/>
        </w:rPr>
        <w:t>3499</w:t>
      </w:r>
    </w:p>
    <w:p w:rsidR="00646482" w:rsidRPr="003E4A6F" w:rsidRDefault="00646482" w:rsidP="00646482">
      <w:pPr>
        <w:ind w:right="10"/>
        <w:rPr>
          <w:rFonts w:asciiTheme="majorHAnsi" w:hAnsiTheme="majorHAnsi"/>
        </w:rPr>
      </w:pPr>
    </w:p>
    <w:p w:rsidR="002C538C" w:rsidRPr="003E4A6F" w:rsidRDefault="00A147D8" w:rsidP="00646482">
      <w:pPr>
        <w:ind w:right="10"/>
        <w:rPr>
          <w:rFonts w:asciiTheme="majorHAnsi" w:hAnsiTheme="majorHAnsi"/>
        </w:rPr>
      </w:pPr>
      <w:r w:rsidRPr="003E4A6F">
        <w:rPr>
          <w:rFonts w:asciiTheme="majorHAnsi" w:hAnsiTheme="majorHAnsi"/>
        </w:rPr>
        <w:t>Keith Hembree</w:t>
      </w:r>
      <w:r w:rsidR="00646482" w:rsidRPr="003E4A6F">
        <w:rPr>
          <w:rFonts w:asciiTheme="majorHAnsi" w:hAnsiTheme="majorHAnsi"/>
        </w:rPr>
        <w:t xml:space="preserve"> – </w:t>
      </w:r>
      <w:r w:rsidR="00370CDE" w:rsidRPr="003E4A6F">
        <w:rPr>
          <w:rFonts w:asciiTheme="majorHAnsi" w:hAnsiTheme="majorHAnsi"/>
        </w:rPr>
        <w:t>Assistant Director</w:t>
      </w:r>
      <w:r w:rsidR="002F310F" w:rsidRPr="003E4A6F">
        <w:rPr>
          <w:rFonts w:asciiTheme="majorHAnsi" w:hAnsiTheme="majorHAnsi"/>
        </w:rPr>
        <w:t xml:space="preserve">, Office of </w:t>
      </w:r>
      <w:r w:rsidR="006C6D0D" w:rsidRPr="003E4A6F">
        <w:rPr>
          <w:rFonts w:asciiTheme="majorHAnsi" w:hAnsiTheme="majorHAnsi"/>
        </w:rPr>
        <w:t xml:space="preserve">Fraternity &amp; Sorority Life </w:t>
      </w:r>
    </w:p>
    <w:p w:rsidR="00646482" w:rsidRPr="003E4A6F" w:rsidRDefault="00BA47D2" w:rsidP="00646482">
      <w:pPr>
        <w:ind w:right="10"/>
        <w:rPr>
          <w:rFonts w:asciiTheme="majorHAnsi" w:hAnsiTheme="majorHAnsi"/>
        </w:rPr>
      </w:pPr>
      <w:hyperlink r:id="rId15" w:history="1">
        <w:r w:rsidR="00A147D8" w:rsidRPr="003E4A6F">
          <w:rPr>
            <w:rStyle w:val="Hyperlink"/>
            <w:rFonts w:asciiTheme="majorHAnsi" w:hAnsiTheme="majorHAnsi"/>
          </w:rPr>
          <w:t>khembree@fau.edu</w:t>
        </w:r>
      </w:hyperlink>
    </w:p>
    <w:p w:rsidR="006C6D0D" w:rsidRPr="003E4A6F" w:rsidRDefault="006C6D0D" w:rsidP="00646482">
      <w:pPr>
        <w:ind w:right="10"/>
        <w:rPr>
          <w:rFonts w:asciiTheme="majorHAnsi" w:hAnsiTheme="majorHAnsi"/>
        </w:rPr>
      </w:pPr>
    </w:p>
    <w:p w:rsidR="00A147D8" w:rsidRPr="003E4A6F" w:rsidRDefault="00A147D8" w:rsidP="00646482">
      <w:pPr>
        <w:ind w:right="10"/>
        <w:rPr>
          <w:rFonts w:asciiTheme="majorHAnsi" w:hAnsiTheme="majorHAnsi"/>
        </w:rPr>
      </w:pPr>
      <w:r w:rsidRPr="003E4A6F">
        <w:rPr>
          <w:rFonts w:asciiTheme="majorHAnsi" w:hAnsiTheme="majorHAnsi"/>
        </w:rPr>
        <w:t>David Bynes – Associate Director, Student Involvement &amp; Leadership</w:t>
      </w:r>
    </w:p>
    <w:p w:rsidR="00F91A05" w:rsidRPr="003E4A6F" w:rsidRDefault="00BA47D2" w:rsidP="00646482">
      <w:pPr>
        <w:ind w:right="10"/>
        <w:rPr>
          <w:rStyle w:val="Hyperlink"/>
          <w:rFonts w:asciiTheme="majorHAnsi" w:hAnsiTheme="majorHAnsi"/>
        </w:rPr>
      </w:pPr>
      <w:hyperlink r:id="rId16" w:history="1">
        <w:r w:rsidR="00A147D8" w:rsidRPr="003E4A6F">
          <w:rPr>
            <w:rStyle w:val="Hyperlink"/>
            <w:rFonts w:asciiTheme="majorHAnsi" w:hAnsiTheme="majorHAnsi"/>
          </w:rPr>
          <w:t>dbynes@fau.edu</w:t>
        </w:r>
      </w:hyperlink>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C47863" w:rsidRDefault="00C47863" w:rsidP="00646482">
      <w:pPr>
        <w:ind w:right="10"/>
        <w:rPr>
          <w:rStyle w:val="Hyperlink"/>
          <w:rFonts w:asciiTheme="majorHAnsi" w:hAnsiTheme="majorHAnsi"/>
          <w:sz w:val="20"/>
          <w:szCs w:val="20"/>
        </w:rPr>
      </w:pPr>
    </w:p>
    <w:p w:rsidR="00C47863" w:rsidRDefault="00C47863" w:rsidP="00646482">
      <w:pPr>
        <w:ind w:right="10"/>
        <w:rPr>
          <w:rStyle w:val="Hyperlink"/>
          <w:rFonts w:asciiTheme="majorHAnsi" w:hAnsiTheme="majorHAnsi"/>
          <w:sz w:val="20"/>
          <w:szCs w:val="20"/>
        </w:rPr>
      </w:pPr>
    </w:p>
    <w:p w:rsidR="00C47863" w:rsidRDefault="00C47863"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Style w:val="Hyperlink"/>
          <w:rFonts w:asciiTheme="majorHAnsi" w:hAnsiTheme="majorHAnsi"/>
          <w:sz w:val="20"/>
          <w:szCs w:val="20"/>
        </w:rPr>
      </w:pPr>
    </w:p>
    <w:p w:rsidR="003E4A6F" w:rsidRDefault="003E4A6F" w:rsidP="00646482">
      <w:pPr>
        <w:ind w:right="10"/>
        <w:rPr>
          <w:rFonts w:asciiTheme="majorHAnsi" w:hAnsiTheme="majorHAnsi"/>
        </w:rPr>
      </w:pPr>
    </w:p>
    <w:p w:rsidR="00646482" w:rsidRPr="00A4268C" w:rsidRDefault="00646482" w:rsidP="006C6D0D">
      <w:pPr>
        <w:pBdr>
          <w:top w:val="single" w:sz="4" w:space="1" w:color="auto"/>
          <w:left w:val="single" w:sz="4" w:space="4" w:color="auto"/>
          <w:bottom w:val="single" w:sz="4" w:space="1" w:color="auto"/>
          <w:right w:val="single" w:sz="4" w:space="4" w:color="auto"/>
        </w:pBdr>
        <w:shd w:val="clear" w:color="auto" w:fill="000000" w:themeFill="text1"/>
        <w:ind w:right="10"/>
        <w:jc w:val="center"/>
        <w:rPr>
          <w:rFonts w:asciiTheme="majorHAnsi" w:hAnsiTheme="majorHAnsi" w:cs="Arial"/>
          <w:b/>
          <w:i/>
          <w:color w:val="FFFFFF" w:themeColor="background1"/>
          <w:sz w:val="40"/>
          <w:szCs w:val="40"/>
        </w:rPr>
      </w:pPr>
      <w:r w:rsidRPr="00A4268C">
        <w:rPr>
          <w:rFonts w:asciiTheme="majorHAnsi" w:hAnsiTheme="majorHAnsi" w:cs="Arial"/>
          <w:b/>
          <w:color w:val="FFFFFF" w:themeColor="background1"/>
          <w:sz w:val="40"/>
          <w:szCs w:val="40"/>
        </w:rPr>
        <w:lastRenderedPageBreak/>
        <w:t>Standards of Excellence Awards</w:t>
      </w:r>
    </w:p>
    <w:p w:rsidR="00646482" w:rsidRPr="00A4268C" w:rsidRDefault="00646482" w:rsidP="00646482">
      <w:pPr>
        <w:pStyle w:val="Heading6"/>
        <w:ind w:right="10"/>
        <w:rPr>
          <w:rFonts w:asciiTheme="majorHAnsi" w:hAnsiTheme="majorHAnsi"/>
          <w:i w:val="0"/>
          <w:sz w:val="20"/>
          <w:szCs w:val="20"/>
          <w:u w:val="single"/>
        </w:rPr>
      </w:pPr>
    </w:p>
    <w:p w:rsidR="00646482" w:rsidRPr="002F310F" w:rsidRDefault="00646482" w:rsidP="00646482">
      <w:pPr>
        <w:ind w:right="10"/>
        <w:rPr>
          <w:rFonts w:asciiTheme="majorHAnsi" w:hAnsiTheme="majorHAnsi" w:cs="Arial"/>
          <w:sz w:val="22"/>
          <w:szCs w:val="22"/>
        </w:rPr>
      </w:pPr>
      <w:r w:rsidRPr="002F310F">
        <w:rPr>
          <w:rFonts w:asciiTheme="majorHAnsi" w:hAnsiTheme="majorHAnsi" w:cs="Arial"/>
          <w:sz w:val="22"/>
          <w:szCs w:val="22"/>
        </w:rPr>
        <w:t xml:space="preserve">There are </w:t>
      </w:r>
      <w:r w:rsidR="002F310F" w:rsidRPr="002F310F">
        <w:rPr>
          <w:rFonts w:asciiTheme="majorHAnsi" w:hAnsiTheme="majorHAnsi" w:cs="Arial"/>
          <w:sz w:val="22"/>
          <w:szCs w:val="22"/>
        </w:rPr>
        <w:t>eight</w:t>
      </w:r>
      <w:r w:rsidRPr="002F310F">
        <w:rPr>
          <w:rFonts w:asciiTheme="majorHAnsi" w:hAnsiTheme="majorHAnsi" w:cs="Arial"/>
          <w:sz w:val="22"/>
          <w:szCs w:val="22"/>
        </w:rPr>
        <w:t xml:space="preserve"> core areas of achievement that </w:t>
      </w:r>
      <w:r w:rsidR="002F310F" w:rsidRPr="002F310F">
        <w:rPr>
          <w:rFonts w:asciiTheme="majorHAnsi" w:hAnsiTheme="majorHAnsi" w:cs="Arial"/>
          <w:sz w:val="22"/>
          <w:szCs w:val="22"/>
        </w:rPr>
        <w:t>are</w:t>
      </w:r>
      <w:r w:rsidRPr="002F310F">
        <w:rPr>
          <w:rFonts w:asciiTheme="majorHAnsi" w:hAnsiTheme="majorHAnsi" w:cs="Arial"/>
          <w:sz w:val="22"/>
          <w:szCs w:val="22"/>
        </w:rPr>
        <w:t xml:space="preserve"> awarded on an annual basis, as well as an overall award for excellence in all areas. </w:t>
      </w:r>
    </w:p>
    <w:p w:rsidR="00646482" w:rsidRPr="002F310F" w:rsidRDefault="00646482" w:rsidP="00646482">
      <w:pPr>
        <w:ind w:right="10"/>
        <w:rPr>
          <w:rFonts w:asciiTheme="majorHAnsi" w:hAnsiTheme="majorHAnsi" w:cs="Arial"/>
          <w:sz w:val="22"/>
          <w:szCs w:val="22"/>
        </w:rPr>
      </w:pPr>
    </w:p>
    <w:p w:rsidR="00646482" w:rsidRPr="002F310F" w:rsidRDefault="00646482" w:rsidP="007063C8">
      <w:pPr>
        <w:ind w:right="10"/>
        <w:rPr>
          <w:rFonts w:asciiTheme="majorHAnsi" w:hAnsiTheme="majorHAnsi" w:cs="Arial"/>
          <w:sz w:val="22"/>
          <w:szCs w:val="22"/>
        </w:rPr>
      </w:pPr>
      <w:r w:rsidRPr="002F310F">
        <w:rPr>
          <w:rFonts w:asciiTheme="majorHAnsi" w:hAnsiTheme="majorHAnsi" w:cs="Arial"/>
          <w:sz w:val="22"/>
          <w:szCs w:val="22"/>
        </w:rPr>
        <w:t xml:space="preserve">Each chapter will be reviewed and </w:t>
      </w:r>
      <w:r w:rsidR="002F310F" w:rsidRPr="002F310F">
        <w:rPr>
          <w:rFonts w:asciiTheme="majorHAnsi" w:hAnsiTheme="majorHAnsi" w:cs="Arial"/>
          <w:sz w:val="22"/>
          <w:szCs w:val="22"/>
        </w:rPr>
        <w:t>scored</w:t>
      </w:r>
      <w:r w:rsidRPr="002F310F">
        <w:rPr>
          <w:rFonts w:asciiTheme="majorHAnsi" w:hAnsiTheme="majorHAnsi" w:cs="Arial"/>
          <w:sz w:val="22"/>
          <w:szCs w:val="22"/>
        </w:rPr>
        <w:t xml:space="preserve"> in each area on a 1-5 star scal</w:t>
      </w:r>
      <w:r w:rsidR="002F310F" w:rsidRPr="002F310F">
        <w:rPr>
          <w:rFonts w:asciiTheme="majorHAnsi" w:hAnsiTheme="majorHAnsi" w:cs="Arial"/>
          <w:sz w:val="22"/>
          <w:szCs w:val="22"/>
        </w:rPr>
        <w:t xml:space="preserve">e.  </w:t>
      </w:r>
      <w:r w:rsidR="00261C0E">
        <w:rPr>
          <w:rFonts w:asciiTheme="majorHAnsi" w:hAnsiTheme="majorHAnsi" w:cs="Arial"/>
          <w:sz w:val="22"/>
          <w:szCs w:val="22"/>
        </w:rPr>
        <w:t>Each chapter that achieves each area of excellence</w:t>
      </w:r>
      <w:r w:rsidRPr="002F310F">
        <w:rPr>
          <w:rFonts w:asciiTheme="majorHAnsi" w:hAnsiTheme="majorHAnsi" w:cs="Arial"/>
          <w:sz w:val="22"/>
          <w:szCs w:val="22"/>
        </w:rPr>
        <w:t xml:space="preserve"> will be recognized at the S</w:t>
      </w:r>
      <w:r w:rsidR="00261C0E">
        <w:rPr>
          <w:rFonts w:asciiTheme="majorHAnsi" w:hAnsiTheme="majorHAnsi" w:cs="Arial"/>
          <w:sz w:val="22"/>
          <w:szCs w:val="22"/>
        </w:rPr>
        <w:t xml:space="preserve">tandards of Excellence Ceremony, with the top chapter within each governing </w:t>
      </w:r>
      <w:r w:rsidR="007063C8">
        <w:rPr>
          <w:rFonts w:asciiTheme="majorHAnsi" w:hAnsiTheme="majorHAnsi" w:cs="Arial"/>
          <w:sz w:val="22"/>
          <w:szCs w:val="22"/>
        </w:rPr>
        <w:t>council receiving the Standard of Excellence Award.</w:t>
      </w:r>
      <w:r w:rsidR="00261C0E">
        <w:rPr>
          <w:rFonts w:asciiTheme="majorHAnsi" w:hAnsiTheme="majorHAnsi" w:cs="Arial"/>
          <w:sz w:val="22"/>
          <w:szCs w:val="22"/>
        </w:rPr>
        <w:t xml:space="preserve"> </w:t>
      </w:r>
    </w:p>
    <w:p w:rsidR="00646482" w:rsidRPr="002F310F" w:rsidRDefault="00646482" w:rsidP="00646482">
      <w:pPr>
        <w:ind w:right="10"/>
        <w:rPr>
          <w:rFonts w:asciiTheme="majorHAnsi" w:hAnsiTheme="majorHAnsi" w:cs="Arial"/>
          <w:sz w:val="22"/>
          <w:szCs w:val="22"/>
        </w:rPr>
      </w:pPr>
    </w:p>
    <w:p w:rsidR="00646482" w:rsidRPr="002F310F" w:rsidRDefault="00646482" w:rsidP="00646482">
      <w:pPr>
        <w:ind w:right="10"/>
        <w:rPr>
          <w:rFonts w:asciiTheme="majorHAnsi" w:hAnsiTheme="majorHAnsi" w:cs="Arial"/>
          <w:sz w:val="22"/>
          <w:szCs w:val="22"/>
        </w:rPr>
      </w:pPr>
      <w:r w:rsidRPr="002F310F">
        <w:rPr>
          <w:rFonts w:asciiTheme="majorHAnsi" w:hAnsiTheme="majorHAnsi" w:cs="Arial"/>
          <w:sz w:val="22"/>
          <w:szCs w:val="22"/>
        </w:rPr>
        <w:t xml:space="preserve">The </w:t>
      </w:r>
      <w:r w:rsidR="00A86A36" w:rsidRPr="002F310F">
        <w:rPr>
          <w:rFonts w:asciiTheme="majorHAnsi" w:hAnsiTheme="majorHAnsi" w:cs="Arial"/>
          <w:sz w:val="22"/>
          <w:szCs w:val="22"/>
        </w:rPr>
        <w:t>eight</w:t>
      </w:r>
      <w:r w:rsidRPr="002F310F">
        <w:rPr>
          <w:rFonts w:asciiTheme="majorHAnsi" w:hAnsiTheme="majorHAnsi" w:cs="Arial"/>
          <w:sz w:val="22"/>
          <w:szCs w:val="22"/>
        </w:rPr>
        <w:t xml:space="preserve"> core areas to be awarded for chapter standards of excellence are:</w:t>
      </w:r>
    </w:p>
    <w:p w:rsidR="00646482" w:rsidRPr="002F310F" w:rsidRDefault="00646482" w:rsidP="00646482">
      <w:pPr>
        <w:ind w:right="10"/>
        <w:rPr>
          <w:rFonts w:asciiTheme="majorHAnsi" w:hAnsiTheme="majorHAnsi" w:cs="Arial"/>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Organizational Purpose</w:t>
      </w:r>
    </w:p>
    <w:p w:rsidR="008965D9" w:rsidRPr="002F310F" w:rsidRDefault="008965D9" w:rsidP="00005862">
      <w:pPr>
        <w:jc w:val="both"/>
        <w:rPr>
          <w:rFonts w:asciiTheme="majorHAnsi" w:hAnsiTheme="majorHAnsi"/>
          <w:sz w:val="22"/>
          <w:szCs w:val="22"/>
        </w:rPr>
      </w:pPr>
      <w:r w:rsidRPr="002F310F">
        <w:rPr>
          <w:rFonts w:asciiTheme="majorHAnsi" w:hAnsiTheme="majorHAnsi"/>
          <w:sz w:val="22"/>
          <w:szCs w:val="22"/>
        </w:rPr>
        <w:t>We were all founded upon principles that guide the actions of our organization. These principles are why we have continued to exist for over 100 years and what makes us different than other groups on campus. This is really what fraternity and sorority is all about leading a principled life.</w:t>
      </w:r>
      <w:permStart w:id="1916361433" w:edGrp="everyone"/>
      <w:permEnd w:id="1916361433"/>
    </w:p>
    <w:p w:rsidR="008965D9" w:rsidRPr="002F310F" w:rsidRDefault="008965D9" w:rsidP="00005862">
      <w:pPr>
        <w:jc w:val="both"/>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Community Expectation and High Standards</w:t>
      </w:r>
    </w:p>
    <w:p w:rsidR="008965D9" w:rsidRPr="002F310F" w:rsidRDefault="008965D9" w:rsidP="00005862">
      <w:pPr>
        <w:jc w:val="both"/>
        <w:rPr>
          <w:rFonts w:asciiTheme="majorHAnsi" w:hAnsiTheme="majorHAnsi"/>
          <w:sz w:val="22"/>
          <w:szCs w:val="22"/>
        </w:rPr>
      </w:pPr>
      <w:r w:rsidRPr="002F310F">
        <w:rPr>
          <w:rFonts w:asciiTheme="majorHAnsi" w:hAnsiTheme="majorHAnsi"/>
          <w:sz w:val="22"/>
          <w:szCs w:val="22"/>
        </w:rPr>
        <w:t>Committing to our organizations’ guiding principles mean</w:t>
      </w:r>
      <w:r w:rsidR="00076FB0" w:rsidRPr="002F310F">
        <w:rPr>
          <w:rFonts w:asciiTheme="majorHAnsi" w:hAnsiTheme="majorHAnsi"/>
          <w:sz w:val="22"/>
          <w:szCs w:val="22"/>
        </w:rPr>
        <w:t>s</w:t>
      </w:r>
      <w:r w:rsidRPr="002F310F">
        <w:rPr>
          <w:rFonts w:asciiTheme="majorHAnsi" w:hAnsiTheme="majorHAnsi"/>
          <w:sz w:val="22"/>
          <w:szCs w:val="22"/>
        </w:rPr>
        <w:t xml:space="preserve"> that we are expected to live up to the high ideals associated with membership. Along with individual expectation, our chapters and community as a whole are held to a higher standard. We will lead by example. </w:t>
      </w:r>
    </w:p>
    <w:p w:rsidR="008965D9" w:rsidRPr="002F310F" w:rsidRDefault="008965D9" w:rsidP="00005862">
      <w:pPr>
        <w:jc w:val="both"/>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Social and Personal Development</w:t>
      </w:r>
    </w:p>
    <w:p w:rsidR="008965D9" w:rsidRPr="002F310F" w:rsidRDefault="008965D9" w:rsidP="00005862">
      <w:pPr>
        <w:jc w:val="both"/>
        <w:rPr>
          <w:rFonts w:asciiTheme="majorHAnsi" w:hAnsiTheme="majorHAnsi"/>
          <w:sz w:val="22"/>
          <w:szCs w:val="22"/>
        </w:rPr>
      </w:pPr>
      <w:r w:rsidRPr="002F310F">
        <w:rPr>
          <w:rFonts w:asciiTheme="majorHAnsi" w:hAnsiTheme="majorHAnsi"/>
          <w:sz w:val="22"/>
          <w:szCs w:val="22"/>
        </w:rPr>
        <w:t xml:space="preserve">Fraternities and sororities are more meaningful than any other experience on campus. They provide us with an outlet to develop as individuals through personal experiences and shared interactions. </w:t>
      </w:r>
    </w:p>
    <w:p w:rsidR="008965D9" w:rsidRPr="002F310F" w:rsidRDefault="008965D9" w:rsidP="00005862">
      <w:pPr>
        <w:jc w:val="both"/>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Responsibility to Self and Others</w:t>
      </w:r>
    </w:p>
    <w:p w:rsidR="008965D9" w:rsidRPr="002F310F" w:rsidRDefault="008965D9" w:rsidP="00005862">
      <w:pPr>
        <w:jc w:val="both"/>
        <w:rPr>
          <w:rFonts w:asciiTheme="majorHAnsi" w:hAnsiTheme="majorHAnsi"/>
          <w:sz w:val="22"/>
          <w:szCs w:val="22"/>
        </w:rPr>
      </w:pPr>
      <w:r w:rsidRPr="002F310F">
        <w:rPr>
          <w:rFonts w:asciiTheme="majorHAnsi" w:hAnsiTheme="majorHAnsi"/>
          <w:sz w:val="22"/>
          <w:szCs w:val="22"/>
        </w:rPr>
        <w:t>Brotherhood and sisterhood are an inherent benefit and foundation of our membership. Taking care of ourselves and taking care of others is at the heart of this experience.</w:t>
      </w:r>
      <w:r w:rsidR="009B1371" w:rsidRPr="002F310F">
        <w:rPr>
          <w:rFonts w:asciiTheme="majorHAnsi" w:hAnsiTheme="majorHAnsi"/>
          <w:sz w:val="22"/>
          <w:szCs w:val="22"/>
        </w:rPr>
        <w:t xml:space="preserve"> </w:t>
      </w:r>
    </w:p>
    <w:p w:rsidR="008965D9" w:rsidRPr="002F310F" w:rsidRDefault="008965D9" w:rsidP="00005862">
      <w:pPr>
        <w:jc w:val="both"/>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Intellectual Growth and Genuine Learning</w:t>
      </w:r>
    </w:p>
    <w:p w:rsidR="008965D9" w:rsidRPr="002F310F" w:rsidRDefault="00A4268C" w:rsidP="00005862">
      <w:pPr>
        <w:jc w:val="both"/>
        <w:rPr>
          <w:rFonts w:asciiTheme="majorHAnsi" w:hAnsiTheme="majorHAnsi"/>
          <w:sz w:val="22"/>
          <w:szCs w:val="22"/>
        </w:rPr>
      </w:pPr>
      <w:r w:rsidRPr="002F310F">
        <w:rPr>
          <w:rFonts w:asciiTheme="majorHAnsi" w:hAnsiTheme="majorHAnsi"/>
          <w:sz w:val="22"/>
          <w:szCs w:val="22"/>
        </w:rPr>
        <w:t>We</w:t>
      </w:r>
      <w:r w:rsidR="008965D9" w:rsidRPr="002F310F">
        <w:rPr>
          <w:rFonts w:asciiTheme="majorHAnsi" w:hAnsiTheme="majorHAnsi"/>
          <w:sz w:val="22"/>
          <w:szCs w:val="22"/>
        </w:rPr>
        <w:t xml:space="preserve"> are here to learn. Fraternities and sororities provide us with an opportunity to enhance that process through our focus on academic achievement and intellectual development insides and outside of the classroom.</w:t>
      </w:r>
      <w:r w:rsidR="009B1371" w:rsidRPr="002F310F">
        <w:rPr>
          <w:rFonts w:asciiTheme="majorHAnsi" w:hAnsiTheme="majorHAnsi"/>
          <w:sz w:val="22"/>
          <w:szCs w:val="22"/>
        </w:rPr>
        <w:t xml:space="preserve"> </w:t>
      </w:r>
    </w:p>
    <w:p w:rsidR="008965D9" w:rsidRPr="002F310F" w:rsidRDefault="008965D9" w:rsidP="00005862">
      <w:pPr>
        <w:jc w:val="both"/>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Global Citizenship and Engagement</w:t>
      </w:r>
    </w:p>
    <w:p w:rsidR="008965D9" w:rsidRPr="002F310F" w:rsidRDefault="008965D9" w:rsidP="00005862">
      <w:pPr>
        <w:jc w:val="both"/>
        <w:rPr>
          <w:rFonts w:asciiTheme="majorHAnsi" w:hAnsiTheme="majorHAnsi"/>
          <w:sz w:val="22"/>
          <w:szCs w:val="22"/>
        </w:rPr>
      </w:pPr>
      <w:r w:rsidRPr="002F310F">
        <w:rPr>
          <w:rFonts w:asciiTheme="majorHAnsi" w:hAnsiTheme="majorHAnsi"/>
          <w:sz w:val="22"/>
          <w:szCs w:val="22"/>
        </w:rPr>
        <w:t xml:space="preserve">In today’s world </w:t>
      </w:r>
      <w:r w:rsidR="00A4268C" w:rsidRPr="002F310F">
        <w:rPr>
          <w:rFonts w:asciiTheme="majorHAnsi" w:hAnsiTheme="majorHAnsi"/>
          <w:sz w:val="22"/>
          <w:szCs w:val="22"/>
        </w:rPr>
        <w:t>it’s</w:t>
      </w:r>
      <w:r w:rsidRPr="002F310F">
        <w:rPr>
          <w:rFonts w:asciiTheme="majorHAnsi" w:hAnsiTheme="majorHAnsi"/>
          <w:sz w:val="22"/>
          <w:szCs w:val="22"/>
        </w:rPr>
        <w:t xml:space="preserve"> essential to be an active member of our community. We are committed to engaging in our campus, local, national, and global communities. The process of giving back and being involved is a priority throughout this experience.</w:t>
      </w:r>
      <w:r w:rsidR="009B1371" w:rsidRPr="002F310F">
        <w:rPr>
          <w:rFonts w:asciiTheme="majorHAnsi" w:hAnsiTheme="majorHAnsi"/>
          <w:sz w:val="22"/>
          <w:szCs w:val="22"/>
        </w:rPr>
        <w:t xml:space="preserve"> </w:t>
      </w:r>
    </w:p>
    <w:p w:rsidR="008965D9" w:rsidRPr="002F310F" w:rsidRDefault="008965D9" w:rsidP="00005862">
      <w:pPr>
        <w:jc w:val="both"/>
        <w:rPr>
          <w:rFonts w:asciiTheme="majorHAnsi" w:hAnsiTheme="majorHAnsi"/>
          <w:sz w:val="22"/>
          <w:szCs w:val="22"/>
        </w:rPr>
      </w:pPr>
    </w:p>
    <w:p w:rsidR="002F310F" w:rsidRPr="002F310F" w:rsidRDefault="002F310F" w:rsidP="002F310F">
      <w:pPr>
        <w:jc w:val="both"/>
        <w:rPr>
          <w:rFonts w:asciiTheme="majorHAnsi" w:hAnsiTheme="majorHAnsi"/>
          <w:b/>
          <w:sz w:val="22"/>
          <w:szCs w:val="22"/>
          <w:u w:val="single"/>
        </w:rPr>
      </w:pPr>
      <w:r w:rsidRPr="002F310F">
        <w:rPr>
          <w:rFonts w:asciiTheme="majorHAnsi" w:hAnsiTheme="majorHAnsi"/>
          <w:b/>
          <w:sz w:val="22"/>
          <w:szCs w:val="22"/>
          <w:u w:val="single"/>
        </w:rPr>
        <w:t>Relationship Building</w:t>
      </w:r>
    </w:p>
    <w:p w:rsidR="002F310F" w:rsidRPr="002F310F" w:rsidRDefault="002F310F" w:rsidP="002F310F">
      <w:pPr>
        <w:rPr>
          <w:rFonts w:asciiTheme="majorHAnsi" w:hAnsiTheme="majorHAnsi"/>
          <w:sz w:val="22"/>
          <w:szCs w:val="22"/>
        </w:rPr>
      </w:pPr>
      <w:r w:rsidRPr="002F310F">
        <w:rPr>
          <w:rFonts w:asciiTheme="majorHAnsi" w:hAnsiTheme="majorHAnsi"/>
          <w:sz w:val="22"/>
          <w:szCs w:val="22"/>
        </w:rPr>
        <w:t xml:space="preserve">Well-built relationships create our lifelong benefits.  Through relationships that we work hard to develop and maintain, we are better able to accomplish our personal and organizational goals because we are surrounded by those who support us in our endeavors.   </w:t>
      </w:r>
    </w:p>
    <w:p w:rsidR="002F310F" w:rsidRPr="002F310F" w:rsidRDefault="002F310F" w:rsidP="002F310F">
      <w:pPr>
        <w:rPr>
          <w:rFonts w:asciiTheme="majorHAnsi" w:hAnsiTheme="majorHAnsi"/>
          <w:sz w:val="22"/>
          <w:szCs w:val="22"/>
        </w:rPr>
      </w:pPr>
    </w:p>
    <w:p w:rsidR="008965D9" w:rsidRPr="002F310F" w:rsidRDefault="008965D9" w:rsidP="00005862">
      <w:pPr>
        <w:jc w:val="both"/>
        <w:rPr>
          <w:rFonts w:asciiTheme="majorHAnsi" w:hAnsiTheme="majorHAnsi"/>
          <w:b/>
          <w:sz w:val="22"/>
          <w:szCs w:val="22"/>
          <w:u w:val="single"/>
        </w:rPr>
      </w:pPr>
      <w:r w:rsidRPr="002F310F">
        <w:rPr>
          <w:rFonts w:asciiTheme="majorHAnsi" w:hAnsiTheme="majorHAnsi"/>
          <w:b/>
          <w:sz w:val="22"/>
          <w:szCs w:val="22"/>
          <w:u w:val="single"/>
        </w:rPr>
        <w:t>Innovative Thought and Action</w:t>
      </w:r>
    </w:p>
    <w:p w:rsidR="008965D9" w:rsidRDefault="008965D9" w:rsidP="00005862">
      <w:pPr>
        <w:jc w:val="both"/>
        <w:rPr>
          <w:rFonts w:asciiTheme="majorHAnsi" w:hAnsiTheme="majorHAnsi"/>
          <w:sz w:val="22"/>
          <w:szCs w:val="22"/>
        </w:rPr>
      </w:pPr>
      <w:r w:rsidRPr="002F310F">
        <w:rPr>
          <w:rFonts w:asciiTheme="majorHAnsi" w:hAnsiTheme="majorHAnsi"/>
          <w:sz w:val="22"/>
          <w:szCs w:val="22"/>
        </w:rPr>
        <w:t>There is no road-map for becoming a high performing individual or organization. Fraternities and sororities provide us with an opportunity to challenge the status quo, think differently, and turn ideas into action.</w:t>
      </w:r>
      <w:r w:rsidR="00621A1A" w:rsidRPr="002F310F">
        <w:rPr>
          <w:rFonts w:asciiTheme="majorHAnsi" w:hAnsiTheme="majorHAnsi"/>
          <w:sz w:val="22"/>
          <w:szCs w:val="22"/>
        </w:rPr>
        <w:t xml:space="preserve"> </w:t>
      </w:r>
    </w:p>
    <w:p w:rsidR="00C47863" w:rsidRDefault="00C47863" w:rsidP="00005862">
      <w:pPr>
        <w:jc w:val="both"/>
        <w:rPr>
          <w:rFonts w:asciiTheme="majorHAnsi" w:hAnsiTheme="majorHAnsi"/>
          <w:sz w:val="22"/>
          <w:szCs w:val="22"/>
        </w:rPr>
      </w:pPr>
    </w:p>
    <w:p w:rsidR="00C47863" w:rsidRDefault="00C47863" w:rsidP="00005862">
      <w:pPr>
        <w:jc w:val="both"/>
        <w:rPr>
          <w:rFonts w:asciiTheme="majorHAnsi" w:hAnsiTheme="majorHAnsi"/>
          <w:sz w:val="22"/>
          <w:szCs w:val="22"/>
        </w:rPr>
      </w:pPr>
    </w:p>
    <w:p w:rsidR="00C47863" w:rsidRDefault="00C47863" w:rsidP="00005862">
      <w:pPr>
        <w:jc w:val="both"/>
        <w:rPr>
          <w:rFonts w:asciiTheme="majorHAnsi" w:hAnsiTheme="majorHAnsi"/>
          <w:sz w:val="22"/>
          <w:szCs w:val="22"/>
        </w:rPr>
      </w:pPr>
    </w:p>
    <w:p w:rsidR="00C47863" w:rsidRDefault="00C47863" w:rsidP="00005862">
      <w:pPr>
        <w:jc w:val="both"/>
        <w:rPr>
          <w:rFonts w:asciiTheme="majorHAnsi" w:hAnsiTheme="majorHAnsi"/>
          <w:sz w:val="22"/>
          <w:szCs w:val="22"/>
        </w:rPr>
      </w:pPr>
    </w:p>
    <w:p w:rsidR="00C47863" w:rsidRPr="002F310F" w:rsidRDefault="00C47863" w:rsidP="00005862">
      <w:pPr>
        <w:jc w:val="both"/>
        <w:rPr>
          <w:rFonts w:asciiTheme="majorHAnsi" w:hAnsiTheme="majorHAnsi"/>
          <w:sz w:val="22"/>
          <w:szCs w:val="22"/>
        </w:rPr>
      </w:pPr>
    </w:p>
    <w:p w:rsidR="00646482" w:rsidRDefault="00646482" w:rsidP="00646482">
      <w:pPr>
        <w:ind w:right="10"/>
        <w:rPr>
          <w:rFonts w:ascii="Tw Cen MT" w:hAnsi="Tw Cen MT" w:cs="Arial"/>
          <w:color w:val="FF0000"/>
          <w:sz w:val="23"/>
          <w:szCs w:val="23"/>
        </w:rPr>
      </w:pPr>
    </w:p>
    <w:p w:rsidR="00646482" w:rsidRPr="00414824" w:rsidRDefault="003E4A6F" w:rsidP="00653550">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i/>
          <w:color w:val="FFFFFF" w:themeColor="background1"/>
          <w:sz w:val="40"/>
          <w:szCs w:val="40"/>
        </w:rPr>
      </w:pPr>
      <w:r>
        <w:rPr>
          <w:rFonts w:asciiTheme="majorHAnsi" w:hAnsiTheme="majorHAnsi" w:cs="Arial"/>
          <w:b/>
          <w:color w:val="FFFFFF" w:themeColor="background1"/>
          <w:sz w:val="40"/>
          <w:szCs w:val="40"/>
        </w:rPr>
        <w:lastRenderedPageBreak/>
        <w:t>Or</w:t>
      </w:r>
      <w:r w:rsidR="00A52785" w:rsidRPr="00414824">
        <w:rPr>
          <w:rFonts w:asciiTheme="majorHAnsi" w:hAnsiTheme="majorHAnsi" w:cs="Arial"/>
          <w:b/>
          <w:color w:val="FFFFFF" w:themeColor="background1"/>
          <w:sz w:val="40"/>
          <w:szCs w:val="40"/>
        </w:rPr>
        <w:t>ganizational Purpose</w:t>
      </w:r>
    </w:p>
    <w:p w:rsidR="002B0BA9" w:rsidRPr="00A3403E" w:rsidRDefault="002B0BA9" w:rsidP="00A3403E">
      <w:pPr>
        <w:spacing w:line="200" w:lineRule="exact"/>
        <w:ind w:right="10"/>
        <w:rPr>
          <w:rFonts w:asciiTheme="majorHAnsi" w:hAnsiTheme="majorHAnsi" w:cs="Arial"/>
          <w:b/>
          <w:i/>
        </w:rPr>
      </w:pPr>
    </w:p>
    <w:p w:rsidR="00ED051C" w:rsidRPr="00CE6697" w:rsidRDefault="001378B2" w:rsidP="004A526A">
      <w:pPr>
        <w:numPr>
          <w:ilvl w:val="0"/>
          <w:numId w:val="3"/>
        </w:numPr>
        <w:ind w:right="14"/>
        <w:rPr>
          <w:rFonts w:asciiTheme="majorHAnsi" w:hAnsiTheme="majorHAnsi" w:cs="Arial"/>
        </w:rPr>
      </w:pPr>
      <w:r w:rsidRPr="00CE6697">
        <w:rPr>
          <w:rFonts w:asciiTheme="majorHAnsi" w:hAnsiTheme="majorHAnsi" w:cs="Arial"/>
        </w:rPr>
        <w:t>Please share your organization</w:t>
      </w:r>
      <w:r w:rsidR="00A3403E">
        <w:rPr>
          <w:rFonts w:asciiTheme="majorHAnsi" w:hAnsiTheme="majorHAnsi" w:cs="Arial"/>
        </w:rPr>
        <w:t>’s</w:t>
      </w:r>
      <w:r w:rsidRPr="00CE6697">
        <w:rPr>
          <w:rFonts w:asciiTheme="majorHAnsi" w:hAnsiTheme="majorHAnsi" w:cs="Arial"/>
        </w:rPr>
        <w:t xml:space="preserve"> purpose (i.e. vision, mission, states values, and</w:t>
      </w:r>
      <w:r w:rsidR="00ED13FD">
        <w:rPr>
          <w:rFonts w:asciiTheme="majorHAnsi" w:hAnsiTheme="majorHAnsi" w:cs="Arial"/>
        </w:rPr>
        <w:t>/or</w:t>
      </w:r>
      <w:r w:rsidR="00AE58AB">
        <w:rPr>
          <w:rFonts w:asciiTheme="majorHAnsi" w:hAnsiTheme="majorHAnsi" w:cs="Arial"/>
        </w:rPr>
        <w:t xml:space="preserve"> open creed) and what your chapter values most about it?</w:t>
      </w:r>
      <w:r w:rsidR="00FC2FFE">
        <w:rPr>
          <w:rFonts w:asciiTheme="majorHAnsi" w:hAnsiTheme="majorHAnsi" w:cs="Arial"/>
        </w:rPr>
        <w:t xml:space="preserve"> </w:t>
      </w:r>
    </w:p>
    <w:p w:rsidR="00ED051C" w:rsidRPr="001B52D1" w:rsidRDefault="00ED051C" w:rsidP="001B52D1">
      <w:pPr>
        <w:numPr>
          <w:ilvl w:val="0"/>
          <w:numId w:val="3"/>
        </w:numPr>
        <w:ind w:right="14"/>
        <w:rPr>
          <w:rFonts w:asciiTheme="majorHAnsi" w:hAnsiTheme="majorHAnsi" w:cs="Arial"/>
        </w:rPr>
      </w:pPr>
      <w:r w:rsidRPr="001B52D1">
        <w:rPr>
          <w:rFonts w:asciiTheme="majorHAnsi" w:hAnsiTheme="majorHAnsi" w:cs="Arial"/>
        </w:rPr>
        <w:t xml:space="preserve">How does your chapter educate members on </w:t>
      </w:r>
      <w:r w:rsidR="00A3403E" w:rsidRPr="001B52D1">
        <w:rPr>
          <w:rFonts w:asciiTheme="majorHAnsi" w:hAnsiTheme="majorHAnsi" w:cs="Arial"/>
        </w:rPr>
        <w:t>your</w:t>
      </w:r>
      <w:r w:rsidRPr="001B52D1">
        <w:rPr>
          <w:rFonts w:asciiTheme="majorHAnsi" w:hAnsiTheme="majorHAnsi" w:cs="Arial"/>
        </w:rPr>
        <w:t xml:space="preserve"> organization</w:t>
      </w:r>
      <w:r w:rsidR="00A3403E" w:rsidRPr="001B52D1">
        <w:rPr>
          <w:rFonts w:asciiTheme="majorHAnsi" w:hAnsiTheme="majorHAnsi" w:cs="Arial"/>
        </w:rPr>
        <w:t>’</w:t>
      </w:r>
      <w:r w:rsidRPr="001B52D1">
        <w:rPr>
          <w:rFonts w:asciiTheme="majorHAnsi" w:hAnsiTheme="majorHAnsi" w:cs="Arial"/>
        </w:rPr>
        <w:t xml:space="preserve">s founding </w:t>
      </w:r>
      <w:r w:rsidR="001378B2" w:rsidRPr="001B52D1">
        <w:rPr>
          <w:rFonts w:asciiTheme="majorHAnsi" w:hAnsiTheme="majorHAnsi" w:cs="Arial"/>
        </w:rPr>
        <w:t>principles?</w:t>
      </w:r>
      <w:r w:rsidRPr="001B52D1">
        <w:rPr>
          <w:rFonts w:asciiTheme="majorHAnsi" w:hAnsiTheme="majorHAnsi" w:cs="Arial"/>
        </w:rPr>
        <w:t xml:space="preserve"> </w:t>
      </w:r>
    </w:p>
    <w:p w:rsidR="001B52D1" w:rsidRPr="001B52D1" w:rsidRDefault="001B52D1" w:rsidP="001B52D1">
      <w:pPr>
        <w:pStyle w:val="BodyText"/>
        <w:numPr>
          <w:ilvl w:val="0"/>
          <w:numId w:val="3"/>
        </w:numPr>
        <w:ind w:right="14"/>
        <w:rPr>
          <w:rFonts w:asciiTheme="majorHAnsi" w:hAnsiTheme="majorHAnsi" w:cs="Arial"/>
          <w:sz w:val="24"/>
          <w:szCs w:val="24"/>
        </w:rPr>
      </w:pPr>
      <w:r>
        <w:rPr>
          <w:rFonts w:asciiTheme="majorHAnsi" w:hAnsiTheme="majorHAnsi" w:cs="Arial"/>
          <w:sz w:val="24"/>
          <w:szCs w:val="24"/>
        </w:rPr>
        <w:t>Please describe how your organization’s Ritual is utilized in your chapter?</w:t>
      </w:r>
    </w:p>
    <w:p w:rsidR="00ED051C" w:rsidRPr="00CE6697" w:rsidRDefault="00ED051C" w:rsidP="004A526A">
      <w:pPr>
        <w:numPr>
          <w:ilvl w:val="0"/>
          <w:numId w:val="3"/>
        </w:numPr>
        <w:ind w:right="14"/>
        <w:rPr>
          <w:rFonts w:asciiTheme="majorHAnsi" w:hAnsiTheme="majorHAnsi" w:cs="Arial"/>
        </w:rPr>
      </w:pPr>
      <w:r w:rsidRPr="00CE6697">
        <w:rPr>
          <w:rFonts w:asciiTheme="majorHAnsi" w:hAnsiTheme="majorHAnsi" w:cs="Arial"/>
        </w:rPr>
        <w:t>Please give examples of programs</w:t>
      </w:r>
      <w:r w:rsidR="001378B2" w:rsidRPr="00CE6697">
        <w:rPr>
          <w:rFonts w:asciiTheme="majorHAnsi" w:hAnsiTheme="majorHAnsi" w:cs="Arial"/>
        </w:rPr>
        <w:t xml:space="preserve"> and activities</w:t>
      </w:r>
      <w:r w:rsidRPr="00CE6697">
        <w:rPr>
          <w:rFonts w:asciiTheme="majorHAnsi" w:hAnsiTheme="majorHAnsi" w:cs="Arial"/>
        </w:rPr>
        <w:t xml:space="preserve"> that your chapter coordinates </w:t>
      </w:r>
      <w:r w:rsidR="001B52D1">
        <w:rPr>
          <w:rFonts w:asciiTheme="majorHAnsi" w:hAnsiTheme="majorHAnsi" w:cs="Arial"/>
        </w:rPr>
        <w:t>and how these are</w:t>
      </w:r>
      <w:r w:rsidRPr="00CE6697">
        <w:rPr>
          <w:rFonts w:asciiTheme="majorHAnsi" w:hAnsiTheme="majorHAnsi" w:cs="Arial"/>
        </w:rPr>
        <w:t xml:space="preserve"> congruent with your organization’s founding </w:t>
      </w:r>
      <w:r w:rsidR="00806EB6" w:rsidRPr="00CE6697">
        <w:rPr>
          <w:rFonts w:asciiTheme="majorHAnsi" w:hAnsiTheme="majorHAnsi" w:cs="Arial"/>
        </w:rPr>
        <w:t>principles</w:t>
      </w:r>
      <w:r w:rsidR="001B52D1">
        <w:rPr>
          <w:rFonts w:asciiTheme="majorHAnsi" w:hAnsiTheme="majorHAnsi" w:cs="Arial"/>
        </w:rPr>
        <w:t>.</w:t>
      </w:r>
    </w:p>
    <w:p w:rsidR="00ED051C" w:rsidRPr="00CE6697" w:rsidRDefault="00ED051C" w:rsidP="004A526A">
      <w:pPr>
        <w:pStyle w:val="BodyText"/>
        <w:numPr>
          <w:ilvl w:val="0"/>
          <w:numId w:val="3"/>
        </w:numPr>
        <w:ind w:right="14"/>
        <w:rPr>
          <w:rFonts w:asciiTheme="majorHAnsi" w:hAnsiTheme="majorHAnsi" w:cs="Arial"/>
          <w:sz w:val="24"/>
          <w:szCs w:val="24"/>
        </w:rPr>
      </w:pPr>
      <w:r w:rsidRPr="00CE6697">
        <w:rPr>
          <w:rFonts w:asciiTheme="majorHAnsi" w:hAnsiTheme="majorHAnsi" w:cs="Arial"/>
          <w:sz w:val="24"/>
          <w:szCs w:val="24"/>
        </w:rPr>
        <w:t xml:space="preserve">How does your chapter hold members accountable to your stated </w:t>
      </w:r>
      <w:r w:rsidR="00806EB6" w:rsidRPr="00CE6697">
        <w:rPr>
          <w:rFonts w:asciiTheme="majorHAnsi" w:hAnsiTheme="majorHAnsi" w:cs="Arial"/>
          <w:sz w:val="24"/>
          <w:szCs w:val="24"/>
        </w:rPr>
        <w:t>principles</w:t>
      </w:r>
      <w:r w:rsidRPr="00CE6697">
        <w:rPr>
          <w:rFonts w:asciiTheme="majorHAnsi" w:hAnsiTheme="majorHAnsi" w:cs="Arial"/>
          <w:sz w:val="24"/>
          <w:szCs w:val="24"/>
        </w:rPr>
        <w:t>? Please provide examples.</w:t>
      </w:r>
    </w:p>
    <w:p w:rsidR="001125F8" w:rsidRPr="00253A2D" w:rsidRDefault="001125F8" w:rsidP="001125F8">
      <w:pPr>
        <w:pStyle w:val="BodyText"/>
        <w:ind w:left="360" w:right="14"/>
        <w:rPr>
          <w:rFonts w:ascii="Arial Narrow" w:hAnsi="Arial Narrow" w:cs="Arial"/>
          <w:sz w:val="24"/>
          <w:szCs w:val="24"/>
        </w:rPr>
      </w:pPr>
    </w:p>
    <w:tbl>
      <w:tblPr>
        <w:tblStyle w:val="LightGrid1"/>
        <w:tblW w:w="0" w:type="auto"/>
        <w:tblLook w:val="04A0" w:firstRow="1" w:lastRow="0" w:firstColumn="1" w:lastColumn="0" w:noHBand="0" w:noVBand="1"/>
      </w:tblPr>
      <w:tblGrid>
        <w:gridCol w:w="1278"/>
        <w:gridCol w:w="1803"/>
        <w:gridCol w:w="1804"/>
        <w:gridCol w:w="1803"/>
        <w:gridCol w:w="1804"/>
        <w:gridCol w:w="1804"/>
      </w:tblGrid>
      <w:tr w:rsidR="00FC2FFE" w:rsidTr="00082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125F8" w:rsidRDefault="001125F8" w:rsidP="001125F8">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1803" w:type="dxa"/>
          </w:tcPr>
          <w:p w:rsidR="001125F8" w:rsidRDefault="001125F8" w:rsidP="001125F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1804" w:type="dxa"/>
          </w:tcPr>
          <w:p w:rsidR="001125F8" w:rsidRDefault="001125F8" w:rsidP="001125F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1803" w:type="dxa"/>
          </w:tcPr>
          <w:p w:rsidR="001125F8" w:rsidRDefault="001125F8" w:rsidP="001125F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1804" w:type="dxa"/>
          </w:tcPr>
          <w:p w:rsidR="001125F8" w:rsidRDefault="001125F8" w:rsidP="001125F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1804" w:type="dxa"/>
          </w:tcPr>
          <w:p w:rsidR="001125F8" w:rsidRDefault="001125F8" w:rsidP="001125F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3440EC" w:rsidTr="0008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440EC" w:rsidRPr="00FC2FFE" w:rsidRDefault="003440EC" w:rsidP="009B2D88">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Did not provide answers follow up questions.</w:t>
            </w:r>
          </w:p>
        </w:tc>
        <w:tc>
          <w:tcPr>
            <w:tcW w:w="1803" w:type="dxa"/>
          </w:tcPr>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did not provide any context or support but mentioned purpose of organization. Did not provide answers to follow up questions.</w:t>
            </w:r>
          </w:p>
        </w:tc>
        <w:tc>
          <w:tcPr>
            <w:tcW w:w="1804" w:type="dxa"/>
          </w:tcPr>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stated purpose and provided little context/ support for how they exemplify congruence between activities and methods practiced within the chapter. Struggled to answer follow up questions.</w:t>
            </w:r>
          </w:p>
        </w:tc>
        <w:tc>
          <w:tcPr>
            <w:tcW w:w="1803" w:type="dxa"/>
          </w:tcPr>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presented organizations purpose and incorporates it into chapter activities. There is attempted congruence between examples and methods by which the chapter holds members accountable; however, presentation fails to provide depth of understanding. Provided answers to follow up questions but struggled.</w:t>
            </w:r>
          </w:p>
        </w:tc>
        <w:tc>
          <w:tcPr>
            <w:tcW w:w="1804" w:type="dxa"/>
          </w:tcPr>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presented organizations purpose and understands how to incorporate it into chapter activities. Congruence is provided through examples and methods by which the chapter holds members accountable.</w:t>
            </w:r>
          </w:p>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Answered follow up questions.</w:t>
            </w:r>
          </w:p>
        </w:tc>
        <w:tc>
          <w:tcPr>
            <w:tcW w:w="1804" w:type="dxa"/>
          </w:tcPr>
          <w:p w:rsidR="003440EC" w:rsidRDefault="003440EC"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presented organizations purpose and clearly understands how to incorporate it into chapter activities. Congruence is evident through examples and methods by which the chapter holds members accountable. Provides depth and recognizes the importance of why. Answered follow up questions thoroughly.</w:t>
            </w:r>
          </w:p>
        </w:tc>
      </w:tr>
    </w:tbl>
    <w:p w:rsidR="00D07310" w:rsidRDefault="00D07310" w:rsidP="00D07310">
      <w:pPr>
        <w:pStyle w:val="Heading5"/>
      </w:pPr>
    </w:p>
    <w:p w:rsidR="00D07310" w:rsidRDefault="00D07310" w:rsidP="00D07310"/>
    <w:p w:rsidR="00D07310" w:rsidRDefault="00D07310" w:rsidP="00D07310"/>
    <w:p w:rsidR="00D07310" w:rsidRDefault="00D07310" w:rsidP="00D07310"/>
    <w:p w:rsidR="00C47863" w:rsidRDefault="00C47863" w:rsidP="00D07310"/>
    <w:p w:rsidR="00C47863" w:rsidRDefault="00C47863" w:rsidP="00D07310"/>
    <w:p w:rsidR="00C47863" w:rsidRDefault="00C47863" w:rsidP="00D07310"/>
    <w:p w:rsidR="00D07310" w:rsidRDefault="00D07310" w:rsidP="00D07310"/>
    <w:p w:rsidR="00D07310" w:rsidRPr="00414824" w:rsidRDefault="00D07310" w:rsidP="00D07310">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i/>
          <w:color w:val="FFFFFF" w:themeColor="background1"/>
          <w:sz w:val="40"/>
          <w:szCs w:val="40"/>
        </w:rPr>
      </w:pPr>
      <w:r>
        <w:rPr>
          <w:rFonts w:asciiTheme="majorHAnsi" w:hAnsiTheme="majorHAnsi" w:cs="Arial"/>
          <w:b/>
          <w:color w:val="FFFFFF" w:themeColor="background1"/>
          <w:sz w:val="40"/>
          <w:szCs w:val="40"/>
        </w:rPr>
        <w:lastRenderedPageBreak/>
        <w:t>Community Expectation &amp; High Standards</w:t>
      </w:r>
    </w:p>
    <w:p w:rsidR="00D07310" w:rsidRPr="00D07310" w:rsidRDefault="00D07310" w:rsidP="00D07310">
      <w:pPr>
        <w:jc w:val="center"/>
      </w:pPr>
    </w:p>
    <w:p w:rsidR="000D32DB" w:rsidRPr="00CE6697" w:rsidRDefault="00D07310" w:rsidP="004A526A">
      <w:pPr>
        <w:numPr>
          <w:ilvl w:val="0"/>
          <w:numId w:val="4"/>
        </w:numPr>
        <w:ind w:right="14"/>
        <w:rPr>
          <w:rFonts w:asciiTheme="majorHAnsi" w:hAnsiTheme="majorHAnsi" w:cs="Arial"/>
        </w:rPr>
      </w:pPr>
      <w:r>
        <w:rPr>
          <w:rFonts w:asciiTheme="majorHAnsi" w:hAnsiTheme="majorHAnsi" w:cs="Arial"/>
        </w:rPr>
        <w:t>W</w:t>
      </w:r>
      <w:r w:rsidR="00ED051C" w:rsidRPr="00CE6697">
        <w:rPr>
          <w:rFonts w:asciiTheme="majorHAnsi" w:hAnsiTheme="majorHAnsi" w:cs="Arial"/>
        </w:rPr>
        <w:t>hat are the expectations</w:t>
      </w:r>
      <w:r w:rsidR="000D32DB" w:rsidRPr="00CE6697">
        <w:rPr>
          <w:rFonts w:asciiTheme="majorHAnsi" w:hAnsiTheme="majorHAnsi" w:cs="Arial"/>
        </w:rPr>
        <w:t xml:space="preserve"> associated with</w:t>
      </w:r>
      <w:r w:rsidR="003622C6" w:rsidRPr="00CE6697">
        <w:rPr>
          <w:rFonts w:asciiTheme="majorHAnsi" w:hAnsiTheme="majorHAnsi" w:cs="Arial"/>
        </w:rPr>
        <w:t xml:space="preserve"> member</w:t>
      </w:r>
      <w:r w:rsidR="000D32DB" w:rsidRPr="00CE6697">
        <w:rPr>
          <w:rFonts w:asciiTheme="majorHAnsi" w:hAnsiTheme="majorHAnsi" w:cs="Arial"/>
        </w:rPr>
        <w:t>ship</w:t>
      </w:r>
      <w:r w:rsidR="003622C6" w:rsidRPr="00CE6697">
        <w:rPr>
          <w:rFonts w:asciiTheme="majorHAnsi" w:hAnsiTheme="majorHAnsi" w:cs="Arial"/>
        </w:rPr>
        <w:t xml:space="preserve"> in</w:t>
      </w:r>
      <w:r w:rsidR="00ED051C" w:rsidRPr="00CE6697">
        <w:rPr>
          <w:rFonts w:asciiTheme="majorHAnsi" w:hAnsiTheme="majorHAnsi" w:cs="Arial"/>
        </w:rPr>
        <w:t xml:space="preserve"> your chapter</w:t>
      </w:r>
      <w:r w:rsidR="000D32DB" w:rsidRPr="00CE6697">
        <w:rPr>
          <w:rFonts w:asciiTheme="majorHAnsi" w:hAnsiTheme="majorHAnsi" w:cs="Arial"/>
        </w:rPr>
        <w:t xml:space="preserve"> and inter/national organization</w:t>
      </w:r>
      <w:r w:rsidR="003622C6" w:rsidRPr="00CE6697">
        <w:rPr>
          <w:rFonts w:asciiTheme="majorHAnsi" w:hAnsiTheme="majorHAnsi" w:cs="Arial"/>
        </w:rPr>
        <w:t xml:space="preserve">? </w:t>
      </w:r>
    </w:p>
    <w:p w:rsidR="00ED051C" w:rsidRPr="00CE6697" w:rsidRDefault="00ED051C" w:rsidP="004A526A">
      <w:pPr>
        <w:numPr>
          <w:ilvl w:val="0"/>
          <w:numId w:val="4"/>
        </w:numPr>
        <w:ind w:right="14"/>
        <w:rPr>
          <w:rFonts w:asciiTheme="majorHAnsi" w:hAnsiTheme="majorHAnsi" w:cs="Arial"/>
        </w:rPr>
      </w:pPr>
      <w:r w:rsidRPr="00CE6697">
        <w:rPr>
          <w:rFonts w:asciiTheme="majorHAnsi" w:hAnsiTheme="majorHAnsi" w:cs="Arial"/>
        </w:rPr>
        <w:t xml:space="preserve">How does your </w:t>
      </w:r>
      <w:r w:rsidR="000D32DB" w:rsidRPr="00CE6697">
        <w:rPr>
          <w:rFonts w:asciiTheme="majorHAnsi" w:hAnsiTheme="majorHAnsi" w:cs="Arial"/>
        </w:rPr>
        <w:t xml:space="preserve">chapter </w:t>
      </w:r>
      <w:r w:rsidR="001B52D1">
        <w:rPr>
          <w:rFonts w:asciiTheme="majorHAnsi" w:hAnsiTheme="majorHAnsi" w:cs="Arial"/>
        </w:rPr>
        <w:t xml:space="preserve">educate </w:t>
      </w:r>
      <w:r w:rsidR="000D32DB" w:rsidRPr="00CE6697">
        <w:rPr>
          <w:rFonts w:asciiTheme="majorHAnsi" w:hAnsiTheme="majorHAnsi" w:cs="Arial"/>
        </w:rPr>
        <w:t>members on expectations?</w:t>
      </w:r>
      <w:r w:rsidR="001B52D1">
        <w:rPr>
          <w:rFonts w:asciiTheme="majorHAnsi" w:hAnsiTheme="majorHAnsi" w:cs="Arial"/>
        </w:rPr>
        <w:t xml:space="preserve"> Are these efforts effective? Why? Why Not?</w:t>
      </w:r>
    </w:p>
    <w:p w:rsidR="003622C6" w:rsidRPr="00CE6697" w:rsidRDefault="001B52D1" w:rsidP="004A526A">
      <w:pPr>
        <w:numPr>
          <w:ilvl w:val="0"/>
          <w:numId w:val="4"/>
        </w:numPr>
        <w:ind w:right="14"/>
        <w:rPr>
          <w:rFonts w:asciiTheme="majorHAnsi" w:hAnsiTheme="majorHAnsi" w:cs="Arial"/>
        </w:rPr>
      </w:pPr>
      <w:r>
        <w:rPr>
          <w:rFonts w:asciiTheme="majorHAnsi" w:hAnsiTheme="majorHAnsi" w:cs="Arial"/>
        </w:rPr>
        <w:t xml:space="preserve">How does your chapter hold members accountable to expectations? </w:t>
      </w:r>
      <w:r w:rsidR="000D32DB" w:rsidRPr="00CE6697">
        <w:rPr>
          <w:rFonts w:asciiTheme="majorHAnsi" w:hAnsiTheme="majorHAnsi" w:cs="Arial"/>
        </w:rPr>
        <w:t>Please provide examples of how you</w:t>
      </w:r>
      <w:r w:rsidR="00A3403E">
        <w:rPr>
          <w:rFonts w:asciiTheme="majorHAnsi" w:hAnsiTheme="majorHAnsi" w:cs="Arial"/>
        </w:rPr>
        <w:t>r</w:t>
      </w:r>
      <w:r w:rsidR="000D32DB" w:rsidRPr="00CE6697">
        <w:rPr>
          <w:rFonts w:asciiTheme="majorHAnsi" w:hAnsiTheme="majorHAnsi" w:cs="Arial"/>
        </w:rPr>
        <w:t xml:space="preserve"> chapter has held members accountable</w:t>
      </w:r>
      <w:r w:rsidR="00331691">
        <w:rPr>
          <w:rFonts w:asciiTheme="majorHAnsi" w:hAnsiTheme="majorHAnsi" w:cs="Arial"/>
        </w:rPr>
        <w:t xml:space="preserve"> when members fail to meet expectations</w:t>
      </w:r>
      <w:r w:rsidR="000D32DB" w:rsidRPr="00CE6697">
        <w:rPr>
          <w:rFonts w:asciiTheme="majorHAnsi" w:hAnsiTheme="majorHAnsi" w:cs="Arial"/>
        </w:rPr>
        <w:t>? (</w:t>
      </w:r>
      <w:r w:rsidR="00B5753B">
        <w:rPr>
          <w:rFonts w:asciiTheme="majorHAnsi" w:hAnsiTheme="majorHAnsi" w:cs="Arial"/>
        </w:rPr>
        <w:t>Do not utilize</w:t>
      </w:r>
      <w:r w:rsidR="000D32DB" w:rsidRPr="00CE6697">
        <w:rPr>
          <w:rFonts w:asciiTheme="majorHAnsi" w:hAnsiTheme="majorHAnsi" w:cs="Arial"/>
        </w:rPr>
        <w:t xml:space="preserve"> chapter member names and information)</w:t>
      </w:r>
    </w:p>
    <w:p w:rsidR="00646482" w:rsidRPr="00CE6697" w:rsidRDefault="000D32DB" w:rsidP="004A526A">
      <w:pPr>
        <w:numPr>
          <w:ilvl w:val="0"/>
          <w:numId w:val="4"/>
        </w:numPr>
        <w:ind w:right="14"/>
        <w:rPr>
          <w:rFonts w:ascii="Tw Cen MT" w:hAnsi="Tw Cen MT" w:cs="Arial"/>
        </w:rPr>
      </w:pPr>
      <w:r w:rsidRPr="00CE6697">
        <w:rPr>
          <w:rFonts w:asciiTheme="majorHAnsi" w:hAnsiTheme="majorHAnsi" w:cs="Arial"/>
        </w:rPr>
        <w:t>In what ways</w:t>
      </w:r>
      <w:r w:rsidR="003622C6" w:rsidRPr="00CE6697">
        <w:rPr>
          <w:rFonts w:asciiTheme="majorHAnsi" w:hAnsiTheme="majorHAnsi" w:cs="Arial"/>
        </w:rPr>
        <w:t xml:space="preserve"> does your chapter highlight </w:t>
      </w:r>
      <w:r w:rsidR="00A3403E">
        <w:rPr>
          <w:rFonts w:asciiTheme="majorHAnsi" w:hAnsiTheme="majorHAnsi" w:cs="Arial"/>
        </w:rPr>
        <w:t>members who</w:t>
      </w:r>
      <w:r w:rsidR="003622C6" w:rsidRPr="00CE6697">
        <w:rPr>
          <w:rFonts w:asciiTheme="majorHAnsi" w:hAnsiTheme="majorHAnsi" w:cs="Arial"/>
        </w:rPr>
        <w:t xml:space="preserve"> are exceeding expectations?</w:t>
      </w:r>
    </w:p>
    <w:p w:rsidR="00A3403E" w:rsidRDefault="00A3403E" w:rsidP="00D07310">
      <w:pPr>
        <w:pStyle w:val="BodyText"/>
        <w:ind w:left="360" w:right="14"/>
        <w:rPr>
          <w:rFonts w:asciiTheme="majorHAnsi" w:hAnsiTheme="majorHAnsi" w:cs="Arial"/>
          <w:sz w:val="24"/>
          <w:szCs w:val="24"/>
        </w:rPr>
      </w:pPr>
    </w:p>
    <w:p w:rsidR="00B5753B" w:rsidRDefault="00B5753B" w:rsidP="00B5753B">
      <w:pPr>
        <w:ind w:right="14"/>
        <w:rPr>
          <w:rFonts w:asciiTheme="majorHAnsi" w:hAnsiTheme="majorHAnsi" w:cs="Arial"/>
        </w:rPr>
      </w:pPr>
    </w:p>
    <w:p w:rsidR="00B5753B" w:rsidRPr="00B5753B" w:rsidRDefault="00B5753B" w:rsidP="00B5753B">
      <w:pPr>
        <w:ind w:right="14"/>
        <w:rPr>
          <w:rFonts w:ascii="Tw Cen MT" w:hAnsi="Tw Cen MT" w:cs="Arial"/>
          <w:i/>
        </w:rPr>
      </w:pPr>
      <w:r w:rsidRPr="00B5753B">
        <w:rPr>
          <w:rFonts w:asciiTheme="majorHAnsi" w:hAnsiTheme="majorHAnsi" w:cs="Arial"/>
          <w:i/>
        </w:rPr>
        <w:t>* Provide support for compliance with M.A.C.E, through the Office of Fraternity &amp; Sorority Life.</w:t>
      </w:r>
    </w:p>
    <w:p w:rsidR="00B5753B" w:rsidRPr="00CE6697" w:rsidRDefault="00B5753B" w:rsidP="00B5753B">
      <w:pPr>
        <w:pStyle w:val="BodyText"/>
        <w:ind w:right="14"/>
        <w:rPr>
          <w:rFonts w:asciiTheme="majorHAnsi" w:hAnsiTheme="majorHAnsi" w:cs="Arial"/>
          <w:sz w:val="24"/>
          <w:szCs w:val="24"/>
        </w:rPr>
      </w:pPr>
    </w:p>
    <w:tbl>
      <w:tblPr>
        <w:tblStyle w:val="LightGrid1"/>
        <w:tblW w:w="0" w:type="auto"/>
        <w:tblLook w:val="04A0" w:firstRow="1" w:lastRow="0" w:firstColumn="1" w:lastColumn="0" w:noHBand="0" w:noVBand="1"/>
      </w:tblPr>
      <w:tblGrid>
        <w:gridCol w:w="1278"/>
        <w:gridCol w:w="1803"/>
        <w:gridCol w:w="1804"/>
        <w:gridCol w:w="1803"/>
        <w:gridCol w:w="1804"/>
        <w:gridCol w:w="1804"/>
      </w:tblGrid>
      <w:tr w:rsidR="008D39B5" w:rsidTr="00082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440EC" w:rsidRDefault="003440EC" w:rsidP="009B2D88">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1803" w:type="dxa"/>
          </w:tcPr>
          <w:p w:rsidR="003440EC" w:rsidRDefault="003440EC"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1804" w:type="dxa"/>
          </w:tcPr>
          <w:p w:rsidR="003440EC" w:rsidRDefault="003440EC"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1803" w:type="dxa"/>
          </w:tcPr>
          <w:p w:rsidR="003440EC" w:rsidRDefault="003440EC"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1804" w:type="dxa"/>
          </w:tcPr>
          <w:p w:rsidR="003440EC" w:rsidRDefault="003440EC"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1804" w:type="dxa"/>
          </w:tcPr>
          <w:p w:rsidR="003440EC" w:rsidRDefault="003440EC"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8D39B5" w:rsidTr="00082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3440EC" w:rsidRPr="00FC2FFE" w:rsidRDefault="003440EC" w:rsidP="003440EC">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sidR="00CE44AF">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1803" w:type="dxa"/>
          </w:tcPr>
          <w:p w:rsidR="003440EC" w:rsidRDefault="009C48C4" w:rsidP="008D39B5">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provided organizations expectations of membership but did not e</w:t>
            </w:r>
            <w:r w:rsidR="008D39B5">
              <w:rPr>
                <w:rFonts w:asciiTheme="majorHAnsi" w:hAnsiTheme="majorHAnsi" w:cs="Arial"/>
                <w:sz w:val="24"/>
                <w:szCs w:val="24"/>
              </w:rPr>
              <w:t>xplain</w:t>
            </w:r>
            <w:r>
              <w:rPr>
                <w:rFonts w:asciiTheme="majorHAnsi" w:hAnsiTheme="majorHAnsi" w:cs="Arial"/>
                <w:sz w:val="24"/>
                <w:szCs w:val="24"/>
              </w:rPr>
              <w:t xml:space="preserve"> how they educate members or hold individuals accountable. </w:t>
            </w:r>
            <w:r w:rsidR="003440EC">
              <w:rPr>
                <w:rFonts w:asciiTheme="majorHAnsi" w:hAnsiTheme="majorHAnsi" w:cs="Arial"/>
                <w:sz w:val="24"/>
                <w:szCs w:val="24"/>
              </w:rPr>
              <w:t>Did not</w:t>
            </w:r>
            <w:r w:rsidR="00D07310">
              <w:rPr>
                <w:rFonts w:asciiTheme="majorHAnsi" w:hAnsiTheme="majorHAnsi" w:cs="Arial"/>
                <w:sz w:val="24"/>
                <w:szCs w:val="24"/>
              </w:rPr>
              <w:t xml:space="preserve"> provide answers to follow up</w:t>
            </w:r>
            <w:r w:rsidR="00F9504F">
              <w:rPr>
                <w:rFonts w:asciiTheme="majorHAnsi" w:hAnsiTheme="majorHAnsi" w:cs="Arial"/>
                <w:sz w:val="24"/>
                <w:szCs w:val="24"/>
              </w:rPr>
              <w:t xml:space="preserve"> </w:t>
            </w:r>
            <w:r w:rsidR="00D07310">
              <w:rPr>
                <w:rFonts w:asciiTheme="majorHAnsi" w:hAnsiTheme="majorHAnsi" w:cs="Arial"/>
                <w:sz w:val="24"/>
                <w:szCs w:val="24"/>
              </w:rPr>
              <w:t>qu</w:t>
            </w:r>
            <w:r w:rsidR="003440EC">
              <w:rPr>
                <w:rFonts w:asciiTheme="majorHAnsi" w:hAnsiTheme="majorHAnsi" w:cs="Arial"/>
                <w:sz w:val="24"/>
                <w:szCs w:val="24"/>
              </w:rPr>
              <w:t>estions.</w:t>
            </w:r>
          </w:p>
        </w:tc>
        <w:tc>
          <w:tcPr>
            <w:tcW w:w="1804" w:type="dxa"/>
          </w:tcPr>
          <w:p w:rsidR="00D07310" w:rsidRDefault="009C48C4" w:rsidP="009B2D88">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provided organizations expectations of membership </w:t>
            </w:r>
            <w:r w:rsidR="008D39B5">
              <w:rPr>
                <w:rFonts w:asciiTheme="majorHAnsi" w:hAnsiTheme="majorHAnsi" w:cs="Arial"/>
                <w:sz w:val="24"/>
                <w:szCs w:val="24"/>
              </w:rPr>
              <w:t xml:space="preserve">and provided little explanation for how members are educated and held accountable. </w:t>
            </w:r>
            <w:r w:rsidR="003440EC">
              <w:rPr>
                <w:rFonts w:asciiTheme="majorHAnsi" w:hAnsiTheme="majorHAnsi" w:cs="Arial"/>
                <w:sz w:val="24"/>
                <w:szCs w:val="24"/>
              </w:rPr>
              <w:t>Struggled to answer follow up questions.</w:t>
            </w: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D07310" w:rsidRPr="00D07310" w:rsidRDefault="00D07310" w:rsidP="00D07310">
            <w:pPr>
              <w:cnfStyle w:val="000000100000" w:firstRow="0" w:lastRow="0" w:firstColumn="0" w:lastColumn="0" w:oddVBand="0" w:evenVBand="0" w:oddHBand="1" w:evenHBand="0" w:firstRowFirstColumn="0" w:firstRowLastColumn="0" w:lastRowFirstColumn="0" w:lastRowLastColumn="0"/>
            </w:pPr>
          </w:p>
          <w:p w:rsidR="003440EC" w:rsidRPr="00D07310" w:rsidRDefault="003440EC" w:rsidP="00D07310">
            <w:pPr>
              <w:cnfStyle w:val="000000100000" w:firstRow="0" w:lastRow="0" w:firstColumn="0" w:lastColumn="0" w:oddVBand="0" w:evenVBand="0" w:oddHBand="1" w:evenHBand="0" w:firstRowFirstColumn="0" w:firstRowLastColumn="0" w:lastRowFirstColumn="0" w:lastRowLastColumn="0"/>
            </w:pPr>
          </w:p>
        </w:tc>
        <w:tc>
          <w:tcPr>
            <w:tcW w:w="1803" w:type="dxa"/>
          </w:tcPr>
          <w:p w:rsidR="003440EC" w:rsidRDefault="00D44F86" w:rsidP="004C1FF2">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w:t>
            </w:r>
            <w:r w:rsidR="004C1FF2">
              <w:rPr>
                <w:rFonts w:asciiTheme="majorHAnsi" w:hAnsiTheme="majorHAnsi" w:cs="Arial"/>
                <w:sz w:val="24"/>
                <w:szCs w:val="24"/>
              </w:rPr>
              <w:t xml:space="preserve">provided </w:t>
            </w:r>
            <w:r>
              <w:rPr>
                <w:rFonts w:asciiTheme="majorHAnsi" w:hAnsiTheme="majorHAnsi" w:cs="Arial"/>
                <w:sz w:val="24"/>
                <w:szCs w:val="24"/>
              </w:rPr>
              <w:t>expectati</w:t>
            </w:r>
            <w:r w:rsidRPr="004C1FF2">
              <w:rPr>
                <w:rFonts w:asciiTheme="majorHAnsi" w:hAnsiTheme="majorHAnsi" w:cs="Arial"/>
                <w:sz w:val="24"/>
                <w:szCs w:val="24"/>
              </w:rPr>
              <w:t>ons</w:t>
            </w:r>
            <w:r>
              <w:rPr>
                <w:rFonts w:asciiTheme="majorHAnsi" w:hAnsiTheme="majorHAnsi" w:cs="Arial"/>
                <w:sz w:val="24"/>
                <w:szCs w:val="24"/>
              </w:rPr>
              <w:t xml:space="preserve"> of membership, </w:t>
            </w:r>
            <w:r w:rsidR="004C1FF2">
              <w:rPr>
                <w:rFonts w:asciiTheme="majorHAnsi" w:hAnsiTheme="majorHAnsi" w:cs="Arial"/>
                <w:sz w:val="24"/>
                <w:szCs w:val="24"/>
              </w:rPr>
              <w:t xml:space="preserve">briefly explained </w:t>
            </w:r>
            <w:r>
              <w:rPr>
                <w:rFonts w:asciiTheme="majorHAnsi" w:hAnsiTheme="majorHAnsi" w:cs="Arial"/>
                <w:sz w:val="24"/>
                <w:szCs w:val="24"/>
              </w:rPr>
              <w:t xml:space="preserve">how they educate members about expectations and what accountability looks like in the chapter with </w:t>
            </w:r>
            <w:r w:rsidR="009321B5">
              <w:rPr>
                <w:rFonts w:asciiTheme="majorHAnsi" w:hAnsiTheme="majorHAnsi" w:cs="Arial"/>
                <w:sz w:val="24"/>
                <w:szCs w:val="24"/>
              </w:rPr>
              <w:t xml:space="preserve">few </w:t>
            </w:r>
            <w:r>
              <w:rPr>
                <w:rFonts w:asciiTheme="majorHAnsi" w:hAnsiTheme="majorHAnsi" w:cs="Arial"/>
                <w:sz w:val="24"/>
                <w:szCs w:val="24"/>
              </w:rPr>
              <w:t xml:space="preserve">examples. </w:t>
            </w:r>
            <w:r w:rsidR="003440EC">
              <w:rPr>
                <w:rFonts w:asciiTheme="majorHAnsi" w:hAnsiTheme="majorHAnsi" w:cs="Arial"/>
                <w:sz w:val="24"/>
                <w:szCs w:val="24"/>
              </w:rPr>
              <w:t>Provided answers to follow up questions but struggled.</w:t>
            </w:r>
          </w:p>
        </w:tc>
        <w:tc>
          <w:tcPr>
            <w:tcW w:w="1804" w:type="dxa"/>
          </w:tcPr>
          <w:p w:rsidR="003440EC" w:rsidRDefault="00B5753B" w:rsidP="00D44F86">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explained expectations of </w:t>
            </w:r>
            <w:r w:rsidR="00D44F86">
              <w:rPr>
                <w:rFonts w:asciiTheme="majorHAnsi" w:hAnsiTheme="majorHAnsi" w:cs="Arial"/>
                <w:sz w:val="24"/>
                <w:szCs w:val="24"/>
              </w:rPr>
              <w:t>membership</w:t>
            </w:r>
            <w:r>
              <w:rPr>
                <w:rFonts w:asciiTheme="majorHAnsi" w:hAnsiTheme="majorHAnsi" w:cs="Arial"/>
                <w:sz w:val="24"/>
                <w:szCs w:val="24"/>
              </w:rPr>
              <w:t xml:space="preserve">, how they educate members about expectations and what accountability looks like in the chapter with examples. </w:t>
            </w:r>
            <w:r w:rsidR="003440EC">
              <w:rPr>
                <w:rFonts w:asciiTheme="majorHAnsi" w:hAnsiTheme="majorHAnsi" w:cs="Arial"/>
                <w:sz w:val="24"/>
                <w:szCs w:val="24"/>
              </w:rPr>
              <w:t>Answered follow up questions.</w:t>
            </w:r>
          </w:p>
        </w:tc>
        <w:tc>
          <w:tcPr>
            <w:tcW w:w="1804" w:type="dxa"/>
          </w:tcPr>
          <w:p w:rsidR="003440EC" w:rsidRDefault="003440EC" w:rsidP="00D44F86">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w:t>
            </w:r>
            <w:r w:rsidR="00B5753B">
              <w:rPr>
                <w:rFonts w:asciiTheme="majorHAnsi" w:hAnsiTheme="majorHAnsi" w:cs="Arial"/>
                <w:sz w:val="24"/>
                <w:szCs w:val="24"/>
              </w:rPr>
              <w:t xml:space="preserve">clearly explained expectations of </w:t>
            </w:r>
            <w:r w:rsidR="00D44F86">
              <w:rPr>
                <w:rFonts w:asciiTheme="majorHAnsi" w:hAnsiTheme="majorHAnsi" w:cs="Arial"/>
                <w:sz w:val="24"/>
                <w:szCs w:val="24"/>
              </w:rPr>
              <w:t>membership</w:t>
            </w:r>
            <w:r w:rsidR="00B5753B">
              <w:rPr>
                <w:rFonts w:asciiTheme="majorHAnsi" w:hAnsiTheme="majorHAnsi" w:cs="Arial"/>
                <w:sz w:val="24"/>
                <w:szCs w:val="24"/>
              </w:rPr>
              <w:t>, how they educate members about expectations and what accountability looks like in the chapter with detailed examples.</w:t>
            </w:r>
            <w:r>
              <w:rPr>
                <w:rFonts w:asciiTheme="majorHAnsi" w:hAnsiTheme="majorHAnsi" w:cs="Arial"/>
                <w:sz w:val="24"/>
                <w:szCs w:val="24"/>
              </w:rPr>
              <w:t xml:space="preserve"> Provides depth and recognizes the importance of why. Answered follow up questions thoroughly.</w:t>
            </w:r>
          </w:p>
        </w:tc>
      </w:tr>
    </w:tbl>
    <w:p w:rsidR="00646482" w:rsidRDefault="00646482" w:rsidP="00D07310">
      <w:pPr>
        <w:pStyle w:val="Heading6"/>
      </w:pPr>
    </w:p>
    <w:p w:rsidR="00D07310" w:rsidRDefault="00D07310" w:rsidP="00D07310"/>
    <w:p w:rsidR="00D07310" w:rsidRDefault="00D07310" w:rsidP="00D07310"/>
    <w:p w:rsidR="00C47863" w:rsidRDefault="00C47863" w:rsidP="00D07310"/>
    <w:p w:rsidR="00C47863" w:rsidRDefault="00C47863" w:rsidP="00D07310"/>
    <w:p w:rsidR="00C47863" w:rsidRDefault="00C47863" w:rsidP="00D07310"/>
    <w:p w:rsidR="00082DED" w:rsidRDefault="00082DED" w:rsidP="00D07310"/>
    <w:p w:rsidR="00082DED" w:rsidRDefault="00082DED" w:rsidP="00D07310"/>
    <w:p w:rsidR="00F9504F" w:rsidRPr="00414824" w:rsidRDefault="00F9504F" w:rsidP="00F9504F">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i/>
          <w:color w:val="FFFFFF" w:themeColor="background1"/>
          <w:sz w:val="40"/>
          <w:szCs w:val="40"/>
        </w:rPr>
      </w:pPr>
      <w:r>
        <w:rPr>
          <w:rFonts w:asciiTheme="majorHAnsi" w:hAnsiTheme="majorHAnsi" w:cs="Arial"/>
          <w:b/>
          <w:color w:val="FFFFFF" w:themeColor="background1"/>
          <w:sz w:val="40"/>
          <w:szCs w:val="40"/>
        </w:rPr>
        <w:lastRenderedPageBreak/>
        <w:t>Social &amp; Personal Development</w:t>
      </w:r>
    </w:p>
    <w:p w:rsidR="003622C6" w:rsidRPr="003622C6" w:rsidRDefault="003622C6" w:rsidP="002B0BA9">
      <w:pPr>
        <w:pStyle w:val="BodyTextIndent2"/>
        <w:ind w:right="10" w:firstLine="0"/>
        <w:rPr>
          <w:rFonts w:ascii="Tw Cen MT" w:hAnsi="Tw Cen MT"/>
          <w:b/>
          <w:sz w:val="22"/>
          <w:szCs w:val="22"/>
        </w:rPr>
      </w:pPr>
    </w:p>
    <w:p w:rsidR="004846F1" w:rsidRPr="00CE6697" w:rsidRDefault="001B52D1" w:rsidP="00A3403E">
      <w:pPr>
        <w:pStyle w:val="ListParagraph"/>
        <w:numPr>
          <w:ilvl w:val="0"/>
          <w:numId w:val="15"/>
        </w:numPr>
        <w:ind w:left="360"/>
        <w:rPr>
          <w:rFonts w:ascii="Times New Roman" w:hAnsi="Times New Roman"/>
        </w:rPr>
      </w:pPr>
      <w:r>
        <w:rPr>
          <w:rFonts w:ascii="Cambria" w:hAnsi="Cambria"/>
          <w:color w:val="000000"/>
        </w:rPr>
        <w:t>What new member/</w:t>
      </w:r>
      <w:r w:rsidR="004846F1" w:rsidRPr="00CE6697">
        <w:rPr>
          <w:rFonts w:ascii="Cambria" w:hAnsi="Cambria"/>
          <w:color w:val="000000"/>
        </w:rPr>
        <w:t xml:space="preserve">member education programs </w:t>
      </w:r>
      <w:r w:rsidR="00A3403E">
        <w:rPr>
          <w:rFonts w:ascii="Cambria" w:hAnsi="Cambria"/>
          <w:color w:val="000000"/>
        </w:rPr>
        <w:t xml:space="preserve">has </w:t>
      </w:r>
      <w:r w:rsidR="004846F1" w:rsidRPr="00CE6697">
        <w:rPr>
          <w:rFonts w:ascii="Cambria" w:hAnsi="Cambria"/>
          <w:color w:val="000000"/>
        </w:rPr>
        <w:t>your</w:t>
      </w:r>
      <w:r w:rsidR="00A3403E">
        <w:rPr>
          <w:rFonts w:ascii="Cambria" w:hAnsi="Cambria"/>
          <w:color w:val="000000"/>
        </w:rPr>
        <w:t xml:space="preserve"> chapter</w:t>
      </w:r>
      <w:r w:rsidR="004846F1" w:rsidRPr="00CE6697">
        <w:rPr>
          <w:rFonts w:ascii="Cambria" w:hAnsi="Cambria"/>
          <w:color w:val="000000"/>
        </w:rPr>
        <w:t xml:space="preserve"> provided to your members to develop and enrich their membership experience? How did this (these) impact your chapter?</w:t>
      </w:r>
    </w:p>
    <w:p w:rsidR="00A3403E" w:rsidRPr="004B5D92" w:rsidRDefault="00A3403E" w:rsidP="00292286">
      <w:pPr>
        <w:numPr>
          <w:ilvl w:val="0"/>
          <w:numId w:val="15"/>
        </w:numPr>
        <w:ind w:left="360" w:right="14"/>
        <w:rPr>
          <w:rFonts w:asciiTheme="majorHAnsi" w:hAnsiTheme="majorHAnsi" w:cs="Arial"/>
        </w:rPr>
      </w:pPr>
      <w:r w:rsidRPr="001B52D1">
        <w:rPr>
          <w:rFonts w:asciiTheme="majorHAnsi" w:hAnsiTheme="majorHAnsi" w:cs="Arial"/>
        </w:rPr>
        <w:t xml:space="preserve">Please </w:t>
      </w:r>
      <w:r w:rsidR="00292286">
        <w:rPr>
          <w:rFonts w:asciiTheme="majorHAnsi" w:hAnsiTheme="majorHAnsi" w:cs="Arial"/>
        </w:rPr>
        <w:t xml:space="preserve">describe how your chapter has been impacted from </w:t>
      </w:r>
      <w:r w:rsidRPr="001B52D1">
        <w:rPr>
          <w:rFonts w:asciiTheme="majorHAnsi" w:hAnsiTheme="majorHAnsi" w:cs="Arial"/>
        </w:rPr>
        <w:t xml:space="preserve">members who serve in leadership roles in on/off campus organizations and </w:t>
      </w:r>
      <w:r w:rsidR="00292286">
        <w:rPr>
          <w:rFonts w:asciiTheme="majorHAnsi" w:hAnsiTheme="majorHAnsi" w:cs="Arial"/>
        </w:rPr>
        <w:t>by attendance at</w:t>
      </w:r>
      <w:r w:rsidRPr="004B5D92">
        <w:rPr>
          <w:rFonts w:asciiTheme="majorHAnsi" w:hAnsiTheme="majorHAnsi" w:cs="Arial"/>
        </w:rPr>
        <w:t xml:space="preserve"> national/regional</w:t>
      </w:r>
      <w:r w:rsidR="001B52D1">
        <w:rPr>
          <w:rFonts w:asciiTheme="majorHAnsi" w:hAnsiTheme="majorHAnsi" w:cs="Arial"/>
        </w:rPr>
        <w:t xml:space="preserve">/campus-based leadership/membership development programs </w:t>
      </w:r>
      <w:r w:rsidRPr="004B5D92">
        <w:rPr>
          <w:rFonts w:asciiTheme="majorHAnsi" w:hAnsiTheme="majorHAnsi" w:cs="Arial"/>
        </w:rPr>
        <w:t xml:space="preserve">within the past year? </w:t>
      </w:r>
    </w:p>
    <w:p w:rsidR="000D32DB" w:rsidRPr="00CE6697" w:rsidRDefault="001B52D1" w:rsidP="00A3403E">
      <w:pPr>
        <w:pStyle w:val="BodyTextIndent2"/>
        <w:numPr>
          <w:ilvl w:val="0"/>
          <w:numId w:val="15"/>
        </w:numPr>
        <w:ind w:left="360" w:right="14"/>
        <w:rPr>
          <w:rFonts w:asciiTheme="majorHAnsi" w:hAnsiTheme="majorHAnsi" w:cs="Arial"/>
          <w:bCs/>
          <w:szCs w:val="24"/>
        </w:rPr>
      </w:pPr>
      <w:r>
        <w:rPr>
          <w:rFonts w:asciiTheme="majorHAnsi" w:hAnsiTheme="majorHAnsi" w:cs="Arial"/>
          <w:szCs w:val="24"/>
        </w:rPr>
        <w:t xml:space="preserve">Please describe how your chapter conducts itself as a social organization. </w:t>
      </w:r>
    </w:p>
    <w:p w:rsidR="001B52D1" w:rsidRPr="00DB435D" w:rsidRDefault="00A3403E" w:rsidP="001B52D1">
      <w:pPr>
        <w:numPr>
          <w:ilvl w:val="0"/>
          <w:numId w:val="15"/>
        </w:numPr>
        <w:tabs>
          <w:tab w:val="left" w:pos="1080"/>
        </w:tabs>
        <w:ind w:left="360" w:right="14"/>
        <w:rPr>
          <w:rFonts w:asciiTheme="majorHAnsi" w:hAnsiTheme="majorHAnsi" w:cs="Arial"/>
        </w:rPr>
      </w:pPr>
      <w:r w:rsidRPr="00CE6697">
        <w:rPr>
          <w:rFonts w:ascii="Cambria" w:hAnsi="Cambria"/>
          <w:color w:val="000000"/>
        </w:rPr>
        <w:t xml:space="preserve">What does your chapter do to support members who </w:t>
      </w:r>
      <w:r w:rsidR="001B52D1">
        <w:rPr>
          <w:rFonts w:ascii="Cambria" w:hAnsi="Cambria"/>
          <w:color w:val="000000"/>
        </w:rPr>
        <w:t>may not excel in their own</w:t>
      </w:r>
      <w:r w:rsidR="004C2282">
        <w:rPr>
          <w:rFonts w:ascii="Cambria" w:hAnsi="Cambria"/>
          <w:color w:val="000000"/>
        </w:rPr>
        <w:t xml:space="preserve"> social and personal development</w:t>
      </w:r>
      <w:r w:rsidRPr="00CE6697">
        <w:rPr>
          <w:rFonts w:ascii="Cambria" w:hAnsi="Cambria"/>
          <w:color w:val="000000"/>
        </w:rPr>
        <w:t>?</w:t>
      </w:r>
    </w:p>
    <w:p w:rsidR="00DB435D" w:rsidRPr="00DB435D" w:rsidRDefault="00DB435D" w:rsidP="00DB435D">
      <w:pPr>
        <w:pStyle w:val="ListParagraph"/>
        <w:numPr>
          <w:ilvl w:val="0"/>
          <w:numId w:val="15"/>
        </w:numPr>
        <w:ind w:left="360" w:right="14"/>
        <w:rPr>
          <w:rFonts w:asciiTheme="majorHAnsi" w:hAnsiTheme="majorHAnsi" w:cs="Arial"/>
        </w:rPr>
      </w:pPr>
      <w:r w:rsidRPr="001B52D1">
        <w:rPr>
          <w:rFonts w:ascii="Cambria" w:hAnsi="Cambria"/>
        </w:rPr>
        <w:t xml:space="preserve">How does membership in your chapter </w:t>
      </w:r>
      <w:r w:rsidRPr="001B52D1">
        <w:rPr>
          <w:rFonts w:ascii="Cambria" w:hAnsi="Cambria"/>
          <w:iCs/>
        </w:rPr>
        <w:t>and organization</w:t>
      </w:r>
      <w:r w:rsidRPr="001B52D1">
        <w:rPr>
          <w:rFonts w:ascii="Cambria" w:hAnsi="Cambria"/>
        </w:rPr>
        <w:t xml:space="preserve"> prepare your members for life after college? </w:t>
      </w:r>
    </w:p>
    <w:p w:rsidR="00522D46" w:rsidRDefault="00522D46" w:rsidP="004C1FF2">
      <w:pPr>
        <w:ind w:right="14"/>
        <w:rPr>
          <w:rFonts w:asciiTheme="majorHAnsi" w:hAnsiTheme="majorHAnsi" w:cs="Arial"/>
          <w:i/>
          <w:sz w:val="20"/>
          <w:szCs w:val="20"/>
        </w:rPr>
      </w:pPr>
    </w:p>
    <w:p w:rsidR="004C1FF2" w:rsidRPr="00522D46" w:rsidRDefault="004C1FF2" w:rsidP="004C1FF2">
      <w:pPr>
        <w:ind w:right="14"/>
        <w:rPr>
          <w:rFonts w:ascii="Tw Cen MT" w:hAnsi="Tw Cen MT" w:cs="Arial"/>
          <w:i/>
        </w:rPr>
      </w:pPr>
      <w:r w:rsidRPr="00522D46">
        <w:rPr>
          <w:rFonts w:asciiTheme="majorHAnsi" w:hAnsiTheme="majorHAnsi" w:cs="Arial"/>
          <w:i/>
        </w:rPr>
        <w:t xml:space="preserve">* Provide </w:t>
      </w:r>
      <w:r w:rsidR="00292286" w:rsidRPr="00522D46">
        <w:rPr>
          <w:rFonts w:asciiTheme="majorHAnsi" w:hAnsiTheme="majorHAnsi" w:cs="Arial"/>
          <w:i/>
        </w:rPr>
        <w:t>a list of chapter members who serve in leadership roles in on/off campus organizations and what national/regional/campus-based leadership/membership development programs have members from your chapter attended within the past year.</w:t>
      </w:r>
    </w:p>
    <w:p w:rsidR="004C1FF2" w:rsidRDefault="004C1FF2" w:rsidP="004C1FF2">
      <w:pPr>
        <w:pStyle w:val="BodyText"/>
        <w:ind w:right="14"/>
        <w:rPr>
          <w:rFonts w:asciiTheme="majorHAnsi" w:hAnsiTheme="majorHAnsi" w:cs="Arial"/>
          <w:sz w:val="24"/>
          <w:szCs w:val="24"/>
        </w:rPr>
      </w:pPr>
    </w:p>
    <w:tbl>
      <w:tblPr>
        <w:tblStyle w:val="LightGrid1"/>
        <w:tblW w:w="0" w:type="auto"/>
        <w:tblLook w:val="04A0" w:firstRow="1" w:lastRow="0" w:firstColumn="1" w:lastColumn="0" w:noHBand="0" w:noVBand="1"/>
      </w:tblPr>
      <w:tblGrid>
        <w:gridCol w:w="1336"/>
        <w:gridCol w:w="1890"/>
        <w:gridCol w:w="1895"/>
        <w:gridCol w:w="1882"/>
        <w:gridCol w:w="1998"/>
        <w:gridCol w:w="2015"/>
      </w:tblGrid>
      <w:tr w:rsidR="008873E3" w:rsidTr="0052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1FF2" w:rsidRDefault="004C1FF2" w:rsidP="009B2D88">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4C1FF2" w:rsidRDefault="004C1FF2"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4C1FF2" w:rsidRDefault="004C1FF2"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4C1FF2" w:rsidRDefault="004C1FF2"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4C1FF2" w:rsidRDefault="004C1FF2"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4C1FF2" w:rsidRDefault="004C1FF2" w:rsidP="009B2D88">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8873E3" w:rsidTr="00522D46">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4C1FF2" w:rsidRPr="00FC2FFE" w:rsidRDefault="004C1FF2" w:rsidP="009B2D88">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4C1FF2" w:rsidRPr="00522D46" w:rsidRDefault="008873E3" w:rsidP="00082DED">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 xml:space="preserve">Chapter does not provide consistent resources </w:t>
            </w:r>
            <w:r w:rsidR="00082DED" w:rsidRPr="00522D46">
              <w:rPr>
                <w:rFonts w:asciiTheme="majorHAnsi" w:hAnsiTheme="majorHAnsi" w:cs="Arial"/>
                <w:sz w:val="22"/>
                <w:szCs w:val="24"/>
              </w:rPr>
              <w:t>&amp;</w:t>
            </w:r>
            <w:r w:rsidRPr="00522D46">
              <w:rPr>
                <w:rFonts w:asciiTheme="majorHAnsi" w:hAnsiTheme="majorHAnsi" w:cs="Arial"/>
                <w:sz w:val="22"/>
                <w:szCs w:val="24"/>
              </w:rPr>
              <w:t xml:space="preserve"> development for its members from the new member period to post graduation. The chapter does not understand the impact of developmental opportunities</w:t>
            </w:r>
            <w:r w:rsidR="00082DED" w:rsidRPr="00522D46">
              <w:rPr>
                <w:rFonts w:asciiTheme="majorHAnsi" w:hAnsiTheme="majorHAnsi" w:cs="Arial"/>
                <w:sz w:val="22"/>
                <w:szCs w:val="24"/>
              </w:rPr>
              <w:t xml:space="preserve"> nor do they </w:t>
            </w:r>
            <w:r w:rsidRPr="00522D46">
              <w:rPr>
                <w:rFonts w:asciiTheme="majorHAnsi" w:hAnsiTheme="majorHAnsi" w:cs="Arial"/>
                <w:sz w:val="22"/>
                <w:szCs w:val="24"/>
              </w:rPr>
              <w:t xml:space="preserve">attempt to attain a healthy and responsible social identity. </w:t>
            </w:r>
            <w:r w:rsidR="004C1FF2" w:rsidRPr="00522D46">
              <w:rPr>
                <w:rFonts w:asciiTheme="majorHAnsi" w:hAnsiTheme="majorHAnsi" w:cs="Arial"/>
                <w:sz w:val="22"/>
                <w:szCs w:val="24"/>
              </w:rPr>
              <w:t>Did not provide answers to follow up questions.</w:t>
            </w:r>
          </w:p>
        </w:tc>
        <w:tc>
          <w:tcPr>
            <w:tcW w:w="0" w:type="auto"/>
          </w:tcPr>
          <w:p w:rsidR="004C1FF2" w:rsidRPr="00522D46" w:rsidRDefault="008873E3" w:rsidP="00082DED">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 xml:space="preserve">Chapter does not provide consistent resources </w:t>
            </w:r>
            <w:r w:rsidR="00082DED" w:rsidRPr="00522D46">
              <w:rPr>
                <w:rFonts w:asciiTheme="majorHAnsi" w:hAnsiTheme="majorHAnsi" w:cs="Arial"/>
                <w:sz w:val="22"/>
                <w:szCs w:val="24"/>
              </w:rPr>
              <w:t xml:space="preserve">&amp; </w:t>
            </w:r>
            <w:r w:rsidRPr="00522D46">
              <w:rPr>
                <w:rFonts w:asciiTheme="majorHAnsi" w:hAnsiTheme="majorHAnsi" w:cs="Arial"/>
                <w:sz w:val="22"/>
                <w:szCs w:val="24"/>
              </w:rPr>
              <w:t xml:space="preserve">development for its members from the new member period to post graduation. The chapter does not fully understand the impact of developmental opportunities. The chapter barely attempts to attain a healthy and responsible social identity. </w:t>
            </w:r>
            <w:r w:rsidR="004C1FF2" w:rsidRPr="00522D46">
              <w:rPr>
                <w:rFonts w:asciiTheme="majorHAnsi" w:hAnsiTheme="majorHAnsi" w:cs="Arial"/>
                <w:sz w:val="22"/>
                <w:szCs w:val="24"/>
              </w:rPr>
              <w:t>Struggled to answer follow up questions.</w:t>
            </w:r>
          </w:p>
        </w:tc>
        <w:tc>
          <w:tcPr>
            <w:tcW w:w="0" w:type="auto"/>
          </w:tcPr>
          <w:p w:rsidR="004C1FF2" w:rsidRPr="00522D46" w:rsidRDefault="004C1FF2" w:rsidP="00082DED">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 xml:space="preserve">Chapter </w:t>
            </w:r>
            <w:r w:rsidR="008873E3" w:rsidRPr="00522D46">
              <w:rPr>
                <w:rFonts w:asciiTheme="majorHAnsi" w:hAnsiTheme="majorHAnsi" w:cs="Arial"/>
                <w:sz w:val="22"/>
                <w:szCs w:val="24"/>
              </w:rPr>
              <w:t xml:space="preserve">provides resources </w:t>
            </w:r>
            <w:r w:rsidR="00082DED" w:rsidRPr="00522D46">
              <w:rPr>
                <w:rFonts w:asciiTheme="majorHAnsi" w:hAnsiTheme="majorHAnsi" w:cs="Arial"/>
                <w:sz w:val="22"/>
                <w:szCs w:val="24"/>
              </w:rPr>
              <w:t>&amp;</w:t>
            </w:r>
            <w:r w:rsidR="008873E3" w:rsidRPr="00522D46">
              <w:rPr>
                <w:rFonts w:asciiTheme="majorHAnsi" w:hAnsiTheme="majorHAnsi" w:cs="Arial"/>
                <w:sz w:val="22"/>
                <w:szCs w:val="24"/>
              </w:rPr>
              <w:t xml:space="preserve"> development for its members from the new member period to post graduation. The chapter understands the impact of developmental opportunities. The chapter actively attempts to attain a healthy and responsible social identity. </w:t>
            </w:r>
            <w:r w:rsidRPr="00522D46">
              <w:rPr>
                <w:rFonts w:asciiTheme="majorHAnsi" w:hAnsiTheme="majorHAnsi" w:cs="Arial"/>
                <w:sz w:val="22"/>
                <w:szCs w:val="24"/>
              </w:rPr>
              <w:t>Provided answers to follow up questions but struggled.</w:t>
            </w:r>
          </w:p>
        </w:tc>
        <w:tc>
          <w:tcPr>
            <w:tcW w:w="0" w:type="auto"/>
          </w:tcPr>
          <w:p w:rsidR="004C1FF2" w:rsidRDefault="00181F16" w:rsidP="00082DED">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provides thorough resources </w:t>
            </w:r>
            <w:r w:rsidR="00082DED">
              <w:rPr>
                <w:rFonts w:asciiTheme="majorHAnsi" w:hAnsiTheme="majorHAnsi" w:cs="Arial"/>
                <w:sz w:val="24"/>
                <w:szCs w:val="24"/>
              </w:rPr>
              <w:t>&amp;</w:t>
            </w:r>
            <w:r>
              <w:rPr>
                <w:rFonts w:asciiTheme="majorHAnsi" w:hAnsiTheme="majorHAnsi" w:cs="Arial"/>
                <w:sz w:val="24"/>
                <w:szCs w:val="24"/>
              </w:rPr>
              <w:t xml:space="preserve"> development for its members from the new member period to post graduation. The chapter understands the impact of developmental opportunities. The chapter has a healthy and responsible social identity. </w:t>
            </w:r>
            <w:r w:rsidR="004C1FF2">
              <w:rPr>
                <w:rFonts w:asciiTheme="majorHAnsi" w:hAnsiTheme="majorHAnsi" w:cs="Arial"/>
                <w:sz w:val="24"/>
                <w:szCs w:val="24"/>
              </w:rPr>
              <w:t>Answered follow up questions.</w:t>
            </w:r>
          </w:p>
        </w:tc>
        <w:tc>
          <w:tcPr>
            <w:tcW w:w="0" w:type="auto"/>
          </w:tcPr>
          <w:p w:rsidR="004C1FF2" w:rsidRDefault="004C1FF2" w:rsidP="00082DED">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clearly </w:t>
            </w:r>
            <w:r w:rsidR="00082DED">
              <w:rPr>
                <w:rFonts w:asciiTheme="majorHAnsi" w:hAnsiTheme="majorHAnsi" w:cs="Arial"/>
                <w:sz w:val="24"/>
                <w:szCs w:val="24"/>
              </w:rPr>
              <w:t>provides thorough resources &amp;</w:t>
            </w:r>
            <w:r w:rsidR="00181F16">
              <w:rPr>
                <w:rFonts w:asciiTheme="majorHAnsi" w:hAnsiTheme="majorHAnsi" w:cs="Arial"/>
                <w:sz w:val="24"/>
                <w:szCs w:val="24"/>
              </w:rPr>
              <w:t xml:space="preserve"> development for its members from the new member period to post graduation. The chapter understands the impact of developmental opportunities. The chapter has a healthy and responsible social identity. </w:t>
            </w:r>
            <w:r>
              <w:rPr>
                <w:rFonts w:asciiTheme="majorHAnsi" w:hAnsiTheme="majorHAnsi" w:cs="Arial"/>
                <w:sz w:val="24"/>
                <w:szCs w:val="24"/>
              </w:rPr>
              <w:t>Answered follow up questions thoroughly.</w:t>
            </w:r>
          </w:p>
        </w:tc>
      </w:tr>
    </w:tbl>
    <w:p w:rsidR="00181F16" w:rsidRDefault="00181F16" w:rsidP="002B0BA9">
      <w:pPr>
        <w:spacing w:line="200" w:lineRule="exact"/>
        <w:ind w:right="10"/>
        <w:rPr>
          <w:rFonts w:ascii="Tw Cen MT" w:hAnsi="Tw Cen MT" w:cs="Arial"/>
          <w:bCs/>
          <w:color w:val="000000"/>
          <w:sz w:val="23"/>
          <w:szCs w:val="23"/>
        </w:rPr>
      </w:pPr>
    </w:p>
    <w:p w:rsidR="00082DED" w:rsidRDefault="00082DED"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Default="00C47863" w:rsidP="002B0BA9">
      <w:pPr>
        <w:spacing w:line="200" w:lineRule="exact"/>
        <w:ind w:right="10"/>
        <w:rPr>
          <w:rFonts w:ascii="Tw Cen MT" w:hAnsi="Tw Cen MT" w:cs="Arial"/>
          <w:bCs/>
          <w:color w:val="000000"/>
          <w:sz w:val="23"/>
          <w:szCs w:val="23"/>
        </w:rPr>
      </w:pPr>
    </w:p>
    <w:p w:rsidR="00C47863" w:rsidRPr="00B91C40" w:rsidRDefault="00C47863" w:rsidP="002B0BA9">
      <w:pPr>
        <w:spacing w:line="200" w:lineRule="exact"/>
        <w:ind w:right="10"/>
        <w:rPr>
          <w:rFonts w:ascii="Tw Cen MT" w:hAnsi="Tw Cen MT" w:cs="Arial"/>
          <w:bCs/>
          <w:color w:val="000000"/>
          <w:sz w:val="23"/>
          <w:szCs w:val="23"/>
        </w:rPr>
      </w:pPr>
    </w:p>
    <w:p w:rsidR="00522D46" w:rsidRDefault="00522D46" w:rsidP="00522D46">
      <w:pPr>
        <w:tabs>
          <w:tab w:val="left" w:pos="1080"/>
        </w:tabs>
        <w:ind w:left="360" w:right="14"/>
        <w:rPr>
          <w:rFonts w:asciiTheme="majorHAnsi" w:hAnsiTheme="majorHAnsi" w:cs="Arial"/>
        </w:rPr>
      </w:pPr>
    </w:p>
    <w:p w:rsidR="00522D46" w:rsidRPr="00414824" w:rsidRDefault="009B2D88" w:rsidP="00522D46">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i/>
          <w:color w:val="FFFFFF" w:themeColor="background1"/>
          <w:sz w:val="40"/>
          <w:szCs w:val="40"/>
        </w:rPr>
      </w:pPr>
      <w:r>
        <w:rPr>
          <w:rFonts w:asciiTheme="majorHAnsi" w:hAnsiTheme="majorHAnsi" w:cs="Arial"/>
          <w:b/>
          <w:color w:val="FFFFFF" w:themeColor="background1"/>
          <w:sz w:val="40"/>
          <w:szCs w:val="40"/>
        </w:rPr>
        <w:lastRenderedPageBreak/>
        <w:t>Intellectual Growth &amp; Genuine Learning</w:t>
      </w:r>
    </w:p>
    <w:p w:rsidR="00522D46" w:rsidRPr="00522D46" w:rsidRDefault="00522D46" w:rsidP="00522D46">
      <w:pPr>
        <w:tabs>
          <w:tab w:val="left" w:pos="1080"/>
        </w:tabs>
        <w:ind w:left="360" w:right="14"/>
        <w:rPr>
          <w:rFonts w:asciiTheme="majorHAnsi" w:hAnsiTheme="majorHAnsi" w:cs="Arial"/>
        </w:rPr>
      </w:pPr>
    </w:p>
    <w:p w:rsidR="009E3E96" w:rsidRPr="00CE6697" w:rsidRDefault="00A3403E" w:rsidP="004A526A">
      <w:pPr>
        <w:numPr>
          <w:ilvl w:val="0"/>
          <w:numId w:val="7"/>
        </w:numPr>
        <w:tabs>
          <w:tab w:val="left" w:pos="1080"/>
        </w:tabs>
        <w:ind w:right="14"/>
        <w:rPr>
          <w:rFonts w:asciiTheme="majorHAnsi" w:hAnsiTheme="majorHAnsi" w:cs="Arial"/>
        </w:rPr>
      </w:pPr>
      <w:r>
        <w:rPr>
          <w:rFonts w:asciiTheme="majorHAnsi" w:hAnsiTheme="majorHAnsi" w:cs="Arial"/>
          <w:color w:val="000000"/>
        </w:rPr>
        <w:t>Please share</w:t>
      </w:r>
      <w:r w:rsidR="002B0BA9" w:rsidRPr="00CE6697">
        <w:rPr>
          <w:rFonts w:asciiTheme="majorHAnsi" w:hAnsiTheme="majorHAnsi" w:cs="Arial"/>
          <w:color w:val="000000"/>
        </w:rPr>
        <w:t xml:space="preserve"> your</w:t>
      </w:r>
      <w:r w:rsidR="009E3E96" w:rsidRPr="00CE6697">
        <w:rPr>
          <w:rFonts w:asciiTheme="majorHAnsi" w:hAnsiTheme="majorHAnsi" w:cs="Arial"/>
          <w:color w:val="000000"/>
        </w:rPr>
        <w:t xml:space="preserve"> chapter’s grade</w:t>
      </w:r>
      <w:r w:rsidR="002B0BA9" w:rsidRPr="00CE6697">
        <w:rPr>
          <w:rFonts w:asciiTheme="majorHAnsi" w:hAnsiTheme="majorHAnsi" w:cs="Arial"/>
          <w:color w:val="000000"/>
        </w:rPr>
        <w:t xml:space="preserve"> point average </w:t>
      </w:r>
      <w:r w:rsidR="001B52D1">
        <w:rPr>
          <w:rFonts w:asciiTheme="majorHAnsi" w:hAnsiTheme="majorHAnsi" w:cs="Arial"/>
          <w:color w:val="000000"/>
        </w:rPr>
        <w:t xml:space="preserve">for members &amp; new members and please describe how these </w:t>
      </w:r>
      <w:r w:rsidR="009E3E96" w:rsidRPr="00CE6697">
        <w:rPr>
          <w:rFonts w:asciiTheme="majorHAnsi" w:hAnsiTheme="majorHAnsi" w:cs="Arial"/>
          <w:color w:val="000000"/>
        </w:rPr>
        <w:t xml:space="preserve">compare to </w:t>
      </w:r>
      <w:r w:rsidR="001B52D1">
        <w:rPr>
          <w:rFonts w:asciiTheme="majorHAnsi" w:hAnsiTheme="majorHAnsi" w:cs="Arial"/>
          <w:color w:val="000000"/>
        </w:rPr>
        <w:t xml:space="preserve">M.A.C.E and to </w:t>
      </w:r>
      <w:r w:rsidR="009E3E96" w:rsidRPr="00CE6697">
        <w:rPr>
          <w:rFonts w:asciiTheme="majorHAnsi" w:hAnsiTheme="majorHAnsi" w:cs="Arial"/>
          <w:color w:val="000000"/>
        </w:rPr>
        <w:t>your inter/national organization standards</w:t>
      </w:r>
      <w:r w:rsidR="001B52D1">
        <w:rPr>
          <w:rFonts w:asciiTheme="majorHAnsi" w:hAnsiTheme="majorHAnsi" w:cs="Arial"/>
          <w:color w:val="000000"/>
        </w:rPr>
        <w:t>.</w:t>
      </w:r>
    </w:p>
    <w:p w:rsidR="002B0BA9" w:rsidRPr="00CE6697" w:rsidRDefault="00CE7764" w:rsidP="004A526A">
      <w:pPr>
        <w:numPr>
          <w:ilvl w:val="0"/>
          <w:numId w:val="7"/>
        </w:numPr>
        <w:tabs>
          <w:tab w:val="left" w:pos="1080"/>
        </w:tabs>
        <w:ind w:right="14"/>
        <w:rPr>
          <w:rFonts w:asciiTheme="majorHAnsi" w:hAnsiTheme="majorHAnsi" w:cs="Arial"/>
        </w:rPr>
      </w:pPr>
      <w:r>
        <w:rPr>
          <w:rFonts w:asciiTheme="majorHAnsi" w:hAnsiTheme="majorHAnsi" w:cs="Arial"/>
          <w:color w:val="000000"/>
        </w:rPr>
        <w:t>Please describe your chapter’s</w:t>
      </w:r>
      <w:r w:rsidR="00E6443C">
        <w:rPr>
          <w:rFonts w:asciiTheme="majorHAnsi" w:hAnsiTheme="majorHAnsi" w:cs="Arial"/>
          <w:color w:val="000000"/>
        </w:rPr>
        <w:t xml:space="preserve"> performance and </w:t>
      </w:r>
      <w:r w:rsidR="00181F16">
        <w:rPr>
          <w:rFonts w:asciiTheme="majorHAnsi" w:hAnsiTheme="majorHAnsi" w:cs="Arial"/>
          <w:color w:val="000000"/>
        </w:rPr>
        <w:t>progress on its</w:t>
      </w:r>
      <w:r w:rsidR="002B0BA9" w:rsidRPr="00CE6697">
        <w:rPr>
          <w:rFonts w:asciiTheme="majorHAnsi" w:hAnsiTheme="majorHAnsi" w:cs="Arial"/>
          <w:color w:val="000000"/>
        </w:rPr>
        <w:t xml:space="preserve"> academic plan</w:t>
      </w:r>
      <w:r w:rsidR="00E6443C">
        <w:rPr>
          <w:rFonts w:asciiTheme="majorHAnsi" w:hAnsiTheme="majorHAnsi" w:cs="Arial"/>
          <w:color w:val="000000"/>
        </w:rPr>
        <w:t xml:space="preserve"> (</w:t>
      </w:r>
      <w:r w:rsidR="002B0BA9" w:rsidRPr="00CE6697">
        <w:rPr>
          <w:rFonts w:asciiTheme="majorHAnsi" w:hAnsiTheme="majorHAnsi" w:cs="Arial"/>
          <w:color w:val="000000"/>
        </w:rPr>
        <w:t xml:space="preserve">positive, negative, intrinsic and extrinsic). </w:t>
      </w:r>
      <w:r w:rsidR="001B52D1">
        <w:rPr>
          <w:rFonts w:asciiTheme="majorHAnsi" w:hAnsiTheme="majorHAnsi" w:cs="Arial"/>
          <w:color w:val="000000"/>
        </w:rPr>
        <w:t xml:space="preserve"> Is this plan effective? Why</w:t>
      </w:r>
      <w:r w:rsidR="00E6443C">
        <w:rPr>
          <w:rFonts w:asciiTheme="majorHAnsi" w:hAnsiTheme="majorHAnsi" w:cs="Arial"/>
          <w:color w:val="000000"/>
        </w:rPr>
        <w:t>?</w:t>
      </w:r>
      <w:r w:rsidR="001B52D1">
        <w:rPr>
          <w:rFonts w:asciiTheme="majorHAnsi" w:hAnsiTheme="majorHAnsi" w:cs="Arial"/>
          <w:color w:val="000000"/>
        </w:rPr>
        <w:t xml:space="preserve"> Why Not?</w:t>
      </w:r>
    </w:p>
    <w:p w:rsidR="001B52D1" w:rsidRPr="004C2282" w:rsidRDefault="004C2282" w:rsidP="00315739">
      <w:pPr>
        <w:numPr>
          <w:ilvl w:val="0"/>
          <w:numId w:val="7"/>
        </w:numPr>
        <w:tabs>
          <w:tab w:val="left" w:pos="1080"/>
        </w:tabs>
        <w:ind w:right="14"/>
        <w:rPr>
          <w:rFonts w:asciiTheme="majorHAnsi" w:hAnsiTheme="majorHAnsi" w:cs="Arial"/>
        </w:rPr>
      </w:pPr>
      <w:r w:rsidRPr="00A3403E">
        <w:rPr>
          <w:rFonts w:asciiTheme="majorHAnsi" w:hAnsiTheme="majorHAnsi" w:cs="Arial"/>
          <w:color w:val="000000"/>
        </w:rPr>
        <w:t xml:space="preserve">What </w:t>
      </w:r>
      <w:r w:rsidR="001B52D1" w:rsidRPr="00A3403E">
        <w:rPr>
          <w:rFonts w:asciiTheme="majorHAnsi" w:hAnsiTheme="majorHAnsi" w:cs="Arial"/>
          <w:color w:val="000000"/>
        </w:rPr>
        <w:t xml:space="preserve">resources </w:t>
      </w:r>
      <w:r w:rsidR="001B52D1">
        <w:rPr>
          <w:rFonts w:asciiTheme="majorHAnsi" w:hAnsiTheme="majorHAnsi" w:cs="Arial"/>
          <w:color w:val="000000"/>
        </w:rPr>
        <w:t>have</w:t>
      </w:r>
      <w:r>
        <w:rPr>
          <w:rFonts w:asciiTheme="majorHAnsi" w:hAnsiTheme="majorHAnsi" w:cs="Arial"/>
          <w:color w:val="000000"/>
        </w:rPr>
        <w:t xml:space="preserve"> </w:t>
      </w:r>
      <w:r w:rsidR="001B52D1">
        <w:rPr>
          <w:rFonts w:asciiTheme="majorHAnsi" w:hAnsiTheme="majorHAnsi" w:cs="Arial"/>
          <w:color w:val="000000"/>
        </w:rPr>
        <w:t>been shared with/provided to your</w:t>
      </w:r>
      <w:r w:rsidRPr="00A3403E">
        <w:rPr>
          <w:rFonts w:asciiTheme="majorHAnsi" w:hAnsiTheme="majorHAnsi" w:cs="Arial"/>
          <w:color w:val="000000"/>
        </w:rPr>
        <w:t xml:space="preserve"> members</w:t>
      </w:r>
      <w:r>
        <w:rPr>
          <w:rFonts w:asciiTheme="majorHAnsi" w:hAnsiTheme="majorHAnsi" w:cs="Arial"/>
          <w:color w:val="000000"/>
        </w:rPr>
        <w:t xml:space="preserve"> </w:t>
      </w:r>
      <w:r w:rsidR="00CE7764">
        <w:rPr>
          <w:rFonts w:asciiTheme="majorHAnsi" w:hAnsiTheme="majorHAnsi" w:cs="Arial"/>
          <w:color w:val="000000"/>
        </w:rPr>
        <w:t>to</w:t>
      </w:r>
      <w:r w:rsidR="001B52D1">
        <w:rPr>
          <w:rFonts w:asciiTheme="majorHAnsi" w:hAnsiTheme="majorHAnsi" w:cs="Arial"/>
          <w:color w:val="000000"/>
        </w:rPr>
        <w:t xml:space="preserve"> </w:t>
      </w:r>
      <w:r>
        <w:rPr>
          <w:rFonts w:asciiTheme="majorHAnsi" w:hAnsiTheme="majorHAnsi" w:cs="Arial"/>
          <w:color w:val="000000"/>
        </w:rPr>
        <w:t>grow</w:t>
      </w:r>
      <w:r w:rsidRPr="00A3403E">
        <w:rPr>
          <w:rFonts w:asciiTheme="majorHAnsi" w:hAnsiTheme="majorHAnsi" w:cs="Arial"/>
          <w:color w:val="000000"/>
        </w:rPr>
        <w:t xml:space="preserve"> intellectually</w:t>
      </w:r>
      <w:r w:rsidR="001B52D1">
        <w:rPr>
          <w:rFonts w:asciiTheme="majorHAnsi" w:hAnsiTheme="majorHAnsi" w:cs="Arial"/>
          <w:color w:val="000000"/>
        </w:rPr>
        <w:t xml:space="preserve"> (</w:t>
      </w:r>
      <w:r w:rsidR="001B52D1" w:rsidRPr="001B52D1">
        <w:rPr>
          <w:rFonts w:asciiTheme="majorHAnsi" w:hAnsiTheme="majorHAnsi" w:cs="Arial"/>
          <w:i/>
          <w:color w:val="000000"/>
        </w:rPr>
        <w:t xml:space="preserve">understanding, analyzing and evaluating non-academic </w:t>
      </w:r>
      <w:r w:rsidR="001B52D1">
        <w:rPr>
          <w:rFonts w:asciiTheme="majorHAnsi" w:hAnsiTheme="majorHAnsi" w:cs="Arial"/>
          <w:i/>
          <w:color w:val="000000"/>
        </w:rPr>
        <w:t xml:space="preserve">concepts </w:t>
      </w:r>
      <w:r w:rsidR="001B52D1" w:rsidRPr="001B52D1">
        <w:rPr>
          <w:rFonts w:asciiTheme="majorHAnsi" w:hAnsiTheme="majorHAnsi" w:cs="Arial"/>
          <w:i/>
          <w:color w:val="000000"/>
        </w:rPr>
        <w:t>to the world around them</w:t>
      </w:r>
      <w:r w:rsidR="001B52D1">
        <w:rPr>
          <w:rFonts w:asciiTheme="majorHAnsi" w:hAnsiTheme="majorHAnsi" w:cs="Arial"/>
          <w:color w:val="000000"/>
        </w:rPr>
        <w:t>)</w:t>
      </w:r>
      <w:r w:rsidR="00315739">
        <w:rPr>
          <w:rFonts w:asciiTheme="majorHAnsi" w:hAnsiTheme="majorHAnsi" w:cs="Arial"/>
          <w:color w:val="000000"/>
        </w:rPr>
        <w:t xml:space="preserve"> and to </w:t>
      </w:r>
      <w:r w:rsidR="001B52D1">
        <w:rPr>
          <w:rFonts w:asciiTheme="majorHAnsi" w:hAnsiTheme="majorHAnsi" w:cs="Arial"/>
          <w:color w:val="000000"/>
        </w:rPr>
        <w:t xml:space="preserve">ensure </w:t>
      </w:r>
      <w:r w:rsidR="00315739">
        <w:rPr>
          <w:rFonts w:asciiTheme="majorHAnsi" w:hAnsiTheme="majorHAnsi" w:cs="Arial"/>
          <w:color w:val="000000"/>
        </w:rPr>
        <w:t>that they</w:t>
      </w:r>
      <w:r w:rsidR="001B52D1">
        <w:rPr>
          <w:rFonts w:asciiTheme="majorHAnsi" w:hAnsiTheme="majorHAnsi" w:cs="Arial"/>
          <w:color w:val="000000"/>
        </w:rPr>
        <w:t xml:space="preserve"> are genuinely learning (</w:t>
      </w:r>
      <w:r w:rsidR="001B52D1" w:rsidRPr="001B52D1">
        <w:rPr>
          <w:rFonts w:asciiTheme="majorHAnsi" w:hAnsiTheme="majorHAnsi" w:cs="Arial"/>
          <w:i/>
          <w:color w:val="000000"/>
        </w:rPr>
        <w:t>applying knowledge learned in the classroom to the world around and to their future goals</w:t>
      </w:r>
      <w:r w:rsidR="001B52D1">
        <w:rPr>
          <w:rFonts w:asciiTheme="majorHAnsi" w:hAnsiTheme="majorHAnsi" w:cs="Arial"/>
          <w:color w:val="000000"/>
        </w:rPr>
        <w:t>) in their college environment</w:t>
      </w:r>
      <w:r w:rsidR="001B52D1" w:rsidRPr="00A3403E">
        <w:rPr>
          <w:rFonts w:asciiTheme="majorHAnsi" w:hAnsiTheme="majorHAnsi" w:cs="Arial"/>
          <w:color w:val="000000"/>
        </w:rPr>
        <w:t>?</w:t>
      </w:r>
    </w:p>
    <w:p w:rsidR="00DA773D" w:rsidRPr="00CE6697" w:rsidRDefault="002B0BA9" w:rsidP="00CE6697">
      <w:pPr>
        <w:numPr>
          <w:ilvl w:val="0"/>
          <w:numId w:val="7"/>
        </w:numPr>
        <w:tabs>
          <w:tab w:val="left" w:pos="1080"/>
        </w:tabs>
        <w:ind w:right="10"/>
        <w:rPr>
          <w:rFonts w:asciiTheme="majorHAnsi" w:hAnsiTheme="majorHAnsi" w:cs="Arial"/>
        </w:rPr>
      </w:pPr>
      <w:r w:rsidRPr="00CE6697">
        <w:rPr>
          <w:rFonts w:asciiTheme="majorHAnsi" w:hAnsiTheme="majorHAnsi" w:cs="Arial"/>
          <w:color w:val="000000"/>
        </w:rPr>
        <w:t xml:space="preserve">How do you know your members are learning from </w:t>
      </w:r>
      <w:r w:rsidR="00A3403E">
        <w:rPr>
          <w:rFonts w:asciiTheme="majorHAnsi" w:hAnsiTheme="majorHAnsi" w:cs="Arial"/>
          <w:color w:val="000000"/>
        </w:rPr>
        <w:t>their fraternity/sorority experience</w:t>
      </w:r>
      <w:r w:rsidRPr="00CE6697">
        <w:rPr>
          <w:rFonts w:asciiTheme="majorHAnsi" w:hAnsiTheme="majorHAnsi" w:cs="Arial"/>
          <w:color w:val="000000"/>
        </w:rPr>
        <w:t>?</w:t>
      </w:r>
    </w:p>
    <w:p w:rsidR="001B52D1" w:rsidRDefault="001B52D1" w:rsidP="00CE6697">
      <w:pPr>
        <w:spacing w:line="200" w:lineRule="exact"/>
        <w:ind w:right="10"/>
        <w:rPr>
          <w:rFonts w:ascii="Tw Cen MT" w:hAnsi="Tw Cen MT" w:cs="Arial"/>
          <w:sz w:val="23"/>
          <w:szCs w:val="23"/>
        </w:rPr>
      </w:pPr>
    </w:p>
    <w:p w:rsidR="00181F16" w:rsidRDefault="00181F16" w:rsidP="00CE6697">
      <w:pPr>
        <w:spacing w:line="200" w:lineRule="exact"/>
        <w:ind w:right="10"/>
        <w:rPr>
          <w:rFonts w:asciiTheme="majorHAnsi" w:hAnsiTheme="majorHAnsi" w:cs="Arial"/>
          <w:i/>
        </w:rPr>
      </w:pPr>
      <w:r w:rsidRPr="00181F16">
        <w:rPr>
          <w:rFonts w:ascii="Tw Cen MT" w:hAnsi="Tw Cen MT" w:cs="Arial"/>
        </w:rPr>
        <w:t>*</w:t>
      </w:r>
      <w:r w:rsidRPr="00522D46">
        <w:rPr>
          <w:rFonts w:asciiTheme="majorHAnsi" w:hAnsiTheme="majorHAnsi" w:cs="Arial"/>
          <w:i/>
        </w:rPr>
        <w:t>Provide a copy of your chapter’s academic plan along with any physical resources that will enhance an understanding of those you provide to members.</w:t>
      </w:r>
    </w:p>
    <w:p w:rsidR="00E057F2" w:rsidRDefault="00E057F2" w:rsidP="00CE6697">
      <w:pPr>
        <w:spacing w:line="200" w:lineRule="exact"/>
        <w:ind w:right="10"/>
        <w:rPr>
          <w:rFonts w:asciiTheme="majorHAnsi" w:hAnsiTheme="majorHAnsi" w:cs="Arial"/>
          <w:i/>
        </w:rPr>
      </w:pPr>
    </w:p>
    <w:p w:rsidR="00E057F2" w:rsidRPr="00522D46" w:rsidRDefault="00E057F2" w:rsidP="00CE6697">
      <w:pPr>
        <w:spacing w:line="200" w:lineRule="exact"/>
        <w:ind w:right="10"/>
        <w:rPr>
          <w:rFonts w:asciiTheme="majorHAnsi" w:hAnsiTheme="majorHAnsi" w:cs="Arial"/>
        </w:rPr>
      </w:pPr>
    </w:p>
    <w:tbl>
      <w:tblPr>
        <w:tblStyle w:val="LightGrid1"/>
        <w:tblW w:w="0" w:type="auto"/>
        <w:tblLook w:val="04A0" w:firstRow="1" w:lastRow="0" w:firstColumn="1" w:lastColumn="0" w:noHBand="0" w:noVBand="1"/>
      </w:tblPr>
      <w:tblGrid>
        <w:gridCol w:w="1395"/>
        <w:gridCol w:w="1820"/>
        <w:gridCol w:w="1788"/>
        <w:gridCol w:w="1890"/>
        <w:gridCol w:w="2117"/>
        <w:gridCol w:w="2006"/>
      </w:tblGrid>
      <w:tr w:rsidR="00C14271" w:rsidTr="0031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57F2" w:rsidRDefault="00E057F2" w:rsidP="00315739">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C14271" w:rsidTr="0031573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E057F2" w:rsidRPr="00FC2FFE" w:rsidRDefault="00E057F2" w:rsidP="00315739">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E057F2" w:rsidRPr="00C14271" w:rsidRDefault="002F5A7A" w:rsidP="00C14271">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2"/>
              </w:rPr>
            </w:pPr>
            <w:r w:rsidRPr="00C14271">
              <w:rPr>
                <w:rFonts w:asciiTheme="majorHAnsi" w:hAnsiTheme="majorHAnsi" w:cs="Arial"/>
                <w:sz w:val="24"/>
                <w:szCs w:val="22"/>
              </w:rPr>
              <w:t xml:space="preserve">Chapter recognizes academic standing. Chapter </w:t>
            </w:r>
            <w:r w:rsidR="00C14271" w:rsidRPr="00C14271">
              <w:rPr>
                <w:rFonts w:asciiTheme="majorHAnsi" w:hAnsiTheme="majorHAnsi" w:cs="Arial"/>
                <w:sz w:val="24"/>
                <w:szCs w:val="22"/>
              </w:rPr>
              <w:t>cannot</w:t>
            </w:r>
            <w:r w:rsidRPr="00C14271">
              <w:rPr>
                <w:rFonts w:asciiTheme="majorHAnsi" w:hAnsiTheme="majorHAnsi" w:cs="Arial"/>
                <w:sz w:val="24"/>
                <w:szCs w:val="22"/>
              </w:rPr>
              <w:t xml:space="preserve"> distinguish the difference from intellectual growth and genuine learning. Cannot</w:t>
            </w:r>
            <w:r w:rsidR="00C14271" w:rsidRPr="00C14271">
              <w:rPr>
                <w:rFonts w:asciiTheme="majorHAnsi" w:hAnsiTheme="majorHAnsi" w:cs="Arial"/>
                <w:sz w:val="24"/>
                <w:szCs w:val="22"/>
              </w:rPr>
              <w:t xml:space="preserve"> </w:t>
            </w:r>
            <w:r w:rsidRPr="00C14271">
              <w:rPr>
                <w:rFonts w:asciiTheme="majorHAnsi" w:hAnsiTheme="majorHAnsi" w:cs="Arial"/>
                <w:sz w:val="24"/>
                <w:szCs w:val="22"/>
              </w:rPr>
              <w:t xml:space="preserve">describe how members are learning from their experience.   </w:t>
            </w:r>
            <w:r w:rsidR="00E057F2" w:rsidRPr="00C14271">
              <w:rPr>
                <w:rFonts w:asciiTheme="majorHAnsi" w:hAnsiTheme="majorHAnsi" w:cs="Arial"/>
                <w:sz w:val="24"/>
                <w:szCs w:val="22"/>
              </w:rPr>
              <w:t>Did not provide answers to follow up questions.</w:t>
            </w:r>
          </w:p>
        </w:tc>
        <w:tc>
          <w:tcPr>
            <w:tcW w:w="0" w:type="auto"/>
          </w:tcPr>
          <w:p w:rsidR="00E057F2" w:rsidRPr="00522D46" w:rsidRDefault="002F5A7A" w:rsidP="002F5A7A">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2F5A7A">
              <w:rPr>
                <w:rFonts w:asciiTheme="majorHAnsi" w:hAnsiTheme="majorHAnsi" w:cs="Arial"/>
                <w:sz w:val="22"/>
              </w:rPr>
              <w:t xml:space="preserve">Chapter </w:t>
            </w:r>
            <w:r>
              <w:rPr>
                <w:rFonts w:asciiTheme="majorHAnsi" w:hAnsiTheme="majorHAnsi" w:cs="Arial"/>
                <w:sz w:val="22"/>
              </w:rPr>
              <w:t>recognizes academic standing</w:t>
            </w:r>
            <w:r w:rsidRPr="002F5A7A">
              <w:rPr>
                <w:rFonts w:asciiTheme="majorHAnsi" w:hAnsiTheme="majorHAnsi" w:cs="Arial"/>
                <w:sz w:val="22"/>
              </w:rPr>
              <w:t xml:space="preserve">. Chapter </w:t>
            </w:r>
            <w:r>
              <w:rPr>
                <w:rFonts w:asciiTheme="majorHAnsi" w:hAnsiTheme="majorHAnsi" w:cs="Arial"/>
                <w:sz w:val="22"/>
              </w:rPr>
              <w:t>barely attempts</w:t>
            </w:r>
            <w:r w:rsidRPr="002F5A7A">
              <w:rPr>
                <w:rFonts w:asciiTheme="majorHAnsi" w:hAnsiTheme="majorHAnsi" w:cs="Arial"/>
                <w:sz w:val="22"/>
              </w:rPr>
              <w:t xml:space="preserve"> to distinguish the difference from intellectual growth and genuine learning through the resources shared with members.</w:t>
            </w:r>
            <w:r>
              <w:rPr>
                <w:rFonts w:asciiTheme="majorHAnsi" w:hAnsiTheme="majorHAnsi" w:cs="Arial"/>
                <w:sz w:val="22"/>
              </w:rPr>
              <w:t xml:space="preserve"> Cannot adequately describe h</w:t>
            </w:r>
            <w:r w:rsidRPr="002F5A7A">
              <w:rPr>
                <w:rFonts w:asciiTheme="majorHAnsi" w:hAnsiTheme="majorHAnsi" w:cs="Arial"/>
                <w:sz w:val="22"/>
              </w:rPr>
              <w:t xml:space="preserve">ow members are learning from their experience.   </w:t>
            </w:r>
            <w:r w:rsidR="00E057F2" w:rsidRPr="00522D46">
              <w:rPr>
                <w:rFonts w:asciiTheme="majorHAnsi" w:hAnsiTheme="majorHAnsi" w:cs="Arial"/>
                <w:sz w:val="22"/>
                <w:szCs w:val="24"/>
              </w:rPr>
              <w:t>Struggled to answer follow up questions.</w:t>
            </w:r>
          </w:p>
        </w:tc>
        <w:tc>
          <w:tcPr>
            <w:tcW w:w="0" w:type="auto"/>
          </w:tcPr>
          <w:p w:rsidR="00E057F2" w:rsidRPr="002F5A7A" w:rsidRDefault="002F5A7A" w:rsidP="002F5A7A">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rPr>
            </w:pPr>
            <w:r w:rsidRPr="002F5A7A">
              <w:rPr>
                <w:rFonts w:asciiTheme="majorHAnsi" w:hAnsiTheme="majorHAnsi" w:cs="Arial"/>
                <w:sz w:val="22"/>
              </w:rPr>
              <w:t xml:space="preserve">Chapter has self-reflected on academic standing and recognizes its importance. Chapter attempts to distinguish the difference from intellectual growth and genuine learning through the resources shared with members. Describes how members are learning from their experience.   </w:t>
            </w:r>
            <w:r w:rsidR="00E057F2" w:rsidRPr="002F5A7A">
              <w:rPr>
                <w:rFonts w:asciiTheme="majorHAnsi" w:hAnsiTheme="majorHAnsi" w:cs="Arial"/>
                <w:sz w:val="22"/>
              </w:rPr>
              <w:t>Provided answers to follow up questions but struggled.</w:t>
            </w:r>
          </w:p>
        </w:tc>
        <w:tc>
          <w:tcPr>
            <w:tcW w:w="0" w:type="auto"/>
          </w:tcPr>
          <w:p w:rsidR="00E057F2" w:rsidRPr="002F5A7A" w:rsidRDefault="002F5A7A" w:rsidP="002F5A7A">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sidRPr="00EF1167">
              <w:rPr>
                <w:rFonts w:asciiTheme="majorHAnsi" w:hAnsiTheme="majorHAnsi" w:cs="Arial"/>
                <w:sz w:val="24"/>
              </w:rPr>
              <w:t xml:space="preserve">Chapter has self-reflected on academic standing and recognizes its importance. Academics are a priority. Chapter distinguishes the difference from intellectual growth and genuine learning through the resources shared with members. Provides support for how members are learning from their experience.   </w:t>
            </w:r>
            <w:r w:rsidR="00E057F2" w:rsidRPr="00EF1167">
              <w:rPr>
                <w:rFonts w:asciiTheme="majorHAnsi" w:hAnsiTheme="majorHAnsi" w:cs="Arial"/>
                <w:sz w:val="24"/>
              </w:rPr>
              <w:t>Answered follow up questions.</w:t>
            </w:r>
          </w:p>
        </w:tc>
        <w:tc>
          <w:tcPr>
            <w:tcW w:w="0" w:type="auto"/>
          </w:tcPr>
          <w:p w:rsidR="00E057F2" w:rsidRDefault="00E057F2" w:rsidP="002F5A7A">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EF1167">
              <w:rPr>
                <w:rFonts w:asciiTheme="majorHAnsi" w:hAnsiTheme="majorHAnsi" w:cs="Arial"/>
                <w:sz w:val="22"/>
                <w:szCs w:val="24"/>
              </w:rPr>
              <w:t xml:space="preserve">Chapter </w:t>
            </w:r>
            <w:r w:rsidR="00315739" w:rsidRPr="00EF1167">
              <w:rPr>
                <w:rFonts w:asciiTheme="majorHAnsi" w:hAnsiTheme="majorHAnsi" w:cs="Arial"/>
                <w:sz w:val="22"/>
                <w:szCs w:val="24"/>
              </w:rPr>
              <w:t xml:space="preserve">has self-reflected on academic standing and recognizes </w:t>
            </w:r>
            <w:r w:rsidR="002F5A7A" w:rsidRPr="00EF1167">
              <w:rPr>
                <w:rFonts w:asciiTheme="majorHAnsi" w:hAnsiTheme="majorHAnsi" w:cs="Arial"/>
                <w:sz w:val="22"/>
                <w:szCs w:val="24"/>
              </w:rPr>
              <w:t>why it’s</w:t>
            </w:r>
            <w:r w:rsidR="00315739" w:rsidRPr="00EF1167">
              <w:rPr>
                <w:rFonts w:asciiTheme="majorHAnsi" w:hAnsiTheme="majorHAnsi" w:cs="Arial"/>
                <w:sz w:val="22"/>
                <w:szCs w:val="24"/>
              </w:rPr>
              <w:t xml:space="preserve"> </w:t>
            </w:r>
            <w:r w:rsidR="002F5A7A" w:rsidRPr="00EF1167">
              <w:rPr>
                <w:rFonts w:asciiTheme="majorHAnsi" w:hAnsiTheme="majorHAnsi" w:cs="Arial"/>
                <w:sz w:val="22"/>
                <w:szCs w:val="24"/>
              </w:rPr>
              <w:t xml:space="preserve">important. Academics are an evident priority. </w:t>
            </w:r>
            <w:r w:rsidR="00315739" w:rsidRPr="00EF1167">
              <w:rPr>
                <w:rFonts w:asciiTheme="majorHAnsi" w:hAnsiTheme="majorHAnsi" w:cs="Arial"/>
                <w:sz w:val="22"/>
                <w:szCs w:val="24"/>
              </w:rPr>
              <w:t xml:space="preserve">Chapter distinguishes the difference from intellectual growth and genuine learning through the </w:t>
            </w:r>
            <w:r w:rsidR="002F5A7A" w:rsidRPr="00EF1167">
              <w:rPr>
                <w:rFonts w:asciiTheme="majorHAnsi" w:hAnsiTheme="majorHAnsi" w:cs="Arial"/>
                <w:sz w:val="22"/>
                <w:szCs w:val="24"/>
              </w:rPr>
              <w:t xml:space="preserve">varied </w:t>
            </w:r>
            <w:r w:rsidR="00315739" w:rsidRPr="00EF1167">
              <w:rPr>
                <w:rFonts w:asciiTheme="majorHAnsi" w:hAnsiTheme="majorHAnsi" w:cs="Arial"/>
                <w:sz w:val="22"/>
                <w:szCs w:val="24"/>
              </w:rPr>
              <w:t xml:space="preserve">resources shared with members. </w:t>
            </w:r>
            <w:r w:rsidR="002F5A7A" w:rsidRPr="00EF1167">
              <w:rPr>
                <w:rFonts w:asciiTheme="majorHAnsi" w:hAnsiTheme="majorHAnsi" w:cs="Arial"/>
                <w:sz w:val="22"/>
                <w:szCs w:val="24"/>
              </w:rPr>
              <w:t>Provides support for how members are learning from their experience with descriptive examples.</w:t>
            </w:r>
            <w:r w:rsidR="00315739" w:rsidRPr="00EF1167">
              <w:rPr>
                <w:rFonts w:asciiTheme="majorHAnsi" w:hAnsiTheme="majorHAnsi" w:cs="Arial"/>
                <w:sz w:val="22"/>
                <w:szCs w:val="24"/>
              </w:rPr>
              <w:t xml:space="preserve">  </w:t>
            </w:r>
            <w:r w:rsidRPr="00EF1167">
              <w:rPr>
                <w:rFonts w:asciiTheme="majorHAnsi" w:hAnsiTheme="majorHAnsi" w:cs="Arial"/>
                <w:sz w:val="22"/>
                <w:szCs w:val="24"/>
              </w:rPr>
              <w:t xml:space="preserve"> Answered follow up questions thoroughly</w:t>
            </w:r>
            <w:r w:rsidRPr="002F5A7A">
              <w:rPr>
                <w:rFonts w:asciiTheme="majorHAnsi" w:hAnsiTheme="majorHAnsi" w:cs="Arial"/>
                <w:sz w:val="18"/>
                <w:szCs w:val="24"/>
              </w:rPr>
              <w:t>.</w:t>
            </w:r>
          </w:p>
        </w:tc>
      </w:tr>
    </w:tbl>
    <w:p w:rsidR="001B52D1" w:rsidRDefault="001B52D1" w:rsidP="00CE6697">
      <w:pPr>
        <w:spacing w:line="200" w:lineRule="exact"/>
        <w:ind w:right="10"/>
        <w:rPr>
          <w:rFonts w:ascii="Tw Cen MT" w:hAnsi="Tw Cen MT" w:cs="Arial"/>
          <w:sz w:val="23"/>
          <w:szCs w:val="23"/>
        </w:rPr>
      </w:pPr>
    </w:p>
    <w:p w:rsidR="001B52D1" w:rsidRDefault="001B52D1" w:rsidP="00CE6697">
      <w:pPr>
        <w:spacing w:line="200" w:lineRule="exact"/>
        <w:ind w:right="10"/>
        <w:rPr>
          <w:rFonts w:ascii="Tw Cen MT" w:hAnsi="Tw Cen MT" w:cs="Arial"/>
          <w:sz w:val="23"/>
          <w:szCs w:val="23"/>
        </w:rPr>
      </w:pPr>
    </w:p>
    <w:p w:rsidR="001B52D1" w:rsidRDefault="001B52D1" w:rsidP="00CE6697">
      <w:pPr>
        <w:spacing w:line="200" w:lineRule="exact"/>
        <w:ind w:right="10"/>
        <w:rPr>
          <w:rFonts w:ascii="Tw Cen MT" w:hAnsi="Tw Cen MT" w:cs="Arial"/>
          <w:sz w:val="23"/>
          <w:szCs w:val="23"/>
        </w:rPr>
      </w:pPr>
    </w:p>
    <w:p w:rsidR="00C47863" w:rsidRDefault="00C47863" w:rsidP="00CE6697">
      <w:pPr>
        <w:spacing w:line="200" w:lineRule="exact"/>
        <w:ind w:right="10"/>
        <w:rPr>
          <w:rFonts w:ascii="Tw Cen MT" w:hAnsi="Tw Cen MT" w:cs="Arial"/>
          <w:sz w:val="23"/>
          <w:szCs w:val="23"/>
        </w:rPr>
      </w:pPr>
    </w:p>
    <w:p w:rsidR="00C47863" w:rsidRDefault="00C47863" w:rsidP="00CE6697">
      <w:pPr>
        <w:spacing w:line="200" w:lineRule="exact"/>
        <w:ind w:right="10"/>
        <w:rPr>
          <w:rFonts w:ascii="Tw Cen MT" w:hAnsi="Tw Cen MT" w:cs="Arial"/>
          <w:sz w:val="23"/>
          <w:szCs w:val="23"/>
        </w:rPr>
      </w:pPr>
    </w:p>
    <w:p w:rsidR="00C47863" w:rsidRDefault="00C47863" w:rsidP="00CE6697">
      <w:pPr>
        <w:spacing w:line="200" w:lineRule="exact"/>
        <w:ind w:right="10"/>
        <w:rPr>
          <w:rFonts w:ascii="Tw Cen MT" w:hAnsi="Tw Cen MT" w:cs="Arial"/>
          <w:sz w:val="23"/>
          <w:szCs w:val="23"/>
        </w:rPr>
      </w:pPr>
    </w:p>
    <w:p w:rsidR="00C47863" w:rsidRDefault="00C47863" w:rsidP="00CE6697">
      <w:pPr>
        <w:spacing w:line="200" w:lineRule="exact"/>
        <w:ind w:right="10"/>
        <w:rPr>
          <w:rFonts w:ascii="Tw Cen MT" w:hAnsi="Tw Cen MT" w:cs="Arial"/>
          <w:sz w:val="23"/>
          <w:szCs w:val="23"/>
        </w:rPr>
      </w:pPr>
    </w:p>
    <w:p w:rsidR="00C47863" w:rsidRDefault="00C47863" w:rsidP="00CE6697">
      <w:pPr>
        <w:spacing w:line="200" w:lineRule="exact"/>
        <w:ind w:right="10"/>
        <w:rPr>
          <w:rFonts w:ascii="Tw Cen MT" w:hAnsi="Tw Cen MT" w:cs="Arial"/>
          <w:sz w:val="23"/>
          <w:szCs w:val="23"/>
        </w:rPr>
      </w:pPr>
    </w:p>
    <w:p w:rsidR="001B52D1" w:rsidRPr="00B91C40" w:rsidRDefault="001B52D1" w:rsidP="00CE6697">
      <w:pPr>
        <w:spacing w:line="200" w:lineRule="exact"/>
        <w:ind w:right="10"/>
        <w:rPr>
          <w:rFonts w:ascii="Tw Cen MT" w:hAnsi="Tw Cen MT" w:cs="Arial"/>
          <w:sz w:val="23"/>
          <w:szCs w:val="23"/>
        </w:rPr>
      </w:pPr>
    </w:p>
    <w:p w:rsidR="00CE6697" w:rsidRPr="00414824" w:rsidRDefault="00CE6697" w:rsidP="00653550">
      <w:pPr>
        <w:pStyle w:val="Heading5"/>
        <w:pBdr>
          <w:top w:val="single" w:sz="4" w:space="1" w:color="auto"/>
          <w:left w:val="single" w:sz="4" w:space="4" w:color="auto"/>
          <w:bottom w:val="single" w:sz="4" w:space="1" w:color="auto"/>
          <w:right w:val="single" w:sz="4" w:space="4" w:color="auto"/>
        </w:pBdr>
        <w:shd w:val="clear" w:color="auto" w:fill="000000" w:themeFill="text1"/>
        <w:ind w:right="10"/>
        <w:rPr>
          <w:rFonts w:asciiTheme="majorHAnsi" w:hAnsiTheme="majorHAnsi" w:cs="Arial"/>
          <w:i/>
          <w:color w:val="FFFFFF" w:themeColor="background1"/>
          <w:sz w:val="40"/>
          <w:szCs w:val="40"/>
          <w:u w:val="none"/>
        </w:rPr>
      </w:pPr>
      <w:r w:rsidRPr="00414824">
        <w:rPr>
          <w:rFonts w:asciiTheme="majorHAnsi" w:hAnsiTheme="majorHAnsi" w:cs="Arial"/>
          <w:color w:val="FFFFFF" w:themeColor="background1"/>
          <w:sz w:val="40"/>
          <w:szCs w:val="40"/>
          <w:u w:val="none"/>
        </w:rPr>
        <w:lastRenderedPageBreak/>
        <w:t>Responsibility to Self and Others</w:t>
      </w:r>
    </w:p>
    <w:p w:rsidR="00CE6697" w:rsidRDefault="00CE6697" w:rsidP="00CE6697">
      <w:pPr>
        <w:pStyle w:val="BodyTextIndent2"/>
        <w:ind w:right="10" w:firstLine="0"/>
        <w:rPr>
          <w:rFonts w:asciiTheme="majorHAnsi" w:hAnsiTheme="majorHAnsi" w:cs="Arial"/>
          <w:b/>
          <w:bCs/>
          <w:sz w:val="22"/>
          <w:szCs w:val="22"/>
        </w:rPr>
      </w:pPr>
    </w:p>
    <w:p w:rsidR="00CE6697" w:rsidRPr="000D32DB" w:rsidRDefault="00DD3216" w:rsidP="00DD3216">
      <w:pPr>
        <w:pStyle w:val="ListParagraph"/>
        <w:numPr>
          <w:ilvl w:val="0"/>
          <w:numId w:val="17"/>
        </w:numPr>
        <w:ind w:left="360" w:right="14"/>
        <w:rPr>
          <w:rFonts w:asciiTheme="majorHAnsi" w:hAnsiTheme="majorHAnsi" w:cs="Arial"/>
        </w:rPr>
      </w:pPr>
      <w:r>
        <w:rPr>
          <w:rFonts w:asciiTheme="majorHAnsi" w:hAnsiTheme="majorHAnsi" w:cs="Arial"/>
        </w:rPr>
        <w:t xml:space="preserve">How does your chapter encourage </w:t>
      </w:r>
      <w:r w:rsidR="001B52D1">
        <w:rPr>
          <w:rFonts w:asciiTheme="majorHAnsi" w:hAnsiTheme="majorHAnsi" w:cs="Arial"/>
        </w:rPr>
        <w:t>members to live a healthy lifestyle</w:t>
      </w:r>
      <w:r w:rsidR="004C2282">
        <w:rPr>
          <w:rFonts w:asciiTheme="majorHAnsi" w:hAnsiTheme="majorHAnsi" w:cs="Arial"/>
        </w:rPr>
        <w:t xml:space="preserve"> (mentally, </w:t>
      </w:r>
      <w:r>
        <w:rPr>
          <w:rFonts w:asciiTheme="majorHAnsi" w:hAnsiTheme="majorHAnsi" w:cs="Arial"/>
        </w:rPr>
        <w:t>physica</w:t>
      </w:r>
      <w:r w:rsidR="004C2282">
        <w:rPr>
          <w:rFonts w:asciiTheme="majorHAnsi" w:hAnsiTheme="majorHAnsi" w:cs="Arial"/>
        </w:rPr>
        <w:t>l</w:t>
      </w:r>
      <w:r>
        <w:rPr>
          <w:rFonts w:asciiTheme="majorHAnsi" w:hAnsiTheme="majorHAnsi" w:cs="Arial"/>
        </w:rPr>
        <w:t>l</w:t>
      </w:r>
      <w:r w:rsidR="004C2282">
        <w:rPr>
          <w:rFonts w:asciiTheme="majorHAnsi" w:hAnsiTheme="majorHAnsi" w:cs="Arial"/>
        </w:rPr>
        <w:t>y</w:t>
      </w:r>
      <w:r w:rsidR="00696C27">
        <w:rPr>
          <w:rFonts w:asciiTheme="majorHAnsi" w:hAnsiTheme="majorHAnsi" w:cs="Arial"/>
        </w:rPr>
        <w:t xml:space="preserve"> &amp; spiritua</w:t>
      </w:r>
      <w:r w:rsidR="004C2282">
        <w:rPr>
          <w:rFonts w:asciiTheme="majorHAnsi" w:hAnsiTheme="majorHAnsi" w:cs="Arial"/>
        </w:rPr>
        <w:t>l</w:t>
      </w:r>
      <w:r w:rsidR="00696C27">
        <w:rPr>
          <w:rFonts w:asciiTheme="majorHAnsi" w:hAnsiTheme="majorHAnsi" w:cs="Arial"/>
        </w:rPr>
        <w:t>l</w:t>
      </w:r>
      <w:r w:rsidR="004C2282">
        <w:rPr>
          <w:rFonts w:asciiTheme="majorHAnsi" w:hAnsiTheme="majorHAnsi" w:cs="Arial"/>
        </w:rPr>
        <w:t>y</w:t>
      </w:r>
      <w:r>
        <w:rPr>
          <w:rFonts w:asciiTheme="majorHAnsi" w:hAnsiTheme="majorHAnsi" w:cs="Arial"/>
        </w:rPr>
        <w:t>)?</w:t>
      </w:r>
    </w:p>
    <w:p w:rsidR="00CE6697" w:rsidRDefault="00CE6697" w:rsidP="00DD3216">
      <w:pPr>
        <w:pStyle w:val="ListParagraph"/>
        <w:numPr>
          <w:ilvl w:val="0"/>
          <w:numId w:val="17"/>
        </w:numPr>
        <w:ind w:left="360" w:right="14"/>
        <w:rPr>
          <w:rFonts w:asciiTheme="majorHAnsi" w:hAnsiTheme="majorHAnsi" w:cs="Arial"/>
        </w:rPr>
      </w:pPr>
      <w:r>
        <w:rPr>
          <w:rFonts w:asciiTheme="majorHAnsi" w:hAnsiTheme="majorHAnsi" w:cs="Arial"/>
        </w:rPr>
        <w:t>How do you empower your chapter members to take ownership of their</w:t>
      </w:r>
      <w:r w:rsidR="001B52D1">
        <w:rPr>
          <w:rFonts w:asciiTheme="majorHAnsi" w:hAnsiTheme="majorHAnsi" w:cs="Arial"/>
        </w:rPr>
        <w:t xml:space="preserve"> own</w:t>
      </w:r>
      <w:r>
        <w:rPr>
          <w:rFonts w:asciiTheme="majorHAnsi" w:hAnsiTheme="majorHAnsi" w:cs="Arial"/>
        </w:rPr>
        <w:t xml:space="preserve"> </w:t>
      </w:r>
      <w:r w:rsidR="00ED13FD">
        <w:rPr>
          <w:rFonts w:asciiTheme="majorHAnsi" w:hAnsiTheme="majorHAnsi" w:cs="Arial"/>
        </w:rPr>
        <w:t xml:space="preserve">fraternal </w:t>
      </w:r>
      <w:r w:rsidR="00DD3216">
        <w:rPr>
          <w:rFonts w:asciiTheme="majorHAnsi" w:hAnsiTheme="majorHAnsi" w:cs="Arial"/>
        </w:rPr>
        <w:t>experience</w:t>
      </w:r>
      <w:r>
        <w:rPr>
          <w:rFonts w:asciiTheme="majorHAnsi" w:hAnsiTheme="majorHAnsi" w:cs="Arial"/>
        </w:rPr>
        <w:t>? Please provide examples of these members.</w:t>
      </w:r>
      <w:r w:rsidR="00DD3216">
        <w:rPr>
          <w:rFonts w:asciiTheme="majorHAnsi" w:hAnsiTheme="majorHAnsi" w:cs="Arial"/>
        </w:rPr>
        <w:t xml:space="preserve"> </w:t>
      </w:r>
    </w:p>
    <w:p w:rsidR="00DD3216" w:rsidRPr="00DD3216" w:rsidRDefault="00DD3216" w:rsidP="00DD3216">
      <w:pPr>
        <w:pStyle w:val="ListParagraph"/>
        <w:numPr>
          <w:ilvl w:val="0"/>
          <w:numId w:val="17"/>
        </w:numPr>
        <w:ind w:left="360" w:right="14"/>
        <w:rPr>
          <w:rFonts w:asciiTheme="majorHAnsi" w:hAnsiTheme="majorHAnsi" w:cs="Arial"/>
        </w:rPr>
      </w:pPr>
      <w:r w:rsidRPr="00DD3216">
        <w:rPr>
          <w:rFonts w:asciiTheme="majorHAnsi" w:hAnsiTheme="majorHAnsi" w:cs="Arial"/>
        </w:rPr>
        <w:t>What do you do to help your members balance their obligations outside of membership?</w:t>
      </w:r>
    </w:p>
    <w:p w:rsidR="00DD3216" w:rsidRDefault="00DD3216" w:rsidP="00DD3216">
      <w:pPr>
        <w:pStyle w:val="ListParagraph"/>
        <w:numPr>
          <w:ilvl w:val="0"/>
          <w:numId w:val="17"/>
        </w:numPr>
        <w:ind w:left="360" w:right="14"/>
        <w:rPr>
          <w:rFonts w:asciiTheme="majorHAnsi" w:hAnsiTheme="majorHAnsi" w:cs="Arial"/>
        </w:rPr>
      </w:pPr>
      <w:r w:rsidRPr="00DD3216">
        <w:rPr>
          <w:rFonts w:asciiTheme="majorHAnsi" w:hAnsiTheme="majorHAnsi" w:cs="Arial"/>
        </w:rPr>
        <w:t>If a member acts in a way that is unbecoming o</w:t>
      </w:r>
      <w:r w:rsidR="001B52D1">
        <w:rPr>
          <w:rFonts w:asciiTheme="majorHAnsi" w:hAnsiTheme="majorHAnsi" w:cs="Arial"/>
        </w:rPr>
        <w:t>f a brother/</w:t>
      </w:r>
      <w:r w:rsidRPr="00DD3216">
        <w:rPr>
          <w:rFonts w:asciiTheme="majorHAnsi" w:hAnsiTheme="majorHAnsi" w:cs="Arial"/>
        </w:rPr>
        <w:t>sister, what does the response and behavior intervention look like</w:t>
      </w:r>
      <w:r w:rsidR="001B52D1">
        <w:rPr>
          <w:rFonts w:asciiTheme="majorHAnsi" w:hAnsiTheme="majorHAnsi" w:cs="Arial"/>
        </w:rPr>
        <w:t xml:space="preserve"> in your chapter</w:t>
      </w:r>
      <w:r w:rsidRPr="00DD3216">
        <w:rPr>
          <w:rFonts w:asciiTheme="majorHAnsi" w:hAnsiTheme="majorHAnsi" w:cs="Arial"/>
        </w:rPr>
        <w:t>?</w:t>
      </w:r>
    </w:p>
    <w:p w:rsidR="00CE6697" w:rsidRPr="00DD3216" w:rsidRDefault="00CE6697" w:rsidP="00DD3216">
      <w:pPr>
        <w:pStyle w:val="ListParagraph"/>
        <w:numPr>
          <w:ilvl w:val="0"/>
          <w:numId w:val="17"/>
        </w:numPr>
        <w:ind w:left="360" w:right="14"/>
        <w:rPr>
          <w:rFonts w:asciiTheme="majorHAnsi" w:hAnsiTheme="majorHAnsi" w:cs="Arial"/>
        </w:rPr>
      </w:pPr>
      <w:r w:rsidRPr="00DD3216">
        <w:rPr>
          <w:rFonts w:asciiTheme="majorHAnsi" w:hAnsiTheme="majorHAnsi" w:cs="Arial"/>
        </w:rPr>
        <w:t xml:space="preserve">Please </w:t>
      </w:r>
      <w:r w:rsidR="00DD3216" w:rsidRPr="00DD3216">
        <w:rPr>
          <w:rFonts w:asciiTheme="majorHAnsi" w:hAnsiTheme="majorHAnsi" w:cs="Arial"/>
        </w:rPr>
        <w:t>describe</w:t>
      </w:r>
      <w:r w:rsidRPr="00DD3216">
        <w:rPr>
          <w:rFonts w:asciiTheme="majorHAnsi" w:hAnsiTheme="majorHAnsi" w:cs="Arial"/>
        </w:rPr>
        <w:t xml:space="preserve"> how your chapter develops, educates, implements </w:t>
      </w:r>
      <w:r w:rsidR="00DD3216" w:rsidRPr="00DD3216">
        <w:rPr>
          <w:rFonts w:asciiTheme="majorHAnsi" w:hAnsiTheme="majorHAnsi" w:cs="Arial"/>
        </w:rPr>
        <w:t xml:space="preserve">its </w:t>
      </w:r>
      <w:r w:rsidRPr="00DD3216">
        <w:rPr>
          <w:rFonts w:asciiTheme="majorHAnsi" w:hAnsiTheme="majorHAnsi" w:cs="Arial"/>
        </w:rPr>
        <w:t>risk management/reduction</w:t>
      </w:r>
      <w:r w:rsidR="00DD3216" w:rsidRPr="00DD3216">
        <w:rPr>
          <w:rFonts w:asciiTheme="majorHAnsi" w:hAnsiTheme="majorHAnsi" w:cs="Arial"/>
        </w:rPr>
        <w:t xml:space="preserve"> plan </w:t>
      </w:r>
      <w:r w:rsidRPr="00DD3216">
        <w:rPr>
          <w:rFonts w:asciiTheme="majorHAnsi" w:hAnsiTheme="majorHAnsi" w:cs="Arial"/>
        </w:rPr>
        <w:t>(e.g. alcohol abuse, hazing,</w:t>
      </w:r>
      <w:r w:rsidR="004C2282">
        <w:rPr>
          <w:rFonts w:asciiTheme="majorHAnsi" w:hAnsiTheme="majorHAnsi" w:cs="Arial"/>
        </w:rPr>
        <w:t xml:space="preserve"> health,</w:t>
      </w:r>
      <w:r w:rsidRPr="00DD3216">
        <w:rPr>
          <w:rFonts w:asciiTheme="majorHAnsi" w:hAnsiTheme="majorHAnsi" w:cs="Arial"/>
        </w:rPr>
        <w:t xml:space="preserve"> etc.)</w:t>
      </w:r>
      <w:r w:rsidR="00DD3216" w:rsidRPr="00DD3216">
        <w:rPr>
          <w:rFonts w:asciiTheme="majorHAnsi" w:hAnsiTheme="majorHAnsi" w:cs="Arial"/>
        </w:rPr>
        <w:t>. How effective has your chapter been at following this plan? Please provide examples.</w:t>
      </w:r>
    </w:p>
    <w:p w:rsidR="00CE6697" w:rsidRDefault="00CE6697" w:rsidP="00CE6697">
      <w:pPr>
        <w:ind w:left="360" w:right="14"/>
        <w:rPr>
          <w:rFonts w:ascii="Arial Narrow" w:hAnsi="Arial Narrow" w:cs="Arial"/>
          <w:color w:val="FFFFFF" w:themeColor="background1"/>
        </w:rPr>
      </w:pPr>
    </w:p>
    <w:tbl>
      <w:tblPr>
        <w:tblStyle w:val="LightGrid1"/>
        <w:tblW w:w="0" w:type="auto"/>
        <w:tblLook w:val="04A0" w:firstRow="1" w:lastRow="0" w:firstColumn="1" w:lastColumn="0" w:noHBand="0" w:noVBand="1"/>
      </w:tblPr>
      <w:tblGrid>
        <w:gridCol w:w="1380"/>
        <w:gridCol w:w="1857"/>
        <w:gridCol w:w="1873"/>
        <w:gridCol w:w="2119"/>
        <w:gridCol w:w="1860"/>
        <w:gridCol w:w="1927"/>
      </w:tblGrid>
      <w:tr w:rsidR="00113336" w:rsidTr="0031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57F2" w:rsidRDefault="00E057F2" w:rsidP="00315739">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113336" w:rsidTr="0031573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E057F2" w:rsidRPr="00FC2FFE" w:rsidRDefault="00E057F2" w:rsidP="00315739">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E057F2" w:rsidRPr="00522D46" w:rsidRDefault="00113336" w:rsidP="00113336">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113336">
              <w:rPr>
                <w:rFonts w:asciiTheme="majorHAnsi" w:hAnsiTheme="majorHAnsi" w:cs="Arial"/>
                <w:sz w:val="24"/>
                <w:szCs w:val="22"/>
              </w:rPr>
              <w:t xml:space="preserve">Chapter </w:t>
            </w:r>
            <w:r>
              <w:rPr>
                <w:rFonts w:asciiTheme="majorHAnsi" w:hAnsiTheme="majorHAnsi" w:cs="Arial"/>
                <w:sz w:val="24"/>
                <w:szCs w:val="22"/>
              </w:rPr>
              <w:t xml:space="preserve">does not encourage </w:t>
            </w:r>
            <w:r w:rsidRPr="00113336">
              <w:rPr>
                <w:rFonts w:asciiTheme="majorHAnsi" w:hAnsiTheme="majorHAnsi" w:cs="Arial"/>
                <w:sz w:val="24"/>
                <w:szCs w:val="22"/>
              </w:rPr>
              <w:t xml:space="preserve">healthy and balanced living. </w:t>
            </w:r>
            <w:r w:rsidR="007C0DCF">
              <w:rPr>
                <w:rFonts w:asciiTheme="majorHAnsi" w:hAnsiTheme="majorHAnsi" w:cs="Arial"/>
                <w:sz w:val="24"/>
                <w:szCs w:val="24"/>
              </w:rPr>
              <w:t>Members do</w:t>
            </w:r>
            <w:r>
              <w:rPr>
                <w:rFonts w:asciiTheme="majorHAnsi" w:hAnsiTheme="majorHAnsi" w:cs="Arial"/>
                <w:sz w:val="24"/>
                <w:szCs w:val="24"/>
              </w:rPr>
              <w:t xml:space="preserve"> not understand prevention, risk management and how to address it within the chapter. </w:t>
            </w:r>
            <w:r w:rsidR="00E057F2" w:rsidRPr="00522D46">
              <w:rPr>
                <w:rFonts w:asciiTheme="majorHAnsi" w:hAnsiTheme="majorHAnsi" w:cs="Arial"/>
                <w:sz w:val="22"/>
                <w:szCs w:val="24"/>
              </w:rPr>
              <w:t>Did not provide answers to follow up questions.</w:t>
            </w:r>
          </w:p>
        </w:tc>
        <w:tc>
          <w:tcPr>
            <w:tcW w:w="0" w:type="auto"/>
          </w:tcPr>
          <w:p w:rsidR="00E057F2" w:rsidRPr="00522D46" w:rsidRDefault="00113336" w:rsidP="00113336">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113336">
              <w:rPr>
                <w:rFonts w:asciiTheme="majorHAnsi" w:hAnsiTheme="majorHAnsi" w:cs="Arial"/>
                <w:sz w:val="24"/>
                <w:szCs w:val="22"/>
              </w:rPr>
              <w:t xml:space="preserve">Chapter </w:t>
            </w:r>
            <w:r>
              <w:rPr>
                <w:rFonts w:asciiTheme="majorHAnsi" w:hAnsiTheme="majorHAnsi" w:cs="Arial"/>
                <w:sz w:val="24"/>
                <w:szCs w:val="22"/>
              </w:rPr>
              <w:t xml:space="preserve">struggles to encourage </w:t>
            </w:r>
            <w:r w:rsidRPr="00113336">
              <w:rPr>
                <w:rFonts w:asciiTheme="majorHAnsi" w:hAnsiTheme="majorHAnsi" w:cs="Arial"/>
                <w:sz w:val="24"/>
                <w:szCs w:val="22"/>
              </w:rPr>
              <w:t xml:space="preserve">healthy and balanced living. Members explain prevention and risk management but </w:t>
            </w:r>
            <w:r>
              <w:rPr>
                <w:rFonts w:asciiTheme="majorHAnsi" w:hAnsiTheme="majorHAnsi" w:cs="Arial"/>
                <w:sz w:val="24"/>
                <w:szCs w:val="22"/>
              </w:rPr>
              <w:t xml:space="preserve">do not </w:t>
            </w:r>
            <w:r w:rsidRPr="00113336">
              <w:rPr>
                <w:rFonts w:asciiTheme="majorHAnsi" w:hAnsiTheme="majorHAnsi" w:cs="Arial"/>
                <w:sz w:val="24"/>
                <w:szCs w:val="22"/>
              </w:rPr>
              <w:t xml:space="preserve">understand of how to address it within the chapter. </w:t>
            </w:r>
            <w:r w:rsidR="00E057F2" w:rsidRPr="00522D46">
              <w:rPr>
                <w:rFonts w:asciiTheme="majorHAnsi" w:hAnsiTheme="majorHAnsi" w:cs="Arial"/>
                <w:sz w:val="22"/>
                <w:szCs w:val="24"/>
              </w:rPr>
              <w:t>Struggled to answer follow up questions.</w:t>
            </w:r>
          </w:p>
        </w:tc>
        <w:tc>
          <w:tcPr>
            <w:tcW w:w="0" w:type="auto"/>
          </w:tcPr>
          <w:p w:rsidR="00E057F2" w:rsidRPr="00113336" w:rsidRDefault="00EF1167" w:rsidP="00113336">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2"/>
              </w:rPr>
            </w:pPr>
            <w:r w:rsidRPr="00113336">
              <w:rPr>
                <w:rFonts w:asciiTheme="majorHAnsi" w:hAnsiTheme="majorHAnsi" w:cs="Arial"/>
                <w:sz w:val="24"/>
                <w:szCs w:val="22"/>
              </w:rPr>
              <w:t xml:space="preserve">Chapter encourages healthy and balanced living with programs and resources. Members explain prevention and risk management but </w:t>
            </w:r>
            <w:r w:rsidR="00113336" w:rsidRPr="00113336">
              <w:rPr>
                <w:rFonts w:asciiTheme="majorHAnsi" w:hAnsiTheme="majorHAnsi" w:cs="Arial"/>
                <w:sz w:val="24"/>
                <w:szCs w:val="22"/>
              </w:rPr>
              <w:t>do not have a clear understanding of how to address it within the chapter</w:t>
            </w:r>
            <w:r w:rsidRPr="00113336">
              <w:rPr>
                <w:rFonts w:asciiTheme="majorHAnsi" w:hAnsiTheme="majorHAnsi" w:cs="Arial"/>
                <w:sz w:val="24"/>
                <w:szCs w:val="22"/>
              </w:rPr>
              <w:t xml:space="preserve">. </w:t>
            </w:r>
            <w:r w:rsidR="00E057F2" w:rsidRPr="00113336">
              <w:rPr>
                <w:rFonts w:asciiTheme="majorHAnsi" w:hAnsiTheme="majorHAnsi" w:cs="Arial"/>
                <w:sz w:val="24"/>
                <w:szCs w:val="22"/>
              </w:rPr>
              <w:t>Provided answers to follow up questions but struggled.</w:t>
            </w:r>
          </w:p>
        </w:tc>
        <w:tc>
          <w:tcPr>
            <w:tcW w:w="0" w:type="auto"/>
          </w:tcPr>
          <w:p w:rsidR="00E057F2" w:rsidRDefault="00EF1167" w:rsidP="00EF116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encourages healthy and balanced living with programs and resources. Members understand prevention, risk management and how to address it within the chapter. </w:t>
            </w:r>
            <w:r w:rsidR="00E057F2">
              <w:rPr>
                <w:rFonts w:asciiTheme="majorHAnsi" w:hAnsiTheme="majorHAnsi" w:cs="Arial"/>
                <w:sz w:val="24"/>
                <w:szCs w:val="24"/>
              </w:rPr>
              <w:t>Answered follow up questions.</w:t>
            </w:r>
          </w:p>
        </w:tc>
        <w:tc>
          <w:tcPr>
            <w:tcW w:w="0" w:type="auto"/>
          </w:tcPr>
          <w:p w:rsidR="00E057F2" w:rsidRDefault="00EF1167" w:rsidP="00EF116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strongly encourages healthy and balanced living with specialized programs and resources. Members thoroughly understand prevention, risk management and how to address it within the chapter. </w:t>
            </w:r>
            <w:r w:rsidR="00E057F2">
              <w:rPr>
                <w:rFonts w:asciiTheme="majorHAnsi" w:hAnsiTheme="majorHAnsi" w:cs="Arial"/>
                <w:sz w:val="24"/>
                <w:szCs w:val="24"/>
              </w:rPr>
              <w:t>Answered follow up questions thoroughly.</w:t>
            </w:r>
          </w:p>
        </w:tc>
      </w:tr>
    </w:tbl>
    <w:p w:rsidR="0027173C" w:rsidRDefault="0027173C" w:rsidP="00E057F2">
      <w:pPr>
        <w:ind w:right="14"/>
        <w:rPr>
          <w:rFonts w:ascii="Arial Narrow" w:hAnsi="Arial Narrow" w:cs="Arial"/>
          <w:color w:val="FFFFFF" w:themeColor="background1"/>
        </w:rPr>
      </w:pPr>
    </w:p>
    <w:p w:rsidR="00E057F2" w:rsidRDefault="00E057F2" w:rsidP="00E057F2">
      <w:pPr>
        <w:ind w:right="14"/>
        <w:rPr>
          <w:rFonts w:ascii="Arial Narrow" w:hAnsi="Arial Narrow" w:cs="Arial"/>
          <w:color w:val="FFFFFF" w:themeColor="background1"/>
        </w:rPr>
      </w:pPr>
    </w:p>
    <w:p w:rsidR="00E057F2" w:rsidRDefault="00E057F2" w:rsidP="00E057F2">
      <w:pPr>
        <w:ind w:right="14"/>
        <w:rPr>
          <w:rFonts w:ascii="Arial Narrow" w:hAnsi="Arial Narrow" w:cs="Arial"/>
          <w:color w:val="FFFFFF" w:themeColor="background1"/>
        </w:rPr>
      </w:pPr>
    </w:p>
    <w:p w:rsidR="00E057F2" w:rsidRDefault="00E057F2" w:rsidP="00E057F2">
      <w:pPr>
        <w:ind w:right="14"/>
        <w:rPr>
          <w:rFonts w:ascii="Arial Narrow" w:hAnsi="Arial Narrow" w:cs="Arial"/>
          <w:color w:val="FFFFFF" w:themeColor="background1"/>
        </w:rPr>
      </w:pPr>
    </w:p>
    <w:p w:rsidR="00C47863" w:rsidRDefault="00C47863" w:rsidP="00E057F2">
      <w:pPr>
        <w:ind w:right="14"/>
        <w:rPr>
          <w:rFonts w:ascii="Arial Narrow" w:hAnsi="Arial Narrow" w:cs="Arial"/>
          <w:color w:val="FFFFFF" w:themeColor="background1"/>
        </w:rPr>
      </w:pPr>
    </w:p>
    <w:p w:rsidR="00C47863" w:rsidRDefault="00C47863" w:rsidP="00E057F2">
      <w:pPr>
        <w:ind w:right="14"/>
        <w:rPr>
          <w:rFonts w:ascii="Arial Narrow" w:hAnsi="Arial Narrow" w:cs="Arial"/>
          <w:color w:val="FFFFFF" w:themeColor="background1"/>
        </w:rPr>
      </w:pPr>
    </w:p>
    <w:p w:rsidR="00C47863" w:rsidRDefault="00C47863" w:rsidP="00E057F2">
      <w:pPr>
        <w:ind w:right="14"/>
        <w:rPr>
          <w:rFonts w:ascii="Arial Narrow" w:hAnsi="Arial Narrow" w:cs="Arial"/>
          <w:color w:val="FFFFFF" w:themeColor="background1"/>
        </w:rPr>
      </w:pPr>
    </w:p>
    <w:p w:rsidR="00C47863" w:rsidRDefault="00C47863" w:rsidP="00E057F2">
      <w:pPr>
        <w:ind w:right="14"/>
        <w:rPr>
          <w:rFonts w:ascii="Arial Narrow" w:hAnsi="Arial Narrow" w:cs="Arial"/>
          <w:color w:val="FFFFFF" w:themeColor="background1"/>
        </w:rPr>
      </w:pPr>
    </w:p>
    <w:p w:rsidR="00C47863" w:rsidRDefault="00C47863" w:rsidP="00E057F2">
      <w:pPr>
        <w:ind w:right="14"/>
        <w:rPr>
          <w:rFonts w:ascii="Arial Narrow" w:hAnsi="Arial Narrow" w:cs="Arial"/>
          <w:color w:val="FFFFFF" w:themeColor="background1"/>
        </w:rPr>
      </w:pPr>
    </w:p>
    <w:p w:rsidR="00E057F2" w:rsidRDefault="00E057F2" w:rsidP="00E057F2">
      <w:pPr>
        <w:ind w:right="14"/>
        <w:rPr>
          <w:rFonts w:ascii="Arial Narrow" w:hAnsi="Arial Narrow" w:cs="Arial"/>
          <w:color w:val="FFFFFF" w:themeColor="background1"/>
        </w:rPr>
      </w:pPr>
    </w:p>
    <w:p w:rsidR="00E057F2" w:rsidRDefault="00E057F2" w:rsidP="00E057F2">
      <w:pPr>
        <w:ind w:right="14"/>
        <w:rPr>
          <w:rFonts w:ascii="Arial Narrow" w:hAnsi="Arial Narrow" w:cs="Arial"/>
          <w:color w:val="FFFFFF" w:themeColor="background1"/>
        </w:rPr>
      </w:pPr>
    </w:p>
    <w:p w:rsidR="0027173C" w:rsidRPr="00CE6697" w:rsidRDefault="0027173C" w:rsidP="00CE6697">
      <w:pPr>
        <w:ind w:left="360" w:right="14"/>
        <w:rPr>
          <w:rFonts w:ascii="Arial Narrow" w:hAnsi="Arial Narrow" w:cs="Arial"/>
          <w:color w:val="FFFFFF" w:themeColor="background1"/>
        </w:rPr>
      </w:pPr>
    </w:p>
    <w:p w:rsidR="00646482" w:rsidRPr="00414824" w:rsidRDefault="00725E8C" w:rsidP="00653550">
      <w:pPr>
        <w:pStyle w:val="BodyTextIndent"/>
        <w:pBdr>
          <w:top w:val="single" w:sz="4" w:space="1" w:color="auto"/>
          <w:left w:val="single" w:sz="4" w:space="4" w:color="auto"/>
          <w:bottom w:val="single" w:sz="4" w:space="1" w:color="auto"/>
          <w:right w:val="single" w:sz="4" w:space="4" w:color="auto"/>
        </w:pBdr>
        <w:shd w:val="clear" w:color="auto" w:fill="000000" w:themeFill="text1"/>
        <w:ind w:right="14" w:firstLine="0"/>
        <w:jc w:val="center"/>
        <w:rPr>
          <w:rFonts w:asciiTheme="majorHAnsi" w:hAnsiTheme="majorHAnsi" w:cs="Arial"/>
          <w:b/>
          <w:color w:val="FFFFFF" w:themeColor="background1"/>
          <w:sz w:val="40"/>
          <w:szCs w:val="40"/>
        </w:rPr>
      </w:pPr>
      <w:r w:rsidRPr="00414824">
        <w:rPr>
          <w:rFonts w:asciiTheme="majorHAnsi" w:hAnsiTheme="majorHAnsi" w:cs="Arial"/>
          <w:b/>
          <w:color w:val="FFFFFF" w:themeColor="background1"/>
          <w:sz w:val="40"/>
          <w:szCs w:val="40"/>
        </w:rPr>
        <w:lastRenderedPageBreak/>
        <w:t>Global Citizenship &amp; Engagement</w:t>
      </w:r>
    </w:p>
    <w:p w:rsidR="00646482" w:rsidRPr="004B5D92" w:rsidRDefault="00646482" w:rsidP="00646482">
      <w:pPr>
        <w:pStyle w:val="BodyTextIndent"/>
        <w:spacing w:line="200" w:lineRule="exact"/>
        <w:ind w:left="360" w:right="10" w:firstLine="0"/>
        <w:rPr>
          <w:rFonts w:ascii="Tw Cen MT" w:hAnsi="Tw Cen MT" w:cs="Arial"/>
          <w:sz w:val="16"/>
          <w:szCs w:val="16"/>
        </w:rPr>
      </w:pPr>
    </w:p>
    <w:p w:rsidR="00725E8C" w:rsidRPr="00301921" w:rsidRDefault="007C0DCF" w:rsidP="004A526A">
      <w:pPr>
        <w:numPr>
          <w:ilvl w:val="0"/>
          <w:numId w:val="18"/>
        </w:numPr>
        <w:ind w:right="14"/>
        <w:rPr>
          <w:rFonts w:asciiTheme="majorHAnsi" w:hAnsiTheme="majorHAnsi" w:cs="Arial"/>
        </w:rPr>
      </w:pPr>
      <w:r>
        <w:rPr>
          <w:rFonts w:asciiTheme="majorHAnsi" w:hAnsiTheme="majorHAnsi" w:cs="Arial"/>
        </w:rPr>
        <w:t>Please describe how your</w:t>
      </w:r>
      <w:r w:rsidR="001B52D1">
        <w:rPr>
          <w:rFonts w:asciiTheme="majorHAnsi" w:hAnsiTheme="majorHAnsi" w:cs="Arial"/>
        </w:rPr>
        <w:t xml:space="preserve"> chapter serve</w:t>
      </w:r>
      <w:r>
        <w:rPr>
          <w:rFonts w:asciiTheme="majorHAnsi" w:hAnsiTheme="majorHAnsi" w:cs="Arial"/>
        </w:rPr>
        <w:t>s</w:t>
      </w:r>
      <w:r w:rsidR="00BA4BBC">
        <w:rPr>
          <w:rFonts w:asciiTheme="majorHAnsi" w:hAnsiTheme="majorHAnsi" w:cs="Arial"/>
        </w:rPr>
        <w:t xml:space="preserve"> and actively-engage</w:t>
      </w:r>
      <w:r>
        <w:rPr>
          <w:rFonts w:asciiTheme="majorHAnsi" w:hAnsiTheme="majorHAnsi" w:cs="Arial"/>
        </w:rPr>
        <w:t>s in</w:t>
      </w:r>
      <w:r w:rsidR="001B52D1">
        <w:rPr>
          <w:rFonts w:asciiTheme="majorHAnsi" w:hAnsiTheme="majorHAnsi" w:cs="Arial"/>
        </w:rPr>
        <w:t xml:space="preserve"> the campus/local/national/global community</w:t>
      </w:r>
      <w:r w:rsidR="00725E8C" w:rsidRPr="00301921">
        <w:rPr>
          <w:rFonts w:asciiTheme="majorHAnsi" w:hAnsiTheme="majorHAnsi" w:cs="Arial"/>
        </w:rPr>
        <w:t>?</w:t>
      </w:r>
      <w:r w:rsidR="004B5D92" w:rsidRPr="00301921">
        <w:rPr>
          <w:rFonts w:asciiTheme="majorHAnsi" w:hAnsiTheme="majorHAnsi" w:cs="Arial"/>
        </w:rPr>
        <w:t xml:space="preserve"> </w:t>
      </w:r>
    </w:p>
    <w:p w:rsidR="00725E8C" w:rsidRPr="00301921" w:rsidRDefault="00725E8C" w:rsidP="004A526A">
      <w:pPr>
        <w:numPr>
          <w:ilvl w:val="0"/>
          <w:numId w:val="18"/>
        </w:numPr>
        <w:ind w:right="14"/>
        <w:rPr>
          <w:rFonts w:asciiTheme="majorHAnsi" w:hAnsiTheme="majorHAnsi" w:cs="Arial"/>
        </w:rPr>
      </w:pPr>
      <w:r w:rsidRPr="00301921">
        <w:rPr>
          <w:rFonts w:asciiTheme="majorHAnsi" w:hAnsiTheme="majorHAnsi" w:cs="Arial"/>
        </w:rPr>
        <w:t>What is your</w:t>
      </w:r>
      <w:r w:rsidR="00301921" w:rsidRPr="00301921">
        <w:rPr>
          <w:rFonts w:asciiTheme="majorHAnsi" w:hAnsiTheme="majorHAnsi" w:cs="Arial"/>
        </w:rPr>
        <w:t xml:space="preserve"> organization’s</w:t>
      </w:r>
      <w:r w:rsidRPr="00301921">
        <w:rPr>
          <w:rFonts w:asciiTheme="majorHAnsi" w:hAnsiTheme="majorHAnsi" w:cs="Arial"/>
        </w:rPr>
        <w:t xml:space="preserve"> inter/national philanthropy and </w:t>
      </w:r>
      <w:r w:rsidR="00701B86">
        <w:rPr>
          <w:rFonts w:asciiTheme="majorHAnsi" w:hAnsiTheme="majorHAnsi" w:cs="Arial"/>
        </w:rPr>
        <w:t>in what ways</w:t>
      </w:r>
      <w:r w:rsidRPr="00301921">
        <w:rPr>
          <w:rFonts w:asciiTheme="majorHAnsi" w:hAnsiTheme="majorHAnsi" w:cs="Arial"/>
        </w:rPr>
        <w:t xml:space="preserve"> does your chapter support </w:t>
      </w:r>
      <w:r w:rsidR="00701B86">
        <w:rPr>
          <w:rFonts w:asciiTheme="majorHAnsi" w:hAnsiTheme="majorHAnsi" w:cs="Arial"/>
        </w:rPr>
        <w:t>it?</w:t>
      </w:r>
      <w:r w:rsidR="004B5D92" w:rsidRPr="00301921">
        <w:rPr>
          <w:rFonts w:asciiTheme="majorHAnsi" w:hAnsiTheme="majorHAnsi" w:cs="Arial"/>
        </w:rPr>
        <w:t xml:space="preserve"> Please provide examples. </w:t>
      </w:r>
    </w:p>
    <w:p w:rsidR="00725E8C" w:rsidRPr="00301921" w:rsidRDefault="001B52D1" w:rsidP="00301921">
      <w:pPr>
        <w:pStyle w:val="BodyTextIndent"/>
        <w:numPr>
          <w:ilvl w:val="0"/>
          <w:numId w:val="18"/>
        </w:numPr>
        <w:autoSpaceDE w:val="0"/>
        <w:autoSpaceDN w:val="0"/>
        <w:adjustRightInd w:val="0"/>
        <w:ind w:right="14"/>
        <w:rPr>
          <w:rFonts w:asciiTheme="majorHAnsi" w:hAnsiTheme="majorHAnsi" w:cs="Arial"/>
          <w:sz w:val="24"/>
          <w:szCs w:val="24"/>
        </w:rPr>
      </w:pPr>
      <w:r>
        <w:rPr>
          <w:rFonts w:asciiTheme="majorHAnsi" w:hAnsiTheme="majorHAnsi"/>
          <w:color w:val="000000"/>
          <w:sz w:val="24"/>
          <w:szCs w:val="24"/>
        </w:rPr>
        <w:t>Please describe how you</w:t>
      </w:r>
      <w:r w:rsidR="00CE7764">
        <w:rPr>
          <w:rFonts w:asciiTheme="majorHAnsi" w:hAnsiTheme="majorHAnsi"/>
          <w:color w:val="000000"/>
          <w:sz w:val="24"/>
          <w:szCs w:val="24"/>
        </w:rPr>
        <w:t>r</w:t>
      </w:r>
      <w:r w:rsidR="00301921" w:rsidRPr="00301921">
        <w:rPr>
          <w:rFonts w:asciiTheme="majorHAnsi" w:hAnsiTheme="majorHAnsi"/>
          <w:color w:val="000000"/>
          <w:sz w:val="24"/>
          <w:szCs w:val="24"/>
        </w:rPr>
        <w:t xml:space="preserve"> chapter educate</w:t>
      </w:r>
      <w:r>
        <w:rPr>
          <w:rFonts w:asciiTheme="majorHAnsi" w:hAnsiTheme="majorHAnsi"/>
          <w:color w:val="000000"/>
          <w:sz w:val="24"/>
          <w:szCs w:val="24"/>
        </w:rPr>
        <w:t>s</w:t>
      </w:r>
      <w:r w:rsidR="00301921" w:rsidRPr="00301921">
        <w:rPr>
          <w:rFonts w:asciiTheme="majorHAnsi" w:hAnsiTheme="majorHAnsi"/>
          <w:color w:val="000000"/>
          <w:sz w:val="24"/>
          <w:szCs w:val="24"/>
        </w:rPr>
        <w:t xml:space="preserve"> your members on societal issues (e.g. multiculturalism, politics, </w:t>
      </w:r>
      <w:r>
        <w:rPr>
          <w:rFonts w:asciiTheme="majorHAnsi" w:hAnsiTheme="majorHAnsi"/>
          <w:color w:val="000000"/>
          <w:sz w:val="24"/>
          <w:szCs w:val="24"/>
        </w:rPr>
        <w:t xml:space="preserve">citizenship, </w:t>
      </w:r>
      <w:r w:rsidR="00301921" w:rsidRPr="00301921">
        <w:rPr>
          <w:rFonts w:asciiTheme="majorHAnsi" w:hAnsiTheme="majorHAnsi"/>
          <w:color w:val="000000"/>
          <w:sz w:val="24"/>
          <w:szCs w:val="24"/>
        </w:rPr>
        <w:t xml:space="preserve">social justice, current events, etc.)? </w:t>
      </w:r>
    </w:p>
    <w:p w:rsidR="00301921" w:rsidRPr="00301921" w:rsidRDefault="00301921" w:rsidP="00301921">
      <w:pPr>
        <w:numPr>
          <w:ilvl w:val="0"/>
          <w:numId w:val="18"/>
        </w:numPr>
        <w:ind w:right="10"/>
        <w:rPr>
          <w:rFonts w:asciiTheme="majorHAnsi" w:hAnsiTheme="majorHAnsi" w:cs="Arial"/>
        </w:rPr>
      </w:pPr>
      <w:r w:rsidRPr="00301921">
        <w:rPr>
          <w:rFonts w:asciiTheme="majorHAnsi" w:hAnsiTheme="majorHAnsi" w:cs="Arial"/>
        </w:rPr>
        <w:t>Please describe how your chapter and/or members have been impacted by global events within the Standards of Excellence period</w:t>
      </w:r>
      <w:r w:rsidR="007C0DCF">
        <w:rPr>
          <w:rFonts w:asciiTheme="majorHAnsi" w:hAnsiTheme="majorHAnsi" w:cs="Arial"/>
        </w:rPr>
        <w:t xml:space="preserve"> (Presidential Election, Hurricane Sandy, etc.)</w:t>
      </w:r>
      <w:r w:rsidRPr="00301921">
        <w:rPr>
          <w:rFonts w:asciiTheme="majorHAnsi" w:hAnsiTheme="majorHAnsi" w:cs="Arial"/>
        </w:rPr>
        <w:t>?</w:t>
      </w:r>
    </w:p>
    <w:p w:rsidR="0020362E" w:rsidRDefault="0020362E" w:rsidP="0020362E">
      <w:pPr>
        <w:ind w:right="14"/>
        <w:rPr>
          <w:rFonts w:asciiTheme="majorHAnsi" w:hAnsiTheme="majorHAnsi" w:cs="Arial"/>
        </w:rPr>
      </w:pPr>
    </w:p>
    <w:tbl>
      <w:tblPr>
        <w:tblStyle w:val="LightGrid1"/>
        <w:tblW w:w="0" w:type="auto"/>
        <w:tblLook w:val="04A0" w:firstRow="1" w:lastRow="0" w:firstColumn="1" w:lastColumn="0" w:noHBand="0" w:noVBand="1"/>
      </w:tblPr>
      <w:tblGrid>
        <w:gridCol w:w="1366"/>
        <w:gridCol w:w="1932"/>
        <w:gridCol w:w="1934"/>
        <w:gridCol w:w="1880"/>
        <w:gridCol w:w="1913"/>
        <w:gridCol w:w="1991"/>
      </w:tblGrid>
      <w:tr w:rsidR="00A276B7" w:rsidTr="0031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57F2" w:rsidRDefault="00E057F2" w:rsidP="00315739">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A276B7" w:rsidTr="0031573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E057F2" w:rsidRPr="00FC2FFE" w:rsidRDefault="00E057F2" w:rsidP="00315739">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E057F2" w:rsidRPr="00A276B7" w:rsidRDefault="00A276B7" w:rsidP="00A276B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A276B7">
              <w:rPr>
                <w:rFonts w:asciiTheme="majorHAnsi" w:hAnsiTheme="majorHAnsi" w:cs="Arial"/>
                <w:sz w:val="24"/>
                <w:szCs w:val="24"/>
              </w:rPr>
              <w:t xml:space="preserve">Chapter </w:t>
            </w:r>
            <w:r>
              <w:rPr>
                <w:rFonts w:asciiTheme="majorHAnsi" w:hAnsiTheme="majorHAnsi" w:cs="Arial"/>
                <w:sz w:val="24"/>
                <w:szCs w:val="24"/>
              </w:rPr>
              <w:t>does not actively</w:t>
            </w:r>
            <w:r w:rsidRPr="00A276B7">
              <w:rPr>
                <w:rFonts w:asciiTheme="majorHAnsi" w:hAnsiTheme="majorHAnsi" w:cs="Arial"/>
                <w:sz w:val="24"/>
                <w:szCs w:val="24"/>
              </w:rPr>
              <w:t xml:space="preserve"> </w:t>
            </w:r>
            <w:r>
              <w:rPr>
                <w:rFonts w:asciiTheme="majorHAnsi" w:hAnsiTheme="majorHAnsi" w:cs="Arial"/>
                <w:sz w:val="24"/>
                <w:szCs w:val="24"/>
              </w:rPr>
              <w:t xml:space="preserve">engage in </w:t>
            </w:r>
            <w:r w:rsidRPr="00A276B7">
              <w:rPr>
                <w:rFonts w:asciiTheme="majorHAnsi" w:hAnsiTheme="majorHAnsi" w:cs="Arial"/>
                <w:sz w:val="24"/>
                <w:szCs w:val="24"/>
              </w:rPr>
              <w:t xml:space="preserve">service and philanthropic endeavors. </w:t>
            </w:r>
            <w:r>
              <w:rPr>
                <w:rFonts w:asciiTheme="majorHAnsi" w:hAnsiTheme="majorHAnsi" w:cs="Arial"/>
                <w:sz w:val="24"/>
                <w:szCs w:val="24"/>
              </w:rPr>
              <w:t xml:space="preserve">Chapter does not educate members on societal issues or understands how global events can impact them and vice versa.  </w:t>
            </w:r>
            <w:r w:rsidR="00E057F2" w:rsidRPr="00A276B7">
              <w:rPr>
                <w:rFonts w:asciiTheme="majorHAnsi" w:hAnsiTheme="majorHAnsi" w:cs="Arial"/>
                <w:sz w:val="24"/>
                <w:szCs w:val="24"/>
              </w:rPr>
              <w:t>Did not provide answers to follow up questions.</w:t>
            </w:r>
          </w:p>
        </w:tc>
        <w:tc>
          <w:tcPr>
            <w:tcW w:w="0" w:type="auto"/>
          </w:tcPr>
          <w:p w:rsidR="00E057F2" w:rsidRPr="00A276B7" w:rsidRDefault="00A276B7" w:rsidP="00A276B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A276B7">
              <w:rPr>
                <w:rFonts w:asciiTheme="majorHAnsi" w:hAnsiTheme="majorHAnsi" w:cs="Arial"/>
                <w:sz w:val="24"/>
                <w:szCs w:val="24"/>
              </w:rPr>
              <w:t xml:space="preserve">Chapter </w:t>
            </w:r>
            <w:r>
              <w:rPr>
                <w:rFonts w:asciiTheme="majorHAnsi" w:hAnsiTheme="majorHAnsi" w:cs="Arial"/>
                <w:sz w:val="24"/>
                <w:szCs w:val="24"/>
              </w:rPr>
              <w:t>does not actively</w:t>
            </w:r>
            <w:r w:rsidRPr="00A276B7">
              <w:rPr>
                <w:rFonts w:asciiTheme="majorHAnsi" w:hAnsiTheme="majorHAnsi" w:cs="Arial"/>
                <w:sz w:val="24"/>
                <w:szCs w:val="24"/>
              </w:rPr>
              <w:t xml:space="preserve"> </w:t>
            </w:r>
            <w:r>
              <w:rPr>
                <w:rFonts w:asciiTheme="majorHAnsi" w:hAnsiTheme="majorHAnsi" w:cs="Arial"/>
                <w:sz w:val="24"/>
                <w:szCs w:val="24"/>
              </w:rPr>
              <w:t xml:space="preserve">engage in </w:t>
            </w:r>
            <w:r w:rsidRPr="00A276B7">
              <w:rPr>
                <w:rFonts w:asciiTheme="majorHAnsi" w:hAnsiTheme="majorHAnsi" w:cs="Arial"/>
                <w:sz w:val="24"/>
                <w:szCs w:val="24"/>
              </w:rPr>
              <w:t xml:space="preserve">service and philanthropic endeavors. </w:t>
            </w:r>
            <w:r>
              <w:rPr>
                <w:rFonts w:asciiTheme="majorHAnsi" w:hAnsiTheme="majorHAnsi" w:cs="Arial"/>
                <w:sz w:val="24"/>
                <w:szCs w:val="24"/>
              </w:rPr>
              <w:t xml:space="preserve">Chapter does not actively educate members on societal issues or understands how global events can impact them and vice versa.  </w:t>
            </w:r>
            <w:r w:rsidR="00E057F2" w:rsidRPr="00A276B7">
              <w:rPr>
                <w:rFonts w:asciiTheme="majorHAnsi" w:hAnsiTheme="majorHAnsi" w:cs="Arial"/>
                <w:sz w:val="24"/>
                <w:szCs w:val="24"/>
              </w:rPr>
              <w:t>Struggled to answer follow up questions.</w:t>
            </w:r>
          </w:p>
        </w:tc>
        <w:tc>
          <w:tcPr>
            <w:tcW w:w="0" w:type="auto"/>
          </w:tcPr>
          <w:p w:rsidR="00E057F2" w:rsidRPr="00A276B7" w:rsidRDefault="00A276B7" w:rsidP="00A276B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A276B7">
              <w:rPr>
                <w:rFonts w:asciiTheme="majorHAnsi" w:hAnsiTheme="majorHAnsi" w:cs="Arial"/>
                <w:sz w:val="24"/>
                <w:szCs w:val="24"/>
              </w:rPr>
              <w:t xml:space="preserve">Chapter </w:t>
            </w:r>
            <w:r>
              <w:rPr>
                <w:rFonts w:asciiTheme="majorHAnsi" w:hAnsiTheme="majorHAnsi" w:cs="Arial"/>
                <w:sz w:val="24"/>
                <w:szCs w:val="24"/>
              </w:rPr>
              <w:t>engages</w:t>
            </w:r>
            <w:r w:rsidRPr="00A276B7">
              <w:rPr>
                <w:rFonts w:asciiTheme="majorHAnsi" w:hAnsiTheme="majorHAnsi" w:cs="Arial"/>
                <w:sz w:val="24"/>
                <w:szCs w:val="24"/>
              </w:rPr>
              <w:t xml:space="preserve"> in service and philanthropic endeavors. Chapter </w:t>
            </w:r>
            <w:r>
              <w:rPr>
                <w:rFonts w:asciiTheme="majorHAnsi" w:hAnsiTheme="majorHAnsi" w:cs="Arial"/>
                <w:sz w:val="24"/>
                <w:szCs w:val="24"/>
              </w:rPr>
              <w:t>discusses</w:t>
            </w:r>
            <w:r w:rsidRPr="00A276B7">
              <w:rPr>
                <w:rFonts w:asciiTheme="majorHAnsi" w:hAnsiTheme="majorHAnsi" w:cs="Arial"/>
                <w:sz w:val="24"/>
                <w:szCs w:val="24"/>
              </w:rPr>
              <w:t xml:space="preserve"> societal issues and global events</w:t>
            </w:r>
            <w:r>
              <w:rPr>
                <w:rFonts w:asciiTheme="majorHAnsi" w:hAnsiTheme="majorHAnsi" w:cs="Arial"/>
                <w:sz w:val="24"/>
                <w:szCs w:val="24"/>
              </w:rPr>
              <w:t xml:space="preserve"> that </w:t>
            </w:r>
            <w:r w:rsidRPr="00A276B7">
              <w:rPr>
                <w:rFonts w:asciiTheme="majorHAnsi" w:hAnsiTheme="majorHAnsi" w:cs="Arial"/>
                <w:sz w:val="24"/>
                <w:szCs w:val="24"/>
              </w:rPr>
              <w:t>impact the</w:t>
            </w:r>
            <w:r>
              <w:rPr>
                <w:rFonts w:asciiTheme="majorHAnsi" w:hAnsiTheme="majorHAnsi" w:cs="Arial"/>
                <w:sz w:val="24"/>
                <w:szCs w:val="24"/>
              </w:rPr>
              <w:t xml:space="preserve"> chapter</w:t>
            </w:r>
            <w:r w:rsidRPr="00A276B7">
              <w:rPr>
                <w:rFonts w:asciiTheme="majorHAnsi" w:hAnsiTheme="majorHAnsi" w:cs="Arial"/>
                <w:sz w:val="24"/>
                <w:szCs w:val="24"/>
              </w:rPr>
              <w:t xml:space="preserve"> and vice versa.  </w:t>
            </w:r>
            <w:r w:rsidR="00E057F2" w:rsidRPr="00A276B7">
              <w:rPr>
                <w:rFonts w:asciiTheme="majorHAnsi" w:hAnsiTheme="majorHAnsi" w:cs="Arial"/>
                <w:sz w:val="24"/>
                <w:szCs w:val="24"/>
              </w:rPr>
              <w:t>Provided answers to follow up questions but struggled.</w:t>
            </w:r>
          </w:p>
        </w:tc>
        <w:tc>
          <w:tcPr>
            <w:tcW w:w="0" w:type="auto"/>
          </w:tcPr>
          <w:p w:rsidR="00E057F2" w:rsidRDefault="006B334E" w:rsidP="00A276B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describes and is engaged in service and philanthropic endeavors. Chapter actively educates members on societal issues and understands how global events can impact them and vice versa.  </w:t>
            </w:r>
            <w:r w:rsidR="00E057F2">
              <w:rPr>
                <w:rFonts w:asciiTheme="majorHAnsi" w:hAnsiTheme="majorHAnsi" w:cs="Arial"/>
                <w:sz w:val="24"/>
                <w:szCs w:val="24"/>
              </w:rPr>
              <w:t>Answered follow up questions.</w:t>
            </w:r>
          </w:p>
        </w:tc>
        <w:tc>
          <w:tcPr>
            <w:tcW w:w="0" w:type="auto"/>
          </w:tcPr>
          <w:p w:rsidR="00E057F2" w:rsidRDefault="00E057F2" w:rsidP="00A276B7">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 xml:space="preserve">Chapter </w:t>
            </w:r>
            <w:r w:rsidR="007C0DCF">
              <w:rPr>
                <w:rFonts w:asciiTheme="majorHAnsi" w:hAnsiTheme="majorHAnsi" w:cs="Arial"/>
                <w:sz w:val="24"/>
                <w:szCs w:val="24"/>
              </w:rPr>
              <w:t xml:space="preserve">describes and is </w:t>
            </w:r>
            <w:r w:rsidR="00A276B7">
              <w:rPr>
                <w:rFonts w:asciiTheme="majorHAnsi" w:hAnsiTheme="majorHAnsi" w:cs="Arial"/>
                <w:sz w:val="24"/>
                <w:szCs w:val="24"/>
              </w:rPr>
              <w:t xml:space="preserve">assertively </w:t>
            </w:r>
            <w:r w:rsidR="007C0DCF">
              <w:rPr>
                <w:rFonts w:asciiTheme="majorHAnsi" w:hAnsiTheme="majorHAnsi" w:cs="Arial"/>
                <w:sz w:val="24"/>
                <w:szCs w:val="24"/>
              </w:rPr>
              <w:t>engage</w:t>
            </w:r>
            <w:r w:rsidR="00A276B7">
              <w:rPr>
                <w:rFonts w:asciiTheme="majorHAnsi" w:hAnsiTheme="majorHAnsi" w:cs="Arial"/>
                <w:sz w:val="24"/>
                <w:szCs w:val="24"/>
              </w:rPr>
              <w:t>s</w:t>
            </w:r>
            <w:r w:rsidR="007C0DCF">
              <w:rPr>
                <w:rFonts w:asciiTheme="majorHAnsi" w:hAnsiTheme="majorHAnsi" w:cs="Arial"/>
                <w:sz w:val="24"/>
                <w:szCs w:val="24"/>
              </w:rPr>
              <w:t xml:space="preserve"> in service and philanthropic endeavors. </w:t>
            </w:r>
            <w:r w:rsidR="006B334E">
              <w:rPr>
                <w:rFonts w:asciiTheme="majorHAnsi" w:hAnsiTheme="majorHAnsi" w:cs="Arial"/>
                <w:sz w:val="24"/>
                <w:szCs w:val="24"/>
              </w:rPr>
              <w:t>Chapter actively educates members on societal issues and understands how global events can impact them and vice versa</w:t>
            </w:r>
            <w:r w:rsidR="00A276B7">
              <w:rPr>
                <w:rFonts w:asciiTheme="majorHAnsi" w:hAnsiTheme="majorHAnsi" w:cs="Arial"/>
                <w:sz w:val="24"/>
                <w:szCs w:val="24"/>
              </w:rPr>
              <w:t xml:space="preserve"> evident through examples provided. </w:t>
            </w:r>
            <w:r>
              <w:rPr>
                <w:rFonts w:asciiTheme="majorHAnsi" w:hAnsiTheme="majorHAnsi" w:cs="Arial"/>
                <w:sz w:val="24"/>
                <w:szCs w:val="24"/>
              </w:rPr>
              <w:t>Answered follow up questions thoroughly.</w:t>
            </w:r>
          </w:p>
        </w:tc>
      </w:tr>
    </w:tbl>
    <w:p w:rsidR="00E057F2" w:rsidRDefault="00E057F2" w:rsidP="0020362E">
      <w:pPr>
        <w:ind w:right="14"/>
        <w:rPr>
          <w:rFonts w:asciiTheme="majorHAnsi" w:hAnsiTheme="majorHAnsi" w:cs="Arial"/>
        </w:rPr>
      </w:pPr>
    </w:p>
    <w:p w:rsidR="00E057F2" w:rsidRDefault="00E057F2" w:rsidP="0020362E">
      <w:pPr>
        <w:ind w:right="14"/>
        <w:rPr>
          <w:rFonts w:asciiTheme="majorHAnsi" w:hAnsiTheme="majorHAnsi" w:cs="Arial"/>
        </w:rPr>
      </w:pPr>
    </w:p>
    <w:p w:rsidR="00E057F2" w:rsidRDefault="00E057F2" w:rsidP="0020362E">
      <w:pPr>
        <w:ind w:right="14"/>
        <w:rPr>
          <w:rFonts w:asciiTheme="majorHAnsi" w:hAnsiTheme="majorHAnsi" w:cs="Arial"/>
        </w:rPr>
      </w:pPr>
    </w:p>
    <w:p w:rsidR="00701B86" w:rsidRDefault="00701B86" w:rsidP="00701B86">
      <w:pPr>
        <w:ind w:right="14"/>
        <w:rPr>
          <w:rFonts w:asciiTheme="majorHAnsi" w:hAnsiTheme="majorHAnsi" w:cs="Arial"/>
        </w:rPr>
      </w:pPr>
    </w:p>
    <w:p w:rsidR="007C0DCF" w:rsidRDefault="007C0DCF" w:rsidP="00701B86">
      <w:pPr>
        <w:ind w:right="14"/>
        <w:rPr>
          <w:rFonts w:asciiTheme="majorHAnsi" w:hAnsiTheme="majorHAnsi" w:cs="Arial"/>
        </w:rPr>
      </w:pPr>
    </w:p>
    <w:p w:rsidR="007C0DCF" w:rsidRDefault="007C0DCF" w:rsidP="00701B86">
      <w:pPr>
        <w:ind w:right="14"/>
        <w:rPr>
          <w:rFonts w:asciiTheme="majorHAnsi" w:hAnsiTheme="majorHAnsi" w:cs="Arial"/>
        </w:rPr>
      </w:pPr>
    </w:p>
    <w:p w:rsidR="00AE58AB" w:rsidRDefault="00AE58AB" w:rsidP="00701B86">
      <w:pPr>
        <w:ind w:right="14"/>
        <w:rPr>
          <w:rFonts w:asciiTheme="majorHAnsi" w:hAnsiTheme="majorHAnsi" w:cs="Arial"/>
        </w:rPr>
      </w:pPr>
    </w:p>
    <w:p w:rsidR="00C47863" w:rsidRDefault="00C47863" w:rsidP="00701B86">
      <w:pPr>
        <w:ind w:right="14"/>
        <w:rPr>
          <w:rFonts w:asciiTheme="majorHAnsi" w:hAnsiTheme="majorHAnsi" w:cs="Arial"/>
        </w:rPr>
      </w:pPr>
    </w:p>
    <w:p w:rsidR="00C47863" w:rsidRDefault="00C47863" w:rsidP="00701B86">
      <w:pPr>
        <w:ind w:right="14"/>
        <w:rPr>
          <w:rFonts w:asciiTheme="majorHAnsi" w:hAnsiTheme="majorHAnsi" w:cs="Arial"/>
        </w:rPr>
      </w:pPr>
    </w:p>
    <w:p w:rsidR="00C47863" w:rsidRDefault="00C47863" w:rsidP="00701B86">
      <w:pPr>
        <w:ind w:right="14"/>
        <w:rPr>
          <w:rFonts w:asciiTheme="majorHAnsi" w:hAnsiTheme="majorHAnsi" w:cs="Arial"/>
        </w:rPr>
      </w:pPr>
    </w:p>
    <w:p w:rsidR="00C47863" w:rsidRDefault="00C47863" w:rsidP="00701B86">
      <w:pPr>
        <w:ind w:right="14"/>
        <w:rPr>
          <w:rFonts w:asciiTheme="majorHAnsi" w:hAnsiTheme="majorHAnsi" w:cs="Arial"/>
        </w:rPr>
      </w:pPr>
    </w:p>
    <w:p w:rsidR="00E057F2" w:rsidRDefault="00E057F2" w:rsidP="00701B86">
      <w:pPr>
        <w:ind w:right="14"/>
        <w:rPr>
          <w:rFonts w:asciiTheme="majorHAnsi" w:hAnsiTheme="majorHAnsi" w:cs="Arial"/>
        </w:rPr>
      </w:pPr>
    </w:p>
    <w:p w:rsidR="00701B86" w:rsidRPr="00414824" w:rsidRDefault="00701B86" w:rsidP="00653550">
      <w:pPr>
        <w:pStyle w:val="Heading5"/>
        <w:pBdr>
          <w:top w:val="single" w:sz="4" w:space="1" w:color="auto"/>
          <w:left w:val="single" w:sz="4" w:space="4" w:color="auto"/>
          <w:bottom w:val="single" w:sz="4" w:space="1" w:color="auto"/>
          <w:right w:val="single" w:sz="4" w:space="4" w:color="auto"/>
        </w:pBdr>
        <w:shd w:val="clear" w:color="auto" w:fill="000000" w:themeFill="text1"/>
        <w:ind w:right="10"/>
        <w:rPr>
          <w:rFonts w:asciiTheme="majorHAnsi" w:hAnsiTheme="majorHAnsi" w:cs="Arial"/>
          <w:i/>
          <w:color w:val="FFFFFF" w:themeColor="background1"/>
          <w:sz w:val="40"/>
          <w:szCs w:val="40"/>
          <w:u w:val="none"/>
        </w:rPr>
      </w:pPr>
      <w:r w:rsidRPr="00414824">
        <w:rPr>
          <w:rFonts w:asciiTheme="majorHAnsi" w:hAnsiTheme="majorHAnsi" w:cs="Arial"/>
          <w:color w:val="FFFFFF" w:themeColor="background1"/>
          <w:sz w:val="40"/>
          <w:szCs w:val="40"/>
          <w:u w:val="none"/>
        </w:rPr>
        <w:lastRenderedPageBreak/>
        <w:t>Relationship Building</w:t>
      </w:r>
    </w:p>
    <w:p w:rsidR="00701B86" w:rsidRPr="00B91C40" w:rsidRDefault="00701B86" w:rsidP="00701B86">
      <w:pPr>
        <w:spacing w:line="200" w:lineRule="exact"/>
        <w:ind w:right="10"/>
        <w:rPr>
          <w:rFonts w:ascii="Tw Cen MT" w:hAnsi="Tw Cen MT" w:cs="Arial"/>
          <w:bCs/>
          <w:color w:val="000000"/>
          <w:sz w:val="23"/>
          <w:szCs w:val="23"/>
        </w:rPr>
      </w:pPr>
    </w:p>
    <w:p w:rsidR="0020362E" w:rsidRPr="0020362E" w:rsidRDefault="0020362E" w:rsidP="0020362E">
      <w:pPr>
        <w:numPr>
          <w:ilvl w:val="0"/>
          <w:numId w:val="23"/>
        </w:numPr>
        <w:ind w:right="10"/>
        <w:rPr>
          <w:rFonts w:ascii="Cambria" w:hAnsi="Cambria"/>
        </w:rPr>
      </w:pPr>
      <w:r w:rsidRPr="0020362E">
        <w:rPr>
          <w:rFonts w:ascii="Cambria" w:hAnsi="Cambria"/>
        </w:rPr>
        <w:t>Please describe the relationships between your chapter</w:t>
      </w:r>
      <w:r w:rsidR="00467ADD">
        <w:rPr>
          <w:rFonts w:ascii="Cambria" w:hAnsi="Cambria"/>
        </w:rPr>
        <w:t>, council</w:t>
      </w:r>
      <w:r w:rsidRPr="0020362E">
        <w:rPr>
          <w:rFonts w:ascii="Cambria" w:hAnsi="Cambria"/>
        </w:rPr>
        <w:t xml:space="preserve"> and the overall fraternity &amp; sorority community. What are the mutual benefits of these relationships?  How does the chapter continue to foster these relationships? Please provide examples.</w:t>
      </w:r>
    </w:p>
    <w:p w:rsidR="0027173C" w:rsidRDefault="0020362E" w:rsidP="0027173C">
      <w:pPr>
        <w:numPr>
          <w:ilvl w:val="0"/>
          <w:numId w:val="23"/>
        </w:numPr>
        <w:ind w:right="10"/>
        <w:rPr>
          <w:rFonts w:ascii="Cambria" w:hAnsi="Cambria"/>
        </w:rPr>
      </w:pPr>
      <w:r w:rsidRPr="0020362E">
        <w:rPr>
          <w:rFonts w:ascii="Cambria" w:hAnsi="Cambria"/>
        </w:rPr>
        <w:t>Please describe the relationship your chapter and your Inter/National organization</w:t>
      </w:r>
      <w:r w:rsidR="0027173C">
        <w:rPr>
          <w:rFonts w:ascii="Cambria" w:hAnsi="Cambria"/>
        </w:rPr>
        <w:t xml:space="preserve">, </w:t>
      </w:r>
      <w:r w:rsidR="0027173C" w:rsidRPr="0020362E">
        <w:rPr>
          <w:rFonts w:ascii="Cambria" w:hAnsi="Cambria"/>
        </w:rPr>
        <w:t>your alumni/ae</w:t>
      </w:r>
      <w:r w:rsidR="0027173C">
        <w:rPr>
          <w:rFonts w:ascii="Cambria" w:hAnsi="Cambria"/>
        </w:rPr>
        <w:t xml:space="preserve">, </w:t>
      </w:r>
      <w:r w:rsidR="0027173C" w:rsidRPr="0020362E">
        <w:rPr>
          <w:rFonts w:ascii="Cambria" w:hAnsi="Cambria"/>
        </w:rPr>
        <w:t>the Office of Fraternity &amp; Sorority Life</w:t>
      </w:r>
      <w:r w:rsidR="0027173C">
        <w:rPr>
          <w:rFonts w:ascii="Cambria" w:hAnsi="Cambria"/>
        </w:rPr>
        <w:t xml:space="preserve"> and </w:t>
      </w:r>
      <w:r w:rsidR="0027173C" w:rsidRPr="0020362E">
        <w:rPr>
          <w:rFonts w:ascii="Cambria" w:hAnsi="Cambria"/>
        </w:rPr>
        <w:t>Florida Atlantic University</w:t>
      </w:r>
      <w:r w:rsidRPr="0020362E">
        <w:rPr>
          <w:rFonts w:ascii="Cambria" w:hAnsi="Cambria"/>
        </w:rPr>
        <w:t>. What are the mutual benefits of this relationship? How does the chapter continue to foster this relationship? Please provide examples.</w:t>
      </w:r>
    </w:p>
    <w:p w:rsidR="0020362E" w:rsidRPr="0027173C" w:rsidRDefault="0020362E" w:rsidP="0027173C">
      <w:pPr>
        <w:numPr>
          <w:ilvl w:val="0"/>
          <w:numId w:val="23"/>
        </w:numPr>
        <w:ind w:right="10"/>
        <w:rPr>
          <w:rFonts w:ascii="Cambria" w:hAnsi="Cambria"/>
        </w:rPr>
      </w:pPr>
      <w:r w:rsidRPr="0027173C">
        <w:rPr>
          <w:rFonts w:ascii="Cambria" w:hAnsi="Cambria"/>
        </w:rPr>
        <w:t>In what ways does your chapter promote the development and cultivation of relationships among its members?</w:t>
      </w:r>
    </w:p>
    <w:p w:rsidR="00701B86" w:rsidRDefault="00701B86" w:rsidP="00701B86">
      <w:pPr>
        <w:ind w:left="360" w:right="14"/>
        <w:rPr>
          <w:rFonts w:ascii="Arial Narrow" w:hAnsi="Arial Narrow" w:cs="Arial"/>
          <w:color w:val="FFFFFF" w:themeColor="background1"/>
        </w:rPr>
      </w:pPr>
    </w:p>
    <w:tbl>
      <w:tblPr>
        <w:tblStyle w:val="LightGrid1"/>
        <w:tblW w:w="0" w:type="auto"/>
        <w:tblLook w:val="04A0" w:firstRow="1" w:lastRow="0" w:firstColumn="1" w:lastColumn="0" w:noHBand="0" w:noVBand="1"/>
      </w:tblPr>
      <w:tblGrid>
        <w:gridCol w:w="1336"/>
        <w:gridCol w:w="1890"/>
        <w:gridCol w:w="1895"/>
        <w:gridCol w:w="1882"/>
        <w:gridCol w:w="1998"/>
        <w:gridCol w:w="2015"/>
      </w:tblGrid>
      <w:tr w:rsidR="00E057F2" w:rsidTr="0031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57F2" w:rsidRDefault="00E057F2" w:rsidP="00315739">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E057F2" w:rsidTr="0031573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E057F2" w:rsidRPr="00FC2FFE" w:rsidRDefault="00E057F2" w:rsidP="00315739">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does not provide consistent resources &amp; development for its members from the new member period to post graduation. The chapter does not understand the impact of developmental opportunities nor do they attempt to attain a healthy and responsible social identity. Did not provide answers to 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does not provide consistent resources &amp; development for its members from the new member period to post graduation. The chapter does not fully understand the impact of developmental opportunities. The chapter barely attempts to attain a healthy and responsible social identity. Struggled to answer 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provides resources &amp; development for its members from the new member period to post graduation. The chapter understands the impact of developmental opportunities. The chapter actively attempts to attain a healthy and responsible social identity. Provided answers to follow up questions but struggled.</w:t>
            </w:r>
          </w:p>
        </w:tc>
        <w:tc>
          <w:tcPr>
            <w:tcW w:w="0" w:type="auto"/>
          </w:tcPr>
          <w:p w:rsidR="00E057F2"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provides thorough resources &amp; development for its members from the new member period to post graduation. The chapter understands the impact of developmental opportunities. The chapter has a healthy and responsible social identity. Answered follow up questions.</w:t>
            </w:r>
          </w:p>
        </w:tc>
        <w:tc>
          <w:tcPr>
            <w:tcW w:w="0" w:type="auto"/>
          </w:tcPr>
          <w:p w:rsidR="00E057F2"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clearly provides thorough resources &amp; development for its members from the new member period to post graduation. The chapter understands the impact of developmental opportunities. The chapter has a healthy and responsible social identity. Answered follow up questions thoroughly.</w:t>
            </w:r>
          </w:p>
        </w:tc>
      </w:tr>
    </w:tbl>
    <w:p w:rsidR="00BA4BBC" w:rsidRDefault="00BA4BBC" w:rsidP="00701B86">
      <w:pPr>
        <w:ind w:left="360" w:right="14"/>
        <w:rPr>
          <w:rFonts w:ascii="Arial Narrow" w:hAnsi="Arial Narrow" w:cs="Arial"/>
          <w:color w:val="FFFFFF" w:themeColor="background1"/>
        </w:rPr>
      </w:pPr>
    </w:p>
    <w:p w:rsidR="00BA4BBC" w:rsidRDefault="00BA4BBC" w:rsidP="00701B86">
      <w:pPr>
        <w:ind w:left="360" w:right="14"/>
        <w:rPr>
          <w:rFonts w:ascii="Arial Narrow" w:hAnsi="Arial Narrow" w:cs="Arial"/>
          <w:color w:val="FFFFFF" w:themeColor="background1"/>
        </w:rPr>
      </w:pPr>
    </w:p>
    <w:p w:rsidR="0027173C" w:rsidRDefault="0027173C" w:rsidP="00701B86">
      <w:pPr>
        <w:ind w:left="360" w:right="14"/>
        <w:rPr>
          <w:rFonts w:ascii="Arial Narrow" w:hAnsi="Arial Narrow" w:cs="Arial"/>
          <w:color w:val="FFFFFF" w:themeColor="background1"/>
        </w:rPr>
      </w:pPr>
    </w:p>
    <w:p w:rsidR="0027173C" w:rsidRDefault="0027173C" w:rsidP="00701B86">
      <w:pPr>
        <w:ind w:left="360" w:right="14"/>
        <w:rPr>
          <w:rFonts w:ascii="Arial Narrow" w:hAnsi="Arial Narrow" w:cs="Arial"/>
          <w:color w:val="FFFFFF" w:themeColor="background1"/>
        </w:rPr>
      </w:pPr>
    </w:p>
    <w:p w:rsidR="00E057F2" w:rsidRDefault="00E057F2"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C47863" w:rsidRDefault="00C47863" w:rsidP="00701B86">
      <w:pPr>
        <w:ind w:left="360" w:right="14"/>
        <w:rPr>
          <w:rFonts w:ascii="Arial Narrow" w:hAnsi="Arial Narrow" w:cs="Arial"/>
          <w:color w:val="FFFFFF" w:themeColor="background1"/>
        </w:rPr>
      </w:pPr>
    </w:p>
    <w:p w:rsidR="006B4819" w:rsidRDefault="006B4819" w:rsidP="00701B86">
      <w:pPr>
        <w:ind w:left="360" w:right="14"/>
        <w:rPr>
          <w:rFonts w:ascii="Arial Narrow" w:hAnsi="Arial Narrow" w:cs="Arial"/>
          <w:color w:val="FFFFFF" w:themeColor="background1"/>
        </w:rPr>
      </w:pPr>
    </w:p>
    <w:p w:rsidR="00E057F2" w:rsidRDefault="00E057F2" w:rsidP="00701B86">
      <w:pPr>
        <w:ind w:left="360" w:right="14"/>
        <w:rPr>
          <w:rFonts w:ascii="Arial Narrow" w:hAnsi="Arial Narrow" w:cs="Arial"/>
          <w:color w:val="FFFFFF" w:themeColor="background1"/>
        </w:rPr>
      </w:pPr>
    </w:p>
    <w:p w:rsidR="004B5D92" w:rsidRPr="00414824" w:rsidRDefault="004B5D92" w:rsidP="00653550">
      <w:pPr>
        <w:pStyle w:val="BodyTextIndent"/>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14" w:firstLine="0"/>
        <w:jc w:val="center"/>
        <w:rPr>
          <w:rFonts w:asciiTheme="majorHAnsi" w:hAnsiTheme="majorHAnsi" w:cs="Arial"/>
          <w:b/>
          <w:color w:val="FFFFFF" w:themeColor="background1"/>
          <w:sz w:val="40"/>
          <w:szCs w:val="40"/>
        </w:rPr>
      </w:pPr>
      <w:r w:rsidRPr="00414824">
        <w:rPr>
          <w:rFonts w:asciiTheme="majorHAnsi" w:hAnsiTheme="majorHAnsi" w:cs="Arial"/>
          <w:b/>
          <w:color w:val="FFFFFF" w:themeColor="background1"/>
          <w:sz w:val="40"/>
          <w:szCs w:val="40"/>
        </w:rPr>
        <w:lastRenderedPageBreak/>
        <w:t>Innovative Thought &amp; Action</w:t>
      </w:r>
    </w:p>
    <w:p w:rsidR="00DD374C" w:rsidRPr="00DD374C" w:rsidRDefault="00DD374C" w:rsidP="00DD374C">
      <w:pPr>
        <w:pStyle w:val="BodyTextIndent"/>
        <w:spacing w:line="200" w:lineRule="exact"/>
        <w:ind w:left="360" w:right="10" w:firstLine="0"/>
        <w:rPr>
          <w:rFonts w:asciiTheme="majorHAnsi" w:hAnsiTheme="majorHAnsi"/>
          <w:b/>
          <w:sz w:val="22"/>
          <w:szCs w:val="22"/>
        </w:rPr>
      </w:pPr>
    </w:p>
    <w:p w:rsidR="00701B86" w:rsidRDefault="004B5D92" w:rsidP="00701B86">
      <w:pPr>
        <w:numPr>
          <w:ilvl w:val="0"/>
          <w:numId w:val="19"/>
        </w:numPr>
        <w:ind w:right="14"/>
        <w:rPr>
          <w:rFonts w:asciiTheme="majorHAnsi" w:hAnsiTheme="majorHAnsi" w:cs="Arial"/>
        </w:rPr>
      </w:pPr>
      <w:r w:rsidRPr="004B5D92">
        <w:rPr>
          <w:rFonts w:asciiTheme="majorHAnsi" w:hAnsiTheme="majorHAnsi" w:cs="Arial"/>
        </w:rPr>
        <w:t>How does your chapter empower members to challenge the process</w:t>
      </w:r>
      <w:r w:rsidR="00701B86">
        <w:rPr>
          <w:rFonts w:asciiTheme="majorHAnsi" w:hAnsiTheme="majorHAnsi" w:cs="Arial"/>
        </w:rPr>
        <w:t>/ status quo</w:t>
      </w:r>
      <w:r w:rsidRPr="00701B86">
        <w:rPr>
          <w:rFonts w:asciiTheme="majorHAnsi" w:hAnsiTheme="majorHAnsi" w:cs="Arial"/>
        </w:rPr>
        <w:t>?</w:t>
      </w:r>
    </w:p>
    <w:p w:rsidR="004B5D92" w:rsidRDefault="00701B86" w:rsidP="00701B86">
      <w:pPr>
        <w:numPr>
          <w:ilvl w:val="0"/>
          <w:numId w:val="19"/>
        </w:numPr>
        <w:ind w:right="14"/>
        <w:rPr>
          <w:rFonts w:asciiTheme="majorHAnsi" w:hAnsiTheme="majorHAnsi" w:cs="Arial"/>
        </w:rPr>
      </w:pPr>
      <w:r>
        <w:rPr>
          <w:rFonts w:asciiTheme="majorHAnsi" w:hAnsiTheme="majorHAnsi" w:cs="Arial"/>
        </w:rPr>
        <w:t>In what ways have members of your chapter created programs or initiatives that have changed the dynamic of your chapter? Please provide examples.</w:t>
      </w:r>
      <w:r w:rsidR="004B5D92" w:rsidRPr="00701B86">
        <w:rPr>
          <w:rFonts w:asciiTheme="majorHAnsi" w:hAnsiTheme="majorHAnsi" w:cs="Arial"/>
        </w:rPr>
        <w:t xml:space="preserve"> </w:t>
      </w:r>
    </w:p>
    <w:p w:rsidR="004C2282" w:rsidRPr="00701B86" w:rsidRDefault="004C2282" w:rsidP="00701B86">
      <w:pPr>
        <w:numPr>
          <w:ilvl w:val="0"/>
          <w:numId w:val="19"/>
        </w:numPr>
        <w:ind w:right="14"/>
        <w:rPr>
          <w:rFonts w:asciiTheme="majorHAnsi" w:hAnsiTheme="majorHAnsi" w:cs="Arial"/>
        </w:rPr>
      </w:pPr>
      <w:commentRangeStart w:id="2"/>
      <w:r>
        <w:rPr>
          <w:rFonts w:asciiTheme="majorHAnsi" w:hAnsiTheme="majorHAnsi" w:cs="Arial"/>
        </w:rPr>
        <w:t>In what ways has your chapter sustained innovative programs or initiatives that a member or members of your organization have instituted? Please provide examples.</w:t>
      </w:r>
      <w:commentRangeEnd w:id="2"/>
      <w:r>
        <w:rPr>
          <w:rStyle w:val="CommentReference"/>
        </w:rPr>
        <w:commentReference w:id="2"/>
      </w:r>
    </w:p>
    <w:p w:rsidR="00301921" w:rsidRPr="00301921" w:rsidRDefault="00301921" w:rsidP="004A526A">
      <w:pPr>
        <w:numPr>
          <w:ilvl w:val="0"/>
          <w:numId w:val="19"/>
        </w:numPr>
        <w:ind w:right="14"/>
        <w:rPr>
          <w:rFonts w:ascii="Arial Narrow" w:hAnsi="Arial Narrow" w:cs="Arial"/>
        </w:rPr>
      </w:pPr>
      <w:r>
        <w:rPr>
          <w:rFonts w:asciiTheme="majorHAnsi" w:hAnsiTheme="majorHAnsi" w:cs="Arial"/>
        </w:rPr>
        <w:t xml:space="preserve">What has your chapter done this year that </w:t>
      </w:r>
      <w:r w:rsidR="00701B86">
        <w:rPr>
          <w:rFonts w:asciiTheme="majorHAnsi" w:hAnsiTheme="majorHAnsi" w:cs="Arial"/>
        </w:rPr>
        <w:t>you</w:t>
      </w:r>
      <w:r>
        <w:rPr>
          <w:rFonts w:asciiTheme="majorHAnsi" w:hAnsiTheme="majorHAnsi" w:cs="Arial"/>
        </w:rPr>
        <w:t xml:space="preserve"> did</w:t>
      </w:r>
      <w:r w:rsidR="00701B86">
        <w:rPr>
          <w:rFonts w:asciiTheme="majorHAnsi" w:hAnsiTheme="majorHAnsi" w:cs="Arial"/>
        </w:rPr>
        <w:t xml:space="preserve"> not</w:t>
      </w:r>
      <w:r>
        <w:rPr>
          <w:rFonts w:asciiTheme="majorHAnsi" w:hAnsiTheme="majorHAnsi" w:cs="Arial"/>
        </w:rPr>
        <w:t xml:space="preserve"> do last year? Why?</w:t>
      </w:r>
    </w:p>
    <w:p w:rsidR="00CE6697" w:rsidRPr="00CE6697" w:rsidRDefault="00301921" w:rsidP="00CE6697">
      <w:pPr>
        <w:numPr>
          <w:ilvl w:val="0"/>
          <w:numId w:val="19"/>
        </w:numPr>
        <w:ind w:right="14"/>
        <w:rPr>
          <w:rFonts w:ascii="Arial Narrow" w:hAnsi="Arial Narrow" w:cs="Arial"/>
        </w:rPr>
      </w:pPr>
      <w:r>
        <w:rPr>
          <w:rFonts w:asciiTheme="majorHAnsi" w:hAnsiTheme="majorHAnsi" w:cs="Arial"/>
        </w:rPr>
        <w:t>What is the process for generating innovative thought and action in your chapter?</w:t>
      </w:r>
    </w:p>
    <w:p w:rsidR="001125F8" w:rsidRPr="00CE6697" w:rsidRDefault="001125F8" w:rsidP="001125F8">
      <w:pPr>
        <w:ind w:left="360" w:right="14"/>
        <w:rPr>
          <w:rFonts w:ascii="Arial Narrow" w:hAnsi="Arial Narrow" w:cs="Arial"/>
        </w:rPr>
      </w:pPr>
    </w:p>
    <w:p w:rsidR="00DD374C" w:rsidRDefault="00DD374C" w:rsidP="00DD374C">
      <w:pPr>
        <w:ind w:left="360" w:right="20"/>
        <w:rPr>
          <w:rFonts w:asciiTheme="majorHAnsi" w:hAnsiTheme="majorHAnsi"/>
        </w:rPr>
      </w:pPr>
    </w:p>
    <w:tbl>
      <w:tblPr>
        <w:tblStyle w:val="LightGrid1"/>
        <w:tblW w:w="0" w:type="auto"/>
        <w:tblLook w:val="04A0" w:firstRow="1" w:lastRow="0" w:firstColumn="1" w:lastColumn="0" w:noHBand="0" w:noVBand="1"/>
      </w:tblPr>
      <w:tblGrid>
        <w:gridCol w:w="1336"/>
        <w:gridCol w:w="1890"/>
        <w:gridCol w:w="1895"/>
        <w:gridCol w:w="1882"/>
        <w:gridCol w:w="1998"/>
        <w:gridCol w:w="2015"/>
      </w:tblGrid>
      <w:tr w:rsidR="00E057F2" w:rsidTr="0031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057F2" w:rsidRDefault="00E057F2" w:rsidP="00315739">
            <w:pPr>
              <w:pStyle w:val="BodyText"/>
              <w:ind w:right="14"/>
              <w:jc w:val="center"/>
              <w:rPr>
                <w:rFonts w:asciiTheme="majorHAnsi" w:hAnsiTheme="majorHAnsi" w:cs="Arial"/>
                <w:sz w:val="24"/>
                <w:szCs w:val="24"/>
              </w:rPr>
            </w:pPr>
            <w:r>
              <w:rPr>
                <w:rFonts w:asciiTheme="majorHAnsi" w:hAnsiTheme="majorHAnsi" w:cs="Arial"/>
                <w:sz w:val="24"/>
                <w:szCs w:val="24"/>
              </w:rPr>
              <w:t>0</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1</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2</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3</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4</w:t>
            </w:r>
          </w:p>
        </w:tc>
        <w:tc>
          <w:tcPr>
            <w:tcW w:w="0" w:type="auto"/>
          </w:tcPr>
          <w:p w:rsidR="00E057F2" w:rsidRDefault="00E057F2" w:rsidP="00315739">
            <w:pPr>
              <w:pStyle w:val="BodyText"/>
              <w:ind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5</w:t>
            </w:r>
          </w:p>
        </w:tc>
      </w:tr>
      <w:tr w:rsidR="00E057F2" w:rsidTr="0031573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0" w:type="auto"/>
          </w:tcPr>
          <w:p w:rsidR="00E057F2" w:rsidRPr="00FC2FFE" w:rsidRDefault="00E057F2" w:rsidP="00315739">
            <w:pPr>
              <w:pStyle w:val="BodyText"/>
              <w:ind w:right="14"/>
              <w:rPr>
                <w:rFonts w:asciiTheme="majorHAnsi" w:hAnsiTheme="majorHAnsi" w:cs="Arial"/>
                <w:b w:val="0"/>
                <w:sz w:val="24"/>
                <w:szCs w:val="24"/>
              </w:rPr>
            </w:pPr>
            <w:r w:rsidRPr="00FC2FFE">
              <w:rPr>
                <w:rFonts w:asciiTheme="majorHAnsi" w:hAnsiTheme="majorHAnsi" w:cs="Arial"/>
                <w:b w:val="0"/>
                <w:sz w:val="24"/>
                <w:szCs w:val="24"/>
              </w:rPr>
              <w:t>Did not present on this topic.</w:t>
            </w:r>
            <w:r>
              <w:rPr>
                <w:rFonts w:asciiTheme="majorHAnsi" w:hAnsiTheme="majorHAnsi" w:cs="Arial"/>
                <w:b w:val="0"/>
                <w:sz w:val="24"/>
                <w:szCs w:val="24"/>
              </w:rPr>
              <w:t xml:space="preserve"> </w:t>
            </w:r>
            <w:r w:rsidRPr="003440EC">
              <w:rPr>
                <w:rFonts w:asciiTheme="majorHAnsi" w:hAnsiTheme="majorHAnsi" w:cs="Arial"/>
                <w:b w:val="0"/>
                <w:sz w:val="24"/>
                <w:szCs w:val="24"/>
              </w:rPr>
              <w:t xml:space="preserve">Did not provide answers </w:t>
            </w:r>
            <w:r>
              <w:rPr>
                <w:rFonts w:asciiTheme="majorHAnsi" w:hAnsiTheme="majorHAnsi" w:cs="Arial"/>
                <w:b w:val="0"/>
                <w:sz w:val="24"/>
                <w:szCs w:val="24"/>
              </w:rPr>
              <w:t xml:space="preserve">to </w:t>
            </w:r>
            <w:r w:rsidRPr="003440EC">
              <w:rPr>
                <w:rFonts w:asciiTheme="majorHAnsi" w:hAnsiTheme="majorHAnsi" w:cs="Arial"/>
                <w:b w:val="0"/>
                <w:sz w:val="24"/>
                <w:szCs w:val="24"/>
              </w:rPr>
              <w:t>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does not provide consistent resources &amp; development for its members from the new member period to post graduation. The chapter does not understand the impact of developmental opportunities nor do they attempt to attain a healthy and responsible social identity. Did not provide answers to 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does not provide consistent resources &amp; development for its members from the new member period to post graduation. The chapter does not fully understand the impact of developmental opportunities. The chapter barely attempts to attain a healthy and responsible social identity. Struggled to answer follow up questions.</w:t>
            </w:r>
          </w:p>
        </w:tc>
        <w:tc>
          <w:tcPr>
            <w:tcW w:w="0" w:type="auto"/>
          </w:tcPr>
          <w:p w:rsidR="00E057F2" w:rsidRPr="00522D46"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2"/>
                <w:szCs w:val="24"/>
              </w:rPr>
            </w:pPr>
            <w:r w:rsidRPr="00522D46">
              <w:rPr>
                <w:rFonts w:asciiTheme="majorHAnsi" w:hAnsiTheme="majorHAnsi" w:cs="Arial"/>
                <w:sz w:val="22"/>
                <w:szCs w:val="24"/>
              </w:rPr>
              <w:t>Chapter provides resources &amp; development for its members from the new member period to post graduation. The chapter understands the impact of developmental opportunities. The chapter actively attempts to attain a healthy and responsible social identity. Provided answers to follow up questions but struggled.</w:t>
            </w:r>
          </w:p>
        </w:tc>
        <w:tc>
          <w:tcPr>
            <w:tcW w:w="0" w:type="auto"/>
          </w:tcPr>
          <w:p w:rsidR="00E057F2"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provides thorough resources &amp; development for its members from the new member period to post graduation. The chapter understands the impact of developmental opportunities. The chapter has a healthy and responsible social identity. Answered follow up questions.</w:t>
            </w:r>
          </w:p>
        </w:tc>
        <w:tc>
          <w:tcPr>
            <w:tcW w:w="0" w:type="auto"/>
          </w:tcPr>
          <w:p w:rsidR="00E057F2" w:rsidRDefault="00E057F2" w:rsidP="00315739">
            <w:pPr>
              <w:pStyle w:val="BodyText"/>
              <w:ind w:right="14"/>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Chapter clearly provides thorough resources &amp; development for its members from the new member period to post graduation. The chapter understands the impact of developmental opportunities. The chapter has a healthy and responsible social identity. Answered follow up questions thoroughly.</w:t>
            </w:r>
          </w:p>
        </w:tc>
      </w:tr>
    </w:tbl>
    <w:p w:rsidR="00E057F2" w:rsidRDefault="00E057F2" w:rsidP="00DD374C">
      <w:pPr>
        <w:ind w:left="360" w:right="20"/>
        <w:rPr>
          <w:rFonts w:asciiTheme="majorHAnsi" w:hAnsiTheme="majorHAnsi"/>
        </w:rPr>
      </w:pPr>
    </w:p>
    <w:p w:rsidR="00E057F2" w:rsidRDefault="00E057F2" w:rsidP="00DD374C">
      <w:pPr>
        <w:ind w:left="360" w:right="20"/>
        <w:rPr>
          <w:rFonts w:asciiTheme="majorHAnsi" w:hAnsiTheme="majorHAnsi"/>
        </w:rPr>
      </w:pPr>
    </w:p>
    <w:p w:rsidR="00E057F2" w:rsidRDefault="00E057F2" w:rsidP="00DD374C">
      <w:pPr>
        <w:ind w:left="360" w:right="20"/>
        <w:rPr>
          <w:rFonts w:asciiTheme="majorHAnsi" w:hAnsiTheme="majorHAnsi"/>
        </w:rPr>
      </w:pPr>
    </w:p>
    <w:p w:rsidR="00E057F2" w:rsidRDefault="00E057F2" w:rsidP="00DD374C">
      <w:pPr>
        <w:ind w:left="360" w:right="20"/>
        <w:rPr>
          <w:rFonts w:asciiTheme="majorHAnsi" w:hAnsiTheme="majorHAnsi"/>
        </w:rPr>
      </w:pPr>
    </w:p>
    <w:p w:rsidR="0020362E" w:rsidRDefault="0020362E" w:rsidP="00DD374C">
      <w:pPr>
        <w:ind w:left="360" w:right="20"/>
        <w:rPr>
          <w:rFonts w:asciiTheme="majorHAnsi" w:hAnsiTheme="majorHAnsi"/>
        </w:rPr>
      </w:pPr>
    </w:p>
    <w:p w:rsidR="00E057F2" w:rsidRDefault="00E057F2" w:rsidP="00DD374C">
      <w:pPr>
        <w:ind w:left="360" w:right="20"/>
        <w:rPr>
          <w:rFonts w:asciiTheme="majorHAnsi" w:hAnsiTheme="majorHAnsi"/>
        </w:rPr>
      </w:pPr>
    </w:p>
    <w:p w:rsidR="00E057F2" w:rsidRDefault="00E057F2" w:rsidP="00DD374C">
      <w:pPr>
        <w:ind w:left="360" w:right="20"/>
        <w:rPr>
          <w:rFonts w:asciiTheme="majorHAnsi" w:hAnsiTheme="majorHAnsi"/>
        </w:rPr>
      </w:pPr>
    </w:p>
    <w:p w:rsidR="00C47863" w:rsidRDefault="00C47863" w:rsidP="00DD374C">
      <w:pPr>
        <w:ind w:left="360" w:right="20"/>
        <w:rPr>
          <w:rFonts w:asciiTheme="majorHAnsi" w:hAnsiTheme="majorHAnsi"/>
        </w:rPr>
      </w:pPr>
    </w:p>
    <w:p w:rsidR="00C47863" w:rsidRDefault="00C47863" w:rsidP="00DD374C">
      <w:pPr>
        <w:ind w:left="360" w:right="20"/>
        <w:rPr>
          <w:rFonts w:asciiTheme="majorHAnsi" w:hAnsiTheme="majorHAnsi"/>
        </w:rPr>
      </w:pPr>
    </w:p>
    <w:p w:rsidR="00C47863" w:rsidRDefault="00C47863" w:rsidP="00DD374C">
      <w:pPr>
        <w:ind w:left="360" w:right="20"/>
        <w:rPr>
          <w:rFonts w:asciiTheme="majorHAnsi" w:hAnsiTheme="majorHAnsi"/>
        </w:rPr>
      </w:pPr>
    </w:p>
    <w:p w:rsidR="00C47863" w:rsidRDefault="00C47863" w:rsidP="00DD374C">
      <w:pPr>
        <w:ind w:left="360" w:right="20"/>
        <w:rPr>
          <w:rFonts w:asciiTheme="majorHAnsi" w:hAnsiTheme="majorHAnsi"/>
        </w:rPr>
      </w:pPr>
    </w:p>
    <w:p w:rsidR="00E057F2" w:rsidRDefault="00E057F2" w:rsidP="00DD374C">
      <w:pPr>
        <w:ind w:left="360" w:right="20"/>
        <w:rPr>
          <w:rFonts w:asciiTheme="majorHAnsi" w:hAnsiTheme="majorHAnsi"/>
        </w:rPr>
      </w:pPr>
    </w:p>
    <w:p w:rsidR="00E057F2" w:rsidRPr="00DD374C" w:rsidRDefault="00E057F2" w:rsidP="00DD374C">
      <w:pPr>
        <w:ind w:left="360" w:right="20"/>
        <w:rPr>
          <w:rFonts w:asciiTheme="majorHAnsi" w:hAnsiTheme="majorHAnsi"/>
        </w:rPr>
      </w:pPr>
    </w:p>
    <w:p w:rsidR="00646482" w:rsidRPr="00701B86" w:rsidRDefault="00646482" w:rsidP="00CE6697">
      <w:pPr>
        <w:shd w:val="clear" w:color="auto" w:fill="000000" w:themeFill="text1"/>
        <w:ind w:right="10"/>
        <w:jc w:val="center"/>
        <w:rPr>
          <w:rFonts w:asciiTheme="majorHAnsi" w:hAnsiTheme="majorHAnsi" w:cs="Arial"/>
          <w:b/>
          <w:i/>
          <w:color w:val="FFFFFF" w:themeColor="background1"/>
          <w:sz w:val="40"/>
          <w:szCs w:val="40"/>
        </w:rPr>
      </w:pPr>
      <w:r w:rsidRPr="00701B86">
        <w:rPr>
          <w:rFonts w:asciiTheme="majorHAnsi" w:hAnsiTheme="majorHAnsi" w:cs="Arial"/>
          <w:b/>
          <w:color w:val="FFFFFF" w:themeColor="background1"/>
          <w:sz w:val="40"/>
          <w:szCs w:val="40"/>
        </w:rPr>
        <w:lastRenderedPageBreak/>
        <w:t>Tips Sheet</w:t>
      </w:r>
    </w:p>
    <w:p w:rsidR="00646482" w:rsidRPr="004B5D92" w:rsidRDefault="00646482" w:rsidP="00646482">
      <w:pPr>
        <w:spacing w:line="360" w:lineRule="auto"/>
        <w:ind w:right="10"/>
        <w:jc w:val="center"/>
        <w:rPr>
          <w:rFonts w:asciiTheme="majorHAnsi" w:hAnsiTheme="majorHAnsi" w:cs="Arial"/>
          <w:b/>
        </w:rPr>
      </w:pPr>
    </w:p>
    <w:p w:rsidR="00DA107B" w:rsidRDefault="00CF5F15" w:rsidP="00DA107B">
      <w:pPr>
        <w:numPr>
          <w:ilvl w:val="0"/>
          <w:numId w:val="8"/>
        </w:numPr>
        <w:ind w:right="14"/>
        <w:rPr>
          <w:rFonts w:asciiTheme="majorHAnsi" w:hAnsiTheme="majorHAnsi" w:cs="Arial"/>
        </w:rPr>
      </w:pPr>
      <w:r>
        <w:rPr>
          <w:rFonts w:asciiTheme="majorHAnsi" w:hAnsiTheme="majorHAnsi" w:cs="Arial"/>
        </w:rPr>
        <w:t>Participating in the</w:t>
      </w:r>
      <w:r w:rsidR="00646482" w:rsidRPr="0020362E">
        <w:rPr>
          <w:rFonts w:asciiTheme="majorHAnsi" w:hAnsiTheme="majorHAnsi" w:cs="Arial"/>
        </w:rPr>
        <w:t xml:space="preserve"> </w:t>
      </w:r>
      <w:r w:rsidR="00646482" w:rsidRPr="0020362E">
        <w:rPr>
          <w:rFonts w:asciiTheme="majorHAnsi" w:hAnsiTheme="majorHAnsi" w:cs="Arial"/>
          <w:u w:val="single"/>
        </w:rPr>
        <w:t>Standards of Excellence</w:t>
      </w:r>
      <w:r>
        <w:rPr>
          <w:rFonts w:asciiTheme="majorHAnsi" w:hAnsiTheme="majorHAnsi" w:cs="Arial"/>
        </w:rPr>
        <w:t xml:space="preserve"> process</w:t>
      </w:r>
      <w:r w:rsidR="00646482" w:rsidRPr="0020362E">
        <w:rPr>
          <w:rFonts w:asciiTheme="majorHAnsi" w:hAnsiTheme="majorHAnsi" w:cs="Arial"/>
        </w:rPr>
        <w:t xml:space="preserve"> is not the sole job of the Chapter President</w:t>
      </w:r>
      <w:r w:rsidR="004B5D92" w:rsidRPr="0020362E">
        <w:rPr>
          <w:rFonts w:asciiTheme="majorHAnsi" w:hAnsiTheme="majorHAnsi" w:cs="Arial"/>
        </w:rPr>
        <w:t xml:space="preserve"> or any other singular chapter member</w:t>
      </w:r>
      <w:r w:rsidR="00646482" w:rsidRPr="0020362E">
        <w:rPr>
          <w:rFonts w:asciiTheme="majorHAnsi" w:hAnsiTheme="majorHAnsi" w:cs="Arial"/>
        </w:rPr>
        <w:t>. This process should be a combined effort by past/current exec, general chapter members, alumni/ae, etc.</w:t>
      </w:r>
    </w:p>
    <w:p w:rsidR="00DA107B" w:rsidRDefault="00DA107B" w:rsidP="00DA107B">
      <w:pPr>
        <w:numPr>
          <w:ilvl w:val="0"/>
          <w:numId w:val="8"/>
        </w:numPr>
        <w:ind w:right="14"/>
        <w:rPr>
          <w:rFonts w:asciiTheme="majorHAnsi" w:hAnsiTheme="majorHAnsi" w:cs="Arial"/>
        </w:rPr>
      </w:pPr>
      <w:r>
        <w:rPr>
          <w:rFonts w:asciiTheme="majorHAnsi" w:hAnsiTheme="majorHAnsi" w:cs="Arial"/>
        </w:rPr>
        <w:t>Create a committee made up of eight people, one perso</w:t>
      </w:r>
      <w:r w:rsidR="00BC3DFA">
        <w:rPr>
          <w:rFonts w:asciiTheme="majorHAnsi" w:hAnsiTheme="majorHAnsi" w:cs="Arial"/>
        </w:rPr>
        <w:t>n to cover each of the sections to decide what content you should include.</w:t>
      </w:r>
    </w:p>
    <w:p w:rsidR="00BC3DFA" w:rsidRDefault="00BC3DFA" w:rsidP="00DA107B">
      <w:pPr>
        <w:numPr>
          <w:ilvl w:val="0"/>
          <w:numId w:val="8"/>
        </w:numPr>
        <w:ind w:right="14"/>
        <w:rPr>
          <w:rFonts w:asciiTheme="majorHAnsi" w:hAnsiTheme="majorHAnsi" w:cs="Arial"/>
        </w:rPr>
      </w:pPr>
      <w:r>
        <w:rPr>
          <w:rFonts w:asciiTheme="majorHAnsi" w:hAnsiTheme="majorHAnsi" w:cs="Arial"/>
        </w:rPr>
        <w:t>Choose individuals who feel comfortable public speaking and are good representations of your chapter.</w:t>
      </w:r>
    </w:p>
    <w:p w:rsidR="00646482" w:rsidRDefault="00DA107B" w:rsidP="00DA107B">
      <w:pPr>
        <w:numPr>
          <w:ilvl w:val="0"/>
          <w:numId w:val="8"/>
        </w:numPr>
        <w:ind w:right="14"/>
        <w:rPr>
          <w:rFonts w:asciiTheme="majorHAnsi" w:hAnsiTheme="majorHAnsi" w:cs="Arial"/>
        </w:rPr>
      </w:pPr>
      <w:r>
        <w:rPr>
          <w:rFonts w:asciiTheme="majorHAnsi" w:hAnsiTheme="majorHAnsi" w:cs="Arial"/>
        </w:rPr>
        <w:t xml:space="preserve">Have a meeting with your executive board to review the questions prior to completing the </w:t>
      </w:r>
      <w:r w:rsidR="00BC3DFA">
        <w:rPr>
          <w:rFonts w:asciiTheme="majorHAnsi" w:hAnsiTheme="majorHAnsi" w:cs="Arial"/>
        </w:rPr>
        <w:t>presentation</w:t>
      </w:r>
      <w:r>
        <w:rPr>
          <w:rFonts w:asciiTheme="majorHAnsi" w:hAnsiTheme="majorHAnsi" w:cs="Arial"/>
        </w:rPr>
        <w:t xml:space="preserve"> and after </w:t>
      </w:r>
      <w:r w:rsidR="00ED13FD">
        <w:rPr>
          <w:rFonts w:asciiTheme="majorHAnsi" w:hAnsiTheme="majorHAnsi" w:cs="Arial"/>
        </w:rPr>
        <w:t>to ensure you covered each area thoroughly</w:t>
      </w:r>
      <w:r>
        <w:rPr>
          <w:rFonts w:asciiTheme="majorHAnsi" w:hAnsiTheme="majorHAnsi" w:cs="Arial"/>
        </w:rPr>
        <w:t>.</w:t>
      </w:r>
    </w:p>
    <w:p w:rsidR="00BC3DFA" w:rsidRPr="00DA107B" w:rsidRDefault="00BC3DFA" w:rsidP="00DA107B">
      <w:pPr>
        <w:numPr>
          <w:ilvl w:val="0"/>
          <w:numId w:val="8"/>
        </w:numPr>
        <w:ind w:right="14"/>
        <w:rPr>
          <w:rFonts w:asciiTheme="majorHAnsi" w:hAnsiTheme="majorHAnsi" w:cs="Arial"/>
        </w:rPr>
      </w:pPr>
      <w:r>
        <w:rPr>
          <w:rFonts w:asciiTheme="majorHAnsi" w:hAnsiTheme="majorHAnsi" w:cs="Arial"/>
        </w:rPr>
        <w:t>Practice! The first time you perform your presentation should not be when you are being judged for it. Present it to the chapter, advisors and/or the executive board.</w:t>
      </w:r>
    </w:p>
    <w:p w:rsidR="00142B32" w:rsidRPr="00AE58AB" w:rsidRDefault="00142B32" w:rsidP="00AE58AB">
      <w:pPr>
        <w:numPr>
          <w:ilvl w:val="0"/>
          <w:numId w:val="8"/>
        </w:numPr>
        <w:ind w:right="14"/>
        <w:rPr>
          <w:rFonts w:asciiTheme="majorHAnsi" w:hAnsiTheme="majorHAnsi" w:cs="Arial"/>
        </w:rPr>
      </w:pPr>
      <w:r w:rsidRPr="0020362E">
        <w:rPr>
          <w:rFonts w:asciiTheme="majorHAnsi" w:hAnsiTheme="majorHAnsi" w:cs="Arial"/>
        </w:rPr>
        <w:t xml:space="preserve">Be honest! We ask that you submit for every category and we realize you will be stronger in some categories over others and that is 100 % okay. Please explain how you can develop or improve in that area. </w:t>
      </w:r>
    </w:p>
    <w:p w:rsidR="00646482" w:rsidRPr="00AE58AB" w:rsidRDefault="00646482" w:rsidP="00AE58AB">
      <w:pPr>
        <w:numPr>
          <w:ilvl w:val="0"/>
          <w:numId w:val="8"/>
        </w:numPr>
        <w:ind w:right="14"/>
        <w:rPr>
          <w:rFonts w:asciiTheme="majorHAnsi" w:hAnsiTheme="majorHAnsi" w:cs="Arial"/>
        </w:rPr>
      </w:pPr>
      <w:r w:rsidRPr="0020362E">
        <w:rPr>
          <w:rFonts w:asciiTheme="majorHAnsi" w:hAnsiTheme="majorHAnsi" w:cs="Arial"/>
        </w:rPr>
        <w:t>Make this a priority! Your chapter deserves to be recognized for all of the amazing things that you do.</w:t>
      </w:r>
    </w:p>
    <w:p w:rsidR="00646482" w:rsidRPr="00AE58AB" w:rsidRDefault="00142B32" w:rsidP="00DD374C">
      <w:pPr>
        <w:numPr>
          <w:ilvl w:val="0"/>
          <w:numId w:val="8"/>
        </w:numPr>
        <w:ind w:right="14"/>
        <w:rPr>
          <w:rFonts w:asciiTheme="majorHAnsi" w:hAnsiTheme="majorHAnsi" w:cs="Arial"/>
        </w:rPr>
      </w:pPr>
      <w:r w:rsidRPr="0020362E">
        <w:rPr>
          <w:rFonts w:asciiTheme="majorHAnsi" w:hAnsiTheme="majorHAnsi" w:cs="Arial"/>
        </w:rPr>
        <w:t xml:space="preserve">This process is a unique </w:t>
      </w:r>
      <w:r w:rsidR="00646482" w:rsidRPr="0020362E">
        <w:rPr>
          <w:rFonts w:asciiTheme="majorHAnsi" w:hAnsiTheme="majorHAnsi" w:cs="Arial"/>
        </w:rPr>
        <w:t xml:space="preserve">opportunity to assess the current state of your chapter. </w:t>
      </w:r>
      <w:r w:rsidRPr="0020362E">
        <w:rPr>
          <w:rFonts w:asciiTheme="majorHAnsi" w:hAnsiTheme="majorHAnsi" w:cs="Arial"/>
        </w:rPr>
        <w:t xml:space="preserve">If you don’t know </w:t>
      </w:r>
      <w:r w:rsidR="00F8096D" w:rsidRPr="0020362E">
        <w:rPr>
          <w:rFonts w:asciiTheme="majorHAnsi" w:hAnsiTheme="majorHAnsi" w:cs="Arial"/>
        </w:rPr>
        <w:t>where you</w:t>
      </w:r>
      <w:r w:rsidRPr="0020362E">
        <w:rPr>
          <w:rFonts w:asciiTheme="majorHAnsi" w:hAnsiTheme="majorHAnsi" w:cs="Arial"/>
        </w:rPr>
        <w:t xml:space="preserve"> currently stand its hard to determine the next best course of action.</w:t>
      </w:r>
    </w:p>
    <w:p w:rsidR="00646482" w:rsidRPr="00AE58AB" w:rsidRDefault="00646482" w:rsidP="00DD374C">
      <w:pPr>
        <w:numPr>
          <w:ilvl w:val="0"/>
          <w:numId w:val="8"/>
        </w:numPr>
        <w:ind w:right="14"/>
        <w:rPr>
          <w:rFonts w:asciiTheme="majorHAnsi" w:hAnsiTheme="majorHAnsi" w:cs="Arial"/>
        </w:rPr>
      </w:pPr>
      <w:r w:rsidRPr="0020362E">
        <w:rPr>
          <w:rFonts w:asciiTheme="majorHAnsi" w:hAnsiTheme="majorHAnsi" w:cs="Arial"/>
        </w:rPr>
        <w:t xml:space="preserve">Ask the Office of </w:t>
      </w:r>
      <w:r w:rsidR="004B5D92" w:rsidRPr="0020362E">
        <w:rPr>
          <w:rFonts w:asciiTheme="majorHAnsi" w:hAnsiTheme="majorHAnsi" w:cs="Arial"/>
        </w:rPr>
        <w:t>Fraternity &amp; Sorority Life</w:t>
      </w:r>
      <w:r w:rsidR="00F8096D" w:rsidRPr="0020362E">
        <w:rPr>
          <w:rFonts w:asciiTheme="majorHAnsi" w:hAnsiTheme="majorHAnsi" w:cs="Arial"/>
        </w:rPr>
        <w:t xml:space="preserve"> staff</w:t>
      </w:r>
      <w:r w:rsidRPr="0020362E">
        <w:rPr>
          <w:rFonts w:asciiTheme="majorHAnsi" w:hAnsiTheme="majorHAnsi" w:cs="Arial"/>
        </w:rPr>
        <w:t xml:space="preserve"> if you need clarification on any part of the packet. </w:t>
      </w:r>
    </w:p>
    <w:p w:rsidR="00646482" w:rsidRPr="00AE58AB" w:rsidRDefault="00BC3DFA" w:rsidP="00DD374C">
      <w:pPr>
        <w:numPr>
          <w:ilvl w:val="0"/>
          <w:numId w:val="8"/>
        </w:numPr>
        <w:ind w:right="14"/>
        <w:rPr>
          <w:rFonts w:asciiTheme="majorHAnsi" w:hAnsiTheme="majorHAnsi" w:cs="Arial"/>
        </w:rPr>
      </w:pPr>
      <w:r>
        <w:rPr>
          <w:rFonts w:asciiTheme="majorHAnsi" w:hAnsiTheme="majorHAnsi" w:cs="Arial"/>
        </w:rPr>
        <w:t>T</w:t>
      </w:r>
      <w:r w:rsidR="004222FE">
        <w:rPr>
          <w:rFonts w:asciiTheme="majorHAnsi" w:hAnsiTheme="majorHAnsi" w:cs="Arial"/>
        </w:rPr>
        <w:t xml:space="preserve">he content should be submitted in a neat and organized manner. </w:t>
      </w:r>
    </w:p>
    <w:p w:rsidR="00646482" w:rsidRDefault="00646482" w:rsidP="00AE58AB">
      <w:pPr>
        <w:numPr>
          <w:ilvl w:val="0"/>
          <w:numId w:val="8"/>
        </w:numPr>
        <w:ind w:right="14"/>
        <w:rPr>
          <w:rFonts w:asciiTheme="majorHAnsi" w:hAnsiTheme="majorHAnsi" w:cs="Arial"/>
        </w:rPr>
      </w:pPr>
      <w:r w:rsidRPr="0020362E">
        <w:rPr>
          <w:rFonts w:asciiTheme="majorHAnsi" w:hAnsiTheme="majorHAnsi" w:cs="Arial"/>
        </w:rPr>
        <w:t>Spell check, spell check, &amp; spell check!</w:t>
      </w:r>
    </w:p>
    <w:p w:rsidR="00515450" w:rsidRPr="00BC3DFA" w:rsidRDefault="00BC3DFA" w:rsidP="00BC3DFA">
      <w:pPr>
        <w:numPr>
          <w:ilvl w:val="0"/>
          <w:numId w:val="8"/>
        </w:numPr>
        <w:ind w:right="14"/>
        <w:rPr>
          <w:rFonts w:asciiTheme="majorHAnsi" w:hAnsiTheme="majorHAnsi" w:cs="Arial"/>
        </w:rPr>
      </w:pPr>
      <w:r>
        <w:rPr>
          <w:rFonts w:asciiTheme="majorHAnsi" w:hAnsiTheme="majorHAnsi" w:cs="Arial"/>
        </w:rPr>
        <w:t>Test the presentation. You do not want to show up and not have things work. Plan ahead. Technology can sometimes be unpredictable so have a plan B just in case.</w:t>
      </w:r>
    </w:p>
    <w:p w:rsidR="00DD374C" w:rsidRPr="00AE58AB" w:rsidRDefault="00507630" w:rsidP="00AE58AB">
      <w:pPr>
        <w:numPr>
          <w:ilvl w:val="0"/>
          <w:numId w:val="8"/>
        </w:numPr>
        <w:ind w:right="14"/>
        <w:rPr>
          <w:rFonts w:asciiTheme="majorHAnsi" w:hAnsiTheme="majorHAnsi" w:cs="Arial"/>
        </w:rPr>
      </w:pPr>
      <w:r>
        <w:rPr>
          <w:rFonts w:asciiTheme="majorHAnsi" w:hAnsiTheme="majorHAnsi" w:cs="Arial"/>
        </w:rPr>
        <w:t xml:space="preserve">START EARLY! </w:t>
      </w:r>
      <w:r w:rsidR="00646482" w:rsidRPr="0020362E">
        <w:rPr>
          <w:rFonts w:asciiTheme="majorHAnsi" w:hAnsiTheme="majorHAnsi" w:cs="Arial"/>
        </w:rPr>
        <w:t>Don’t wait until the last minute! The qu</w:t>
      </w:r>
      <w:r>
        <w:rPr>
          <w:rFonts w:asciiTheme="majorHAnsi" w:hAnsiTheme="majorHAnsi" w:cs="Arial"/>
        </w:rPr>
        <w:t>ality of the packet will suffer and you will end up being extremely overwhelmed.</w:t>
      </w:r>
      <w:r w:rsidR="00646482" w:rsidRPr="0020362E">
        <w:rPr>
          <w:rFonts w:asciiTheme="majorHAnsi" w:hAnsiTheme="majorHAnsi" w:cs="Arial"/>
        </w:rPr>
        <w:t xml:space="preserve"> </w:t>
      </w:r>
    </w:p>
    <w:p w:rsidR="00646482" w:rsidRPr="00AE58AB" w:rsidRDefault="00646482" w:rsidP="00DD374C">
      <w:pPr>
        <w:pStyle w:val="ListParagraph"/>
        <w:numPr>
          <w:ilvl w:val="0"/>
          <w:numId w:val="8"/>
        </w:numPr>
        <w:ind w:right="14"/>
        <w:rPr>
          <w:rFonts w:asciiTheme="majorHAnsi" w:hAnsiTheme="majorHAnsi" w:cs="Arial"/>
        </w:rPr>
      </w:pPr>
      <w:r w:rsidRPr="0020362E">
        <w:rPr>
          <w:rFonts w:asciiTheme="majorHAnsi" w:hAnsiTheme="majorHAnsi" w:cs="Arial"/>
        </w:rPr>
        <w:t>M</w:t>
      </w:r>
      <w:r w:rsidR="00BC3DFA">
        <w:rPr>
          <w:rFonts w:asciiTheme="majorHAnsi" w:hAnsiTheme="majorHAnsi" w:cs="Arial"/>
        </w:rPr>
        <w:t>ake a chapter copy of supporting documents</w:t>
      </w:r>
      <w:r w:rsidRPr="0020362E">
        <w:rPr>
          <w:rFonts w:asciiTheme="majorHAnsi" w:hAnsiTheme="majorHAnsi" w:cs="Arial"/>
        </w:rPr>
        <w:t xml:space="preserve"> to use as a learning tool and to compare</w:t>
      </w:r>
      <w:r w:rsidR="00507630">
        <w:rPr>
          <w:rFonts w:asciiTheme="majorHAnsi" w:hAnsiTheme="majorHAnsi" w:cs="Arial"/>
        </w:rPr>
        <w:t xml:space="preserve"> in</w:t>
      </w:r>
      <w:r w:rsidRPr="0020362E">
        <w:rPr>
          <w:rFonts w:asciiTheme="majorHAnsi" w:hAnsiTheme="majorHAnsi" w:cs="Arial"/>
        </w:rPr>
        <w:t xml:space="preserve"> future years.</w:t>
      </w:r>
    </w:p>
    <w:p w:rsidR="00515450" w:rsidRPr="00F90BE7" w:rsidRDefault="00646482" w:rsidP="00515450">
      <w:pPr>
        <w:pStyle w:val="ListParagraph"/>
        <w:numPr>
          <w:ilvl w:val="0"/>
          <w:numId w:val="8"/>
        </w:numPr>
        <w:ind w:right="14"/>
        <w:rPr>
          <w:rFonts w:asciiTheme="majorHAnsi" w:hAnsiTheme="majorHAnsi" w:cs="Arial"/>
          <w:sz w:val="22"/>
          <w:szCs w:val="22"/>
        </w:rPr>
      </w:pPr>
      <w:r w:rsidRPr="008B795D">
        <w:rPr>
          <w:rFonts w:asciiTheme="majorHAnsi" w:hAnsiTheme="majorHAnsi" w:cs="Arial"/>
        </w:rPr>
        <w:t xml:space="preserve"> Have fun with it! This should not be a painful process</w:t>
      </w:r>
      <w:r w:rsidR="00F8096D" w:rsidRPr="008B795D">
        <w:rPr>
          <w:rFonts w:asciiTheme="majorHAnsi" w:hAnsiTheme="majorHAnsi" w:cs="Arial"/>
        </w:rPr>
        <w:t>.</w:t>
      </w:r>
      <w:r w:rsidRPr="008B795D">
        <w:rPr>
          <w:rFonts w:asciiTheme="majorHAnsi" w:hAnsiTheme="majorHAnsi" w:cs="Arial"/>
        </w:rPr>
        <w:t xml:space="preserve"> </w:t>
      </w:r>
    </w:p>
    <w:p w:rsidR="00F90BE7" w:rsidRDefault="00F90BE7"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C47863" w:rsidRDefault="00C47863" w:rsidP="00F90BE7">
      <w:pPr>
        <w:ind w:right="14"/>
        <w:rPr>
          <w:rFonts w:asciiTheme="majorHAnsi" w:hAnsiTheme="majorHAnsi" w:cs="Arial"/>
          <w:sz w:val="22"/>
          <w:szCs w:val="22"/>
        </w:rPr>
      </w:pPr>
    </w:p>
    <w:p w:rsidR="00C47863" w:rsidRDefault="00C47863" w:rsidP="00F90BE7">
      <w:pPr>
        <w:ind w:right="14"/>
        <w:rPr>
          <w:rFonts w:asciiTheme="majorHAnsi" w:hAnsiTheme="majorHAnsi" w:cs="Arial"/>
          <w:sz w:val="22"/>
          <w:szCs w:val="22"/>
        </w:rPr>
      </w:pPr>
    </w:p>
    <w:p w:rsidR="00C47863" w:rsidRDefault="00C47863" w:rsidP="00F90BE7">
      <w:pPr>
        <w:ind w:right="14"/>
        <w:rPr>
          <w:rFonts w:asciiTheme="majorHAnsi" w:hAnsiTheme="majorHAnsi" w:cs="Arial"/>
          <w:sz w:val="22"/>
          <w:szCs w:val="22"/>
        </w:rPr>
      </w:pPr>
    </w:p>
    <w:p w:rsidR="00C47863" w:rsidRDefault="00C47863" w:rsidP="00F90BE7">
      <w:pPr>
        <w:ind w:right="14"/>
        <w:rPr>
          <w:rFonts w:asciiTheme="majorHAnsi" w:hAnsiTheme="majorHAnsi" w:cs="Arial"/>
          <w:sz w:val="22"/>
          <w:szCs w:val="22"/>
        </w:rPr>
      </w:pPr>
    </w:p>
    <w:p w:rsidR="00E057F2" w:rsidRDefault="00E057F2" w:rsidP="00F90BE7">
      <w:pPr>
        <w:ind w:right="14"/>
        <w:rPr>
          <w:rFonts w:asciiTheme="majorHAnsi" w:hAnsiTheme="majorHAnsi" w:cs="Arial"/>
          <w:sz w:val="22"/>
          <w:szCs w:val="22"/>
        </w:rPr>
      </w:pPr>
    </w:p>
    <w:p w:rsidR="00F90BE7" w:rsidRPr="00414824" w:rsidRDefault="00E057F2" w:rsidP="00F90BE7">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b/>
          <w:i/>
          <w:color w:val="FFFFFF" w:themeColor="background1"/>
          <w:sz w:val="40"/>
          <w:szCs w:val="40"/>
        </w:rPr>
      </w:pPr>
      <w:r>
        <w:rPr>
          <w:rFonts w:asciiTheme="majorHAnsi" w:hAnsiTheme="majorHAnsi" w:cs="Arial"/>
          <w:b/>
          <w:color w:val="FFFFFF" w:themeColor="background1"/>
          <w:sz w:val="40"/>
          <w:szCs w:val="40"/>
        </w:rPr>
        <w:lastRenderedPageBreak/>
        <w:t>Self-Evaluation</w:t>
      </w:r>
    </w:p>
    <w:p w:rsidR="004E6FA6" w:rsidRDefault="004E6FA6" w:rsidP="00F90BE7">
      <w:pPr>
        <w:pStyle w:val="BodyText"/>
        <w:ind w:right="14"/>
        <w:rPr>
          <w:rFonts w:asciiTheme="majorHAnsi" w:hAnsiTheme="majorHAnsi" w:cs="Arial"/>
          <w:sz w:val="24"/>
          <w:szCs w:val="24"/>
        </w:rPr>
      </w:pPr>
    </w:p>
    <w:p w:rsidR="00F90BE7" w:rsidRDefault="00F90BE7" w:rsidP="00F90BE7">
      <w:pPr>
        <w:pStyle w:val="BodyText"/>
        <w:ind w:right="14"/>
        <w:rPr>
          <w:rFonts w:asciiTheme="majorHAnsi" w:hAnsiTheme="majorHAnsi" w:cs="Arial"/>
          <w:sz w:val="24"/>
          <w:szCs w:val="24"/>
        </w:rPr>
      </w:pPr>
      <w:r w:rsidRPr="00F90BE7">
        <w:rPr>
          <w:rFonts w:asciiTheme="majorHAnsi" w:hAnsiTheme="majorHAnsi" w:cs="Arial"/>
          <w:sz w:val="24"/>
          <w:szCs w:val="24"/>
        </w:rPr>
        <w:t xml:space="preserve">Based on your completion and self-reflection of </w:t>
      </w:r>
      <w:r>
        <w:rPr>
          <w:rFonts w:asciiTheme="majorHAnsi" w:hAnsiTheme="majorHAnsi" w:cs="Arial"/>
          <w:sz w:val="24"/>
          <w:szCs w:val="24"/>
        </w:rPr>
        <w:t>each</w:t>
      </w:r>
      <w:r w:rsidRPr="00F90BE7">
        <w:rPr>
          <w:rFonts w:asciiTheme="majorHAnsi" w:hAnsiTheme="majorHAnsi" w:cs="Arial"/>
          <w:sz w:val="24"/>
          <w:szCs w:val="24"/>
        </w:rPr>
        <w:t xml:space="preserve"> category please rate your chapter on the 1-5 star scale. (Note: This question will not be counted as part of the review process)</w:t>
      </w:r>
      <w:r w:rsidR="00FD21D5">
        <w:rPr>
          <w:rFonts w:asciiTheme="majorHAnsi" w:hAnsiTheme="majorHAnsi" w:cs="Arial"/>
          <w:sz w:val="24"/>
          <w:szCs w:val="24"/>
        </w:rPr>
        <w:t>.</w:t>
      </w:r>
    </w:p>
    <w:p w:rsidR="00F90BE7" w:rsidRPr="00F90BE7" w:rsidRDefault="00F90BE7" w:rsidP="00F90BE7">
      <w:pPr>
        <w:pStyle w:val="BodyText"/>
        <w:ind w:left="360" w:right="14"/>
        <w:rPr>
          <w:rFonts w:ascii="Arial Narrow" w:hAnsi="Arial Narrow" w:cs="Arial"/>
          <w:sz w:val="24"/>
          <w:szCs w:val="24"/>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17632" behindDoc="0" locked="0" layoutInCell="1" allowOverlap="1">
                <wp:simplePos x="0" y="0"/>
                <wp:positionH relativeFrom="column">
                  <wp:posOffset>1400175</wp:posOffset>
                </wp:positionH>
                <wp:positionV relativeFrom="paragraph">
                  <wp:posOffset>6350</wp:posOffset>
                </wp:positionV>
                <wp:extent cx="5012055" cy="228600"/>
                <wp:effectExtent l="0" t="0" r="17145" b="19050"/>
                <wp:wrapNone/>
                <wp:docPr id="4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055"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F90BE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110.25pt;margin-top:.5pt;width:394.65pt;height:18pt;z-index:251717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" filled="f" strokeweight=".25pt" insetpen="t">
                <v:shadow color="#ccc"/>
                <v:textbox inset="2.88pt,2.88pt,2.88pt,2.88pt">
                  <w:txbxContent>
                    <w:p w:rsidR="000950ED" w:rsidRDefault="000950ED" w:rsidP="00F90BE7"/>
                  </w:txbxContent>
                </v:textbox>
              </v:shape>
            </w:pict>
          </mc:Fallback>
        </mc:AlternateContent>
      </w:r>
      <w:r>
        <w:rPr>
          <w:rFonts w:asciiTheme="majorHAnsi" w:hAnsiTheme="majorHAnsi"/>
          <w:noProof/>
        </w:rPr>
        <mc:AlternateContent>
          <mc:Choice Requires="wps">
            <w:drawing>
              <wp:anchor distT="36576" distB="36576" distL="36576" distR="36576" simplePos="0" relativeHeight="251716608" behindDoc="0" locked="0" layoutInCell="1" allowOverlap="1">
                <wp:simplePos x="0" y="0"/>
                <wp:positionH relativeFrom="column">
                  <wp:posOffset>-80645</wp:posOffset>
                </wp:positionH>
                <wp:positionV relativeFrom="paragraph">
                  <wp:posOffset>6350</wp:posOffset>
                </wp:positionV>
                <wp:extent cx="1403350" cy="228600"/>
                <wp:effectExtent l="0" t="0" r="6350" b="0"/>
                <wp:wrapNone/>
                <wp:docPr id="45"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22860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CHAPTER</w:t>
                            </w:r>
                            <w:r w:rsidRPr="001210B8">
                              <w:rPr>
                                <w:rFonts w:asciiTheme="majorHAnsi" w:hAnsiTheme="majorHAnsi"/>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7" type="#_x0000_t202" style="position:absolute;left:0;text-align:left;margin-left:-6.35pt;margin-top:.5pt;width:110.5pt;height:18pt;z-index:251716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CHAPTER</w:t>
                      </w:r>
                      <w:r w:rsidRPr="001210B8">
                        <w:rPr>
                          <w:rFonts w:asciiTheme="majorHAnsi" w:hAnsiTheme="majorHAnsi"/>
                          <w:b/>
                          <w:bCs/>
                        </w:rPr>
                        <w:t xml:space="preserve"> </w:t>
                      </w:r>
                    </w:p>
                  </w:txbxContent>
                </v:textbox>
              </v:shape>
            </w:pict>
          </mc:Fallback>
        </mc:AlternateContent>
      </w:r>
    </w:p>
    <w:p w:rsidR="00F90BE7" w:rsidRPr="001210B8" w:rsidRDefault="00F90BE7" w:rsidP="00F90BE7">
      <w:pPr>
        <w:spacing w:line="200" w:lineRule="exact"/>
        <w:ind w:left="270" w:right="10"/>
        <w:rPr>
          <w:rFonts w:asciiTheme="majorHAnsi" w:hAnsiTheme="majorHAnsi" w:cs="Arial"/>
          <w:b/>
          <w:sz w:val="23"/>
          <w:szCs w:val="23"/>
        </w:rPr>
      </w:pPr>
    </w:p>
    <w:p w:rsidR="004E6FA6" w:rsidRDefault="004E6FA6" w:rsidP="009D29D7">
      <w:pPr>
        <w:spacing w:line="200" w:lineRule="exact"/>
        <w:ind w:left="270" w:right="10"/>
        <w:rPr>
          <w:rFonts w:asciiTheme="majorHAnsi" w:hAnsiTheme="majorHAnsi" w:cs="Arial"/>
          <w:b/>
          <w:sz w:val="23"/>
          <w:szCs w:val="23"/>
        </w:rPr>
      </w:pPr>
    </w:p>
    <w:p w:rsidR="009D29D7" w:rsidRPr="001210B8" w:rsidRDefault="00ED0FF8" w:rsidP="009D29D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90336" behindDoc="0" locked="0" layoutInCell="1" allowOverlap="1">
                <wp:simplePos x="0" y="0"/>
                <wp:positionH relativeFrom="column">
                  <wp:posOffset>-80645</wp:posOffset>
                </wp:positionH>
                <wp:positionV relativeFrom="paragraph">
                  <wp:posOffset>6350</wp:posOffset>
                </wp:positionV>
                <wp:extent cx="3976370" cy="258445"/>
                <wp:effectExtent l="0" t="0" r="5080" b="8255"/>
                <wp:wrapNone/>
                <wp:docPr id="4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5844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9D29D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Why We Exist Category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28" type="#_x0000_t202" style="position:absolute;left:0;text-align:left;margin-left:-6.35pt;margin-top:.5pt;width:313.1pt;height:20.35pt;z-index:251790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" fillcolor="#ccc" stroked="f" insetpen="t">
                <v:shadow color="#ccc"/>
                <v:textbox inset="2.88pt,2.88pt,2.88pt,2.88pt">
                  <w:txbxContent>
                    <w:p w:rsidR="000950ED" w:rsidRPr="001210B8" w:rsidRDefault="000950ED" w:rsidP="009D29D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Why We Exist Category</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92384"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4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pPr>
                              <w:jc w:val="center"/>
                            </w:pPr>
                            <w:r>
                              <w:t>Advisor Rating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29" type="#_x0000_t202" style="position:absolute;left:0;text-align:left;margin-left:416.3pt;margin-top:.5pt;width:88.6pt;height:18pt;z-index:251792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" filled="f" strokeweight=".25pt" insetpen="t">
                <v:shadow color="#ccc"/>
                <v:textbox inset="2.88pt,2.88pt,2.88pt,2.88pt">
                  <w:txbxContent>
                    <w:p w:rsidR="000950ED" w:rsidRDefault="000950ED" w:rsidP="009D29D7">
                      <w:pPr>
                        <w:jc w:val="center"/>
                      </w:pPr>
                      <w:r>
                        <w:t>Advisor Rating</w:t>
                      </w:r>
                    </w:p>
                  </w:txbxContent>
                </v:textbox>
              </v:shape>
            </w:pict>
          </mc:Fallback>
        </mc:AlternateContent>
      </w:r>
      <w:r>
        <w:rPr>
          <w:rFonts w:asciiTheme="majorHAnsi" w:hAnsiTheme="majorHAnsi"/>
          <w:noProof/>
        </w:rPr>
        <mc:AlternateContent>
          <mc:Choice Requires="wps">
            <w:drawing>
              <wp:anchor distT="36576" distB="36576" distL="36576" distR="36576" simplePos="0" relativeHeight="251791360"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4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pPr>
                              <w:jc w:val="center"/>
                            </w:pPr>
                            <w:r>
                              <w:t>Chapter Rating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0" type="#_x0000_t202" style="position:absolute;left:0;text-align:left;margin-left:315pt;margin-top:.5pt;width:88.6pt;height:18pt;z-index:251791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" filled="f" strokeweight=".25pt" insetpen="t">
                <v:shadow color="#ccc"/>
                <v:textbox inset="2.88pt,2.88pt,2.88pt,2.88pt">
                  <w:txbxContent>
                    <w:p w:rsidR="000950ED" w:rsidRDefault="000950ED" w:rsidP="009D29D7">
                      <w:pPr>
                        <w:jc w:val="center"/>
                      </w:pPr>
                      <w:r>
                        <w:t>Chapter Rating</w:t>
                      </w:r>
                    </w:p>
                  </w:txbxContent>
                </v:textbox>
              </v:shape>
            </w:pict>
          </mc:Fallback>
        </mc:AlternateContent>
      </w:r>
    </w:p>
    <w:p w:rsidR="009D29D7" w:rsidRPr="001210B8" w:rsidRDefault="009D29D7" w:rsidP="009D29D7">
      <w:pPr>
        <w:spacing w:line="200" w:lineRule="exact"/>
        <w:ind w:left="270" w:right="10"/>
        <w:rPr>
          <w:rFonts w:asciiTheme="majorHAnsi" w:hAnsiTheme="majorHAnsi" w:cs="Arial"/>
          <w:b/>
          <w:sz w:val="23"/>
          <w:szCs w:val="23"/>
        </w:rPr>
      </w:pPr>
    </w:p>
    <w:p w:rsidR="009D29D7" w:rsidRPr="00952DD6" w:rsidRDefault="00ED0FF8" w:rsidP="00F90BE7">
      <w:pPr>
        <w:spacing w:line="200" w:lineRule="exact"/>
        <w:ind w:right="10"/>
        <w:rPr>
          <w:rFonts w:asciiTheme="majorHAnsi" w:hAnsiTheme="majorHAnsi" w:cs="Arial"/>
          <w:b/>
          <w:color w:val="FF0000"/>
        </w:rPr>
      </w:pPr>
      <w:r>
        <w:rPr>
          <w:rFonts w:asciiTheme="majorHAnsi" w:hAnsiTheme="majorHAnsi"/>
          <w:noProof/>
        </w:rPr>
        <mc:AlternateContent>
          <mc:Choice Requires="wps">
            <w:drawing>
              <wp:anchor distT="36576" distB="36576" distL="36576" distR="36576" simplePos="0" relativeHeight="251719680" behindDoc="0" locked="0" layoutInCell="1" allowOverlap="1">
                <wp:simplePos x="0" y="0"/>
                <wp:positionH relativeFrom="column">
                  <wp:posOffset>-80645</wp:posOffset>
                </wp:positionH>
                <wp:positionV relativeFrom="paragraph">
                  <wp:posOffset>112395</wp:posOffset>
                </wp:positionV>
                <wp:extent cx="3976370" cy="249555"/>
                <wp:effectExtent l="0" t="0" r="5080" b="0"/>
                <wp:wrapNone/>
                <wp:docPr id="4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4955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Organizational Purpose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margin-left:-6.35pt;margin-top:8.85pt;width:313.1pt;height:19.65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Organizational Purpose</w:t>
                      </w:r>
                    </w:p>
                  </w:txbxContent>
                </v:textbox>
              </v:shape>
            </w:pict>
          </mc:Fallback>
        </mc:AlternateContent>
      </w: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cs="Arial"/>
          <w:b/>
          <w:noProof/>
          <w:sz w:val="23"/>
          <w:szCs w:val="23"/>
        </w:rPr>
        <mc:AlternateContent>
          <mc:Choice Requires="wps">
            <w:drawing>
              <wp:anchor distT="36576" distB="36576" distL="36576" distR="36576" simplePos="0" relativeHeight="251743232"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4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2" type="#_x0000_t202" style="position:absolute;left:0;text-align:left;margin-left:416.3pt;margin-top:.5pt;width:88.6pt;height:18pt;z-index:2517432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20704"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3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F90BE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3" type="#_x0000_t202" style="position:absolute;left:0;text-align:left;margin-left:315pt;margin-top:.5pt;width:88.6pt;height:18pt;z-index:251720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" filled="f" strokeweight=".25pt" insetpen="t">
                <v:shadow color="#ccc"/>
                <v:textbox inset="2.88pt,2.88pt,2.88pt,2.88pt">
                  <w:txbxContent>
                    <w:p w:rsidR="000950ED" w:rsidRDefault="000950ED" w:rsidP="00F90BE7"/>
                  </w:txbxContent>
                </v:textbox>
              </v:shape>
            </w:pict>
          </mc:Fallback>
        </mc:AlternateContent>
      </w:r>
    </w:p>
    <w:p w:rsidR="00F90BE7" w:rsidRPr="001210B8" w:rsidRDefault="00F90BE7" w:rsidP="00F90BE7">
      <w:pPr>
        <w:spacing w:line="200" w:lineRule="exact"/>
        <w:ind w:left="270" w:right="10"/>
        <w:rPr>
          <w:rFonts w:asciiTheme="majorHAnsi" w:hAnsiTheme="majorHAnsi" w:cs="Arial"/>
          <w:b/>
          <w:sz w:val="23"/>
          <w:szCs w:val="23"/>
        </w:rPr>
      </w:pPr>
    </w:p>
    <w:p w:rsidR="004E6FA6" w:rsidRDefault="004E6FA6" w:rsidP="00F90BE7">
      <w:pPr>
        <w:spacing w:line="200" w:lineRule="exact"/>
        <w:ind w:left="270" w:right="10"/>
        <w:rPr>
          <w:rFonts w:asciiTheme="majorHAnsi" w:hAnsiTheme="majorHAnsi" w:cs="Arial"/>
          <w:b/>
          <w:sz w:val="23"/>
          <w:szCs w:val="23"/>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22752" behindDoc="0" locked="0" layoutInCell="1" allowOverlap="1">
                <wp:simplePos x="0" y="0"/>
                <wp:positionH relativeFrom="column">
                  <wp:posOffset>-80645</wp:posOffset>
                </wp:positionH>
                <wp:positionV relativeFrom="paragraph">
                  <wp:posOffset>6350</wp:posOffset>
                </wp:positionV>
                <wp:extent cx="3976370" cy="247015"/>
                <wp:effectExtent l="0" t="0" r="5080" b="635"/>
                <wp:wrapNone/>
                <wp:docPr id="3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4701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Community Expectation &amp; High Standards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4" type="#_x0000_t202" style="position:absolute;left:0;text-align:left;margin-left:-6.35pt;margin-top:.5pt;width:313.1pt;height:19.45pt;z-index:251722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sidRPr="001210B8">
                        <w:rPr>
                          <w:rFonts w:asciiTheme="majorHAnsi" w:hAnsiTheme="majorHAnsi"/>
                          <w:b/>
                          <w:bCs/>
                        </w:rPr>
                        <w:t xml:space="preserve"> </w:t>
                      </w:r>
                      <w:r>
                        <w:rPr>
                          <w:rFonts w:asciiTheme="majorHAnsi" w:hAnsiTheme="majorHAnsi"/>
                          <w:b/>
                          <w:bCs/>
                        </w:rPr>
                        <w:t>Community Expectation &amp; High Standards</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47328"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3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5" type="#_x0000_t202" style="position:absolute;left:0;text-align:left;margin-left:416.3pt;margin-top:.5pt;width:88.6pt;height:18pt;z-index:2517473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46304"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3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36" type="#_x0000_t202" style="position:absolute;left:0;text-align:left;margin-left:315pt;margin-top:.5pt;width:88.6pt;height:18pt;z-index:251746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p>
    <w:p w:rsidR="00F90BE7" w:rsidRPr="001210B8" w:rsidRDefault="00F90BE7" w:rsidP="00F90BE7">
      <w:pPr>
        <w:spacing w:line="200" w:lineRule="exact"/>
        <w:ind w:left="270" w:right="10"/>
        <w:rPr>
          <w:rFonts w:asciiTheme="majorHAnsi" w:hAnsiTheme="majorHAnsi" w:cs="Arial"/>
          <w:b/>
          <w:sz w:val="23"/>
          <w:szCs w:val="23"/>
        </w:rPr>
      </w:pPr>
    </w:p>
    <w:p w:rsidR="00F90BE7" w:rsidRDefault="00ED0FF8" w:rsidP="00F90BE7">
      <w:pPr>
        <w:ind w:right="14"/>
        <w:rPr>
          <w:rFonts w:asciiTheme="majorHAnsi" w:hAnsiTheme="majorHAnsi" w:cs="Arial"/>
          <w:sz w:val="22"/>
          <w:szCs w:val="22"/>
        </w:rPr>
      </w:pPr>
      <w:r>
        <w:rPr>
          <w:rFonts w:asciiTheme="majorHAnsi" w:hAnsiTheme="majorHAnsi"/>
          <w:noProof/>
        </w:rPr>
        <mc:AlternateContent>
          <mc:Choice Requires="wps">
            <w:drawing>
              <wp:anchor distT="36576" distB="36576" distL="36576" distR="36576" simplePos="0" relativeHeight="251725824" behindDoc="0" locked="0" layoutInCell="1" allowOverlap="1">
                <wp:simplePos x="0" y="0"/>
                <wp:positionH relativeFrom="column">
                  <wp:posOffset>-80645</wp:posOffset>
                </wp:positionH>
                <wp:positionV relativeFrom="paragraph">
                  <wp:posOffset>113665</wp:posOffset>
                </wp:positionV>
                <wp:extent cx="3976370" cy="285115"/>
                <wp:effectExtent l="0" t="0" r="5080" b="635"/>
                <wp:wrapNone/>
                <wp:docPr id="3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8511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Social &amp; Personal Development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7" type="#_x0000_t202" style="position:absolute;margin-left:-6.35pt;margin-top:8.95pt;width:313.1pt;height:22.45pt;z-index:251725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Social &amp; Personal Development</w:t>
                      </w:r>
                    </w:p>
                  </w:txbxContent>
                </v:textbox>
              </v:shape>
            </w:pict>
          </mc:Fallback>
        </mc:AlternateContent>
      </w: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cs="Arial"/>
          <w:b/>
          <w:noProof/>
          <w:sz w:val="23"/>
          <w:szCs w:val="23"/>
        </w:rPr>
        <mc:AlternateContent>
          <mc:Choice Requires="wps">
            <w:drawing>
              <wp:anchor distT="36576" distB="36576" distL="36576" distR="36576" simplePos="0" relativeHeight="251751424"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8" type="#_x0000_t202" style="position:absolute;left:0;text-align:left;margin-left:416.3pt;margin-top:.5pt;width:88.6pt;height:18pt;z-index:251751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50400"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9" type="#_x0000_t202" style="position:absolute;left:0;text-align:left;margin-left:315pt;margin-top:.5pt;width:88.6pt;height:18pt;z-index:251750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p>
    <w:p w:rsidR="00F90BE7" w:rsidRDefault="00F90BE7" w:rsidP="00F90BE7">
      <w:pPr>
        <w:ind w:right="14"/>
        <w:rPr>
          <w:rFonts w:asciiTheme="majorHAnsi" w:hAnsiTheme="majorHAnsi" w:cs="Arial"/>
          <w:sz w:val="22"/>
          <w:szCs w:val="22"/>
        </w:rPr>
      </w:pPr>
    </w:p>
    <w:p w:rsidR="009D29D7"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28896" behindDoc="0" locked="0" layoutInCell="1" allowOverlap="1">
                <wp:simplePos x="0" y="0"/>
                <wp:positionH relativeFrom="column">
                  <wp:posOffset>-80645</wp:posOffset>
                </wp:positionH>
                <wp:positionV relativeFrom="paragraph">
                  <wp:posOffset>116205</wp:posOffset>
                </wp:positionV>
                <wp:extent cx="3976370" cy="245745"/>
                <wp:effectExtent l="0" t="0" r="5080" b="1905"/>
                <wp:wrapNone/>
                <wp:docPr id="3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4574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Intellectual Growth &amp; Genuine Learning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0" type="#_x0000_t202" style="position:absolute;left:0;text-align:left;margin-left:-6.35pt;margin-top:9.15pt;width:313.1pt;height:19.35pt;z-index:251728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Intellectual Growth &amp; Genuine Learning</w:t>
                      </w:r>
                    </w:p>
                  </w:txbxContent>
                </v:textbox>
              </v:shape>
            </w:pict>
          </mc:Fallback>
        </mc:AlternateContent>
      </w: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cs="Arial"/>
          <w:b/>
          <w:noProof/>
          <w:sz w:val="23"/>
          <w:szCs w:val="23"/>
        </w:rPr>
        <mc:AlternateContent>
          <mc:Choice Requires="wps">
            <w:drawing>
              <wp:anchor distT="36576" distB="36576" distL="36576" distR="36576" simplePos="0" relativeHeight="251759616"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3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41" type="#_x0000_t202" style="position:absolute;left:0;text-align:left;margin-left:416.3pt;margin-top:.5pt;width:88.6pt;height:18pt;z-index:251759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58592"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3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left:0;text-align:left;margin-left:315pt;margin-top:.5pt;width:88.6pt;height:18pt;z-index:251758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63712"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2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left:0;text-align:left;margin-left:416.3pt;margin-top:.5pt;width:88.6pt;height:18pt;z-index:251763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62688"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4" type="#_x0000_t202" style="position:absolute;left:0;text-align:left;margin-left:315pt;margin-top:.5pt;width:88.6pt;height:18pt;z-index:251762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67808"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5" type="#_x0000_t202" style="position:absolute;left:0;text-align:left;margin-left:416.3pt;margin-top:.5pt;width:88.6pt;height:18pt;z-index:251767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66784"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2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6" type="#_x0000_t202" style="position:absolute;left:0;text-align:left;margin-left:315pt;margin-top:.5pt;width:88.6pt;height:18pt;z-index:251766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71904"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2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47" type="#_x0000_t202" style="position:absolute;left:0;text-align:left;margin-left:416.3pt;margin-top:.5pt;width:88.6pt;height:18pt;z-index:251771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70880"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2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8" type="#_x0000_t202" style="position:absolute;left:0;text-align:left;margin-left:315pt;margin-top:.5pt;width:88.6pt;height:18pt;z-index:251770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76000"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49" type="#_x0000_t202" style="position:absolute;left:0;text-align:left;margin-left:416.3pt;margin-top:.5pt;width:88.6pt;height:18pt;z-index:251776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74976"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2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50" type="#_x0000_t202" style="position:absolute;left:0;text-align:left;margin-left:315pt;margin-top:.5pt;width:88.6pt;height:18pt;z-index:251774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" filled="f" strokeweight=".25pt" insetpen="t">
                <v:shadow color="#ccc"/>
                <v:textbox inset="2.88pt,2.88pt,2.88pt,2.88pt">
                  <w:txbxContent>
                    <w:p w:rsidR="000950ED" w:rsidRDefault="000950ED" w:rsidP="009D29D7"/>
                  </w:txbxContent>
                </v:textbox>
              </v:shape>
            </w:pict>
          </mc:Fallback>
        </mc:AlternateContent>
      </w:r>
    </w:p>
    <w:p w:rsidR="009D29D7" w:rsidRPr="00952DD6" w:rsidRDefault="009D29D7" w:rsidP="009D29D7">
      <w:pPr>
        <w:spacing w:line="200" w:lineRule="exact"/>
        <w:ind w:right="10"/>
        <w:rPr>
          <w:rFonts w:asciiTheme="majorHAnsi" w:hAnsiTheme="majorHAnsi" w:cs="Arial"/>
          <w:b/>
          <w:color w:val="FF0000"/>
        </w:rPr>
      </w:pPr>
    </w:p>
    <w:p w:rsidR="009D29D7" w:rsidRPr="001210B8" w:rsidRDefault="009D29D7" w:rsidP="009D29D7">
      <w:pPr>
        <w:spacing w:line="200" w:lineRule="exact"/>
        <w:ind w:left="270" w:right="10"/>
        <w:rPr>
          <w:rFonts w:asciiTheme="majorHAnsi" w:hAnsiTheme="majorHAnsi" w:cs="Arial"/>
          <w:b/>
          <w:sz w:val="23"/>
          <w:szCs w:val="23"/>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31968" behindDoc="0" locked="0" layoutInCell="1" allowOverlap="1">
                <wp:simplePos x="0" y="0"/>
                <wp:positionH relativeFrom="column">
                  <wp:posOffset>-80645</wp:posOffset>
                </wp:positionH>
                <wp:positionV relativeFrom="paragraph">
                  <wp:posOffset>6350</wp:posOffset>
                </wp:positionV>
                <wp:extent cx="3976370" cy="287655"/>
                <wp:effectExtent l="0" t="0" r="5080" b="0"/>
                <wp:wrapNone/>
                <wp:docPr id="2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8765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Responsibility to Self &amp; Others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1" type="#_x0000_t202" style="position:absolute;left:0;text-align:left;margin-left:-6.35pt;margin-top:.5pt;width:313.1pt;height:22.65pt;z-index:251731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Responsibility to Self &amp; Others</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55520"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2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52" type="#_x0000_t202" style="position:absolute;left:0;text-align:left;margin-left:416.3pt;margin-top:.5pt;width:88.6pt;height:18pt;z-index:251755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54496"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1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p w:rsidR="000950ED" w:rsidRDefault="000950ED" w:rsidP="009D29D7"/>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53" type="#_x0000_t202" style="position:absolute;left:0;text-align:left;margin-left:315pt;margin-top:.5pt;width:88.6pt;height:18pt;z-index:251754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" filled="f" strokeweight=".25pt" insetpen="t">
                <v:shadow color="#ccc"/>
                <v:textbox inset="2.88pt,2.88pt,2.88pt,2.88pt">
                  <w:txbxContent>
                    <w:p w:rsidR="000950ED" w:rsidRDefault="000950ED" w:rsidP="009D29D7"/>
                    <w:p w:rsidR="000950ED" w:rsidRDefault="000950ED" w:rsidP="009D29D7"/>
                    <w:p w:rsidR="000950ED" w:rsidRDefault="000950ED" w:rsidP="009D29D7"/>
                  </w:txbxContent>
                </v:textbox>
              </v:shape>
            </w:pict>
          </mc:Fallback>
        </mc:AlternateContent>
      </w:r>
    </w:p>
    <w:p w:rsidR="00F90BE7" w:rsidRDefault="00F90BE7" w:rsidP="00F90BE7">
      <w:pPr>
        <w:ind w:right="14"/>
        <w:rPr>
          <w:rFonts w:asciiTheme="majorHAnsi" w:hAnsiTheme="majorHAnsi" w:cs="Arial"/>
          <w:sz w:val="22"/>
          <w:szCs w:val="22"/>
        </w:rPr>
      </w:pPr>
    </w:p>
    <w:p w:rsidR="009D29D7" w:rsidRPr="00952DD6" w:rsidRDefault="009D29D7" w:rsidP="009D29D7">
      <w:pPr>
        <w:spacing w:line="200" w:lineRule="exact"/>
        <w:ind w:right="10"/>
        <w:rPr>
          <w:rFonts w:asciiTheme="majorHAnsi" w:hAnsiTheme="majorHAnsi" w:cs="Arial"/>
          <w:b/>
          <w:color w:val="FF0000"/>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35040" behindDoc="0" locked="0" layoutInCell="1" allowOverlap="1">
                <wp:simplePos x="0" y="0"/>
                <wp:positionH relativeFrom="column">
                  <wp:posOffset>-80645</wp:posOffset>
                </wp:positionH>
                <wp:positionV relativeFrom="paragraph">
                  <wp:posOffset>6350</wp:posOffset>
                </wp:positionV>
                <wp:extent cx="3966845" cy="276225"/>
                <wp:effectExtent l="0" t="0" r="0" b="9525"/>
                <wp:wrapNone/>
                <wp:docPr id="1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27622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Global Citizenship &amp; Engagement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4" type="#_x0000_t202" style="position:absolute;left:0;text-align:left;margin-left:-6.35pt;margin-top:.5pt;width:312.35pt;height:21.75pt;z-index:251735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Global Citizenship &amp; Engagement</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80096"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17"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5" type="#_x0000_t202" style="position:absolute;left:0;text-align:left;margin-left:416.3pt;margin-top:.5pt;width:88.6pt;height:18pt;z-index:251780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79072"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1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56" type="#_x0000_t202" style="position:absolute;left:0;text-align:left;margin-left:315pt;margin-top:.5pt;width:88.6pt;height:18pt;z-index:251779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" filled="f" strokeweight=".25pt" insetpen="t">
                <v:shadow color="#ccc"/>
                <v:textbox inset="2.88pt,2.88pt,2.88pt,2.88pt">
                  <w:txbxContent>
                    <w:p w:rsidR="000950ED" w:rsidRDefault="000950ED" w:rsidP="009D29D7"/>
                  </w:txbxContent>
                </v:textbox>
              </v:shape>
            </w:pict>
          </mc:Fallback>
        </mc:AlternateContent>
      </w:r>
    </w:p>
    <w:p w:rsidR="00F90BE7" w:rsidRPr="001210B8" w:rsidRDefault="00F90BE7" w:rsidP="00F90BE7">
      <w:pPr>
        <w:spacing w:line="200" w:lineRule="exact"/>
        <w:ind w:left="270" w:right="10"/>
        <w:rPr>
          <w:rFonts w:asciiTheme="majorHAnsi" w:hAnsiTheme="majorHAnsi" w:cs="Arial"/>
          <w:b/>
          <w:sz w:val="23"/>
          <w:szCs w:val="23"/>
        </w:rPr>
      </w:pPr>
    </w:p>
    <w:p w:rsidR="009D29D7" w:rsidRDefault="009D29D7" w:rsidP="00F90BE7">
      <w:pPr>
        <w:ind w:right="14"/>
        <w:rPr>
          <w:rFonts w:asciiTheme="majorHAnsi" w:hAnsiTheme="majorHAnsi" w:cs="Arial"/>
          <w:sz w:val="22"/>
          <w:szCs w:val="22"/>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38112" behindDoc="0" locked="0" layoutInCell="1" allowOverlap="1">
                <wp:simplePos x="0" y="0"/>
                <wp:positionH relativeFrom="column">
                  <wp:posOffset>-80645</wp:posOffset>
                </wp:positionH>
                <wp:positionV relativeFrom="paragraph">
                  <wp:posOffset>6350</wp:posOffset>
                </wp:positionV>
                <wp:extent cx="3976370" cy="277495"/>
                <wp:effectExtent l="0" t="0" r="5080" b="8255"/>
                <wp:wrapNone/>
                <wp:docPr id="1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77495"/>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Relationship Building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7" type="#_x0000_t202" style="position:absolute;left:0;text-align:left;margin-left:-6.35pt;margin-top:.5pt;width:313.1pt;height:21.85pt;z-index:251738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Relationship Building</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84192"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1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8" type="#_x0000_t202" style="position:absolute;left:0;text-align:left;margin-left:416.3pt;margin-top:.5pt;width:88.6pt;height:18pt;z-index:251784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83168"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1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9" type="#_x0000_t202" style="position:absolute;left:0;text-align:left;margin-left:315pt;margin-top:.5pt;width:88.6pt;height:18pt;z-index:251783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" filled="f" strokeweight=".25pt" insetpen="t">
                <v:shadow color="#ccc"/>
                <v:textbox inset="2.88pt,2.88pt,2.88pt,2.88pt">
                  <w:txbxContent>
                    <w:p w:rsidR="000950ED" w:rsidRDefault="000950ED" w:rsidP="009D29D7"/>
                  </w:txbxContent>
                </v:textbox>
              </v:shape>
            </w:pict>
          </mc:Fallback>
        </mc:AlternateContent>
      </w:r>
    </w:p>
    <w:p w:rsidR="00F90BE7" w:rsidRPr="001210B8" w:rsidRDefault="00F90BE7" w:rsidP="00F90BE7">
      <w:pPr>
        <w:spacing w:line="200" w:lineRule="exact"/>
        <w:ind w:left="270" w:right="10"/>
        <w:rPr>
          <w:rFonts w:asciiTheme="majorHAnsi" w:hAnsiTheme="majorHAnsi" w:cs="Arial"/>
          <w:b/>
          <w:sz w:val="23"/>
          <w:szCs w:val="23"/>
        </w:rPr>
      </w:pPr>
    </w:p>
    <w:p w:rsidR="009D29D7" w:rsidRDefault="009D29D7" w:rsidP="009D29D7">
      <w:pPr>
        <w:spacing w:line="200" w:lineRule="exact"/>
        <w:ind w:left="270" w:right="10"/>
        <w:rPr>
          <w:rFonts w:asciiTheme="majorHAnsi" w:hAnsiTheme="majorHAnsi" w:cs="Arial"/>
          <w:b/>
          <w:sz w:val="23"/>
          <w:szCs w:val="23"/>
        </w:rPr>
      </w:pPr>
    </w:p>
    <w:p w:rsidR="00F90BE7" w:rsidRPr="001210B8" w:rsidRDefault="00ED0FF8" w:rsidP="00F90BE7">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41184" behindDoc="0" locked="0" layoutInCell="1" allowOverlap="1">
                <wp:simplePos x="0" y="0"/>
                <wp:positionH relativeFrom="column">
                  <wp:posOffset>-80645</wp:posOffset>
                </wp:positionH>
                <wp:positionV relativeFrom="paragraph">
                  <wp:posOffset>6350</wp:posOffset>
                </wp:positionV>
                <wp:extent cx="3976370" cy="281940"/>
                <wp:effectExtent l="0" t="0" r="5080" b="3810"/>
                <wp:wrapNone/>
                <wp:docPr id="1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28194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F90BE7">
                            <w:pPr>
                              <w:widowControl w:val="0"/>
                              <w:jc w:val="center"/>
                              <w:rPr>
                                <w:rFonts w:asciiTheme="majorHAnsi" w:hAnsiTheme="majorHAnsi"/>
                                <w:b/>
                                <w:bCs/>
                              </w:rPr>
                            </w:pPr>
                            <w:r>
                              <w:rPr>
                                <w:rFonts w:asciiTheme="majorHAnsi" w:hAnsiTheme="majorHAnsi"/>
                                <w:b/>
                                <w:bCs/>
                              </w:rPr>
                              <w:t>Innovative Thought &amp; Action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60" type="#_x0000_t202" style="position:absolute;left:0;text-align:left;margin-left:-6.35pt;margin-top:.5pt;width:313.1pt;height:22.2pt;z-index:251741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" fillcolor="#ccc" stroked="f" insetpen="t">
                <v:shadow color="#ccc"/>
                <v:textbox inset="2.88pt,2.88pt,2.88pt,2.88pt">
                  <w:txbxContent>
                    <w:p w:rsidR="000950ED" w:rsidRPr="001210B8" w:rsidRDefault="000950ED" w:rsidP="00F90BE7">
                      <w:pPr>
                        <w:widowControl w:val="0"/>
                        <w:jc w:val="center"/>
                        <w:rPr>
                          <w:rFonts w:asciiTheme="majorHAnsi" w:hAnsiTheme="majorHAnsi"/>
                          <w:b/>
                          <w:bCs/>
                        </w:rPr>
                      </w:pPr>
                      <w:r>
                        <w:rPr>
                          <w:rFonts w:asciiTheme="majorHAnsi" w:hAnsiTheme="majorHAnsi"/>
                          <w:b/>
                          <w:bCs/>
                        </w:rPr>
                        <w:t>Innovative Thought &amp; Action</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88288" behindDoc="0" locked="0" layoutInCell="1" allowOverlap="1">
                <wp:simplePos x="0" y="0"/>
                <wp:positionH relativeFrom="column">
                  <wp:posOffset>5287010</wp:posOffset>
                </wp:positionH>
                <wp:positionV relativeFrom="paragraph">
                  <wp:posOffset>6350</wp:posOffset>
                </wp:positionV>
                <wp:extent cx="1125220" cy="228600"/>
                <wp:effectExtent l="0" t="0" r="17780" b="19050"/>
                <wp:wrapNone/>
                <wp:docPr id="1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61" type="#_x0000_t202" style="position:absolute;left:0;text-align:left;margin-left:416.3pt;margin-top:.5pt;width:88.6pt;height:18pt;z-index:251788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" filled="f" strokeweight=".25pt" insetpen="t">
                <v:shadow color="#ccc"/>
                <v:textbox inset="2.88pt,2.88pt,2.88pt,2.88pt">
                  <w:txbxContent>
                    <w:p w:rsidR="000950ED" w:rsidRDefault="000950ED" w:rsidP="009D29D7"/>
                  </w:txbxContent>
                </v:textbox>
              </v:shape>
            </w:pict>
          </mc:Fallback>
        </mc:AlternateContent>
      </w:r>
      <w:r>
        <w:rPr>
          <w:rFonts w:asciiTheme="majorHAnsi" w:hAnsiTheme="majorHAnsi"/>
          <w:noProof/>
        </w:rPr>
        <mc:AlternateContent>
          <mc:Choice Requires="wps">
            <w:drawing>
              <wp:anchor distT="36576" distB="36576" distL="36576" distR="36576" simplePos="0" relativeHeight="251787264" behindDoc="0" locked="0" layoutInCell="1" allowOverlap="1">
                <wp:simplePos x="0" y="0"/>
                <wp:positionH relativeFrom="column">
                  <wp:posOffset>4000500</wp:posOffset>
                </wp:positionH>
                <wp:positionV relativeFrom="paragraph">
                  <wp:posOffset>6350</wp:posOffset>
                </wp:positionV>
                <wp:extent cx="1125220" cy="228600"/>
                <wp:effectExtent l="0" t="0" r="17780" b="19050"/>
                <wp:wrapNone/>
                <wp:docPr id="1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9D29D7"/>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62" type="#_x0000_t202" style="position:absolute;left:0;text-align:left;margin-left:315pt;margin-top:.5pt;width:88.6pt;height:18pt;z-index:251787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" filled="f" strokeweight=".25pt" insetpen="t">
                <v:shadow color="#ccc"/>
                <v:textbox inset="2.88pt,2.88pt,2.88pt,2.88pt">
                  <w:txbxContent>
                    <w:p w:rsidR="000950ED" w:rsidRDefault="000950ED" w:rsidP="009D29D7"/>
                  </w:txbxContent>
                </v:textbox>
              </v:shape>
            </w:pict>
          </mc:Fallback>
        </mc:AlternateContent>
      </w:r>
    </w:p>
    <w:p w:rsidR="00F90BE7" w:rsidRDefault="00F90BE7" w:rsidP="00F90BE7">
      <w:pPr>
        <w:ind w:right="14"/>
        <w:rPr>
          <w:rFonts w:asciiTheme="majorHAnsi" w:hAnsiTheme="majorHAnsi" w:cs="Arial"/>
          <w:sz w:val="22"/>
          <w:szCs w:val="22"/>
        </w:rPr>
      </w:pPr>
    </w:p>
    <w:p w:rsidR="00F90BE7" w:rsidRDefault="00F90BE7" w:rsidP="00F90BE7">
      <w:pPr>
        <w:ind w:right="14"/>
        <w:rPr>
          <w:rFonts w:asciiTheme="majorHAnsi" w:hAnsiTheme="majorHAnsi" w:cs="Arial"/>
          <w:sz w:val="22"/>
          <w:szCs w:val="22"/>
        </w:rPr>
      </w:pPr>
    </w:p>
    <w:p w:rsidR="004E6FA6" w:rsidRPr="00414824" w:rsidRDefault="004E6FA6" w:rsidP="004E6FA6">
      <w:pPr>
        <w:pBdr>
          <w:top w:val="single" w:sz="4" w:space="1" w:color="auto"/>
          <w:left w:val="single" w:sz="4" w:space="4" w:color="auto"/>
          <w:bottom w:val="single" w:sz="4" w:space="1" w:color="auto"/>
          <w:right w:val="single" w:sz="4" w:space="4" w:color="auto"/>
        </w:pBdr>
        <w:shd w:val="clear" w:color="auto" w:fill="000000" w:themeFill="text1"/>
        <w:ind w:left="270" w:right="10" w:hanging="270"/>
        <w:jc w:val="center"/>
        <w:rPr>
          <w:rFonts w:asciiTheme="majorHAnsi" w:hAnsiTheme="majorHAnsi" w:cs="Arial"/>
          <w:b/>
          <w:i/>
          <w:color w:val="FFFFFF" w:themeColor="background1"/>
          <w:sz w:val="40"/>
          <w:szCs w:val="40"/>
        </w:rPr>
      </w:pPr>
      <w:r>
        <w:rPr>
          <w:rFonts w:asciiTheme="majorHAnsi" w:hAnsiTheme="majorHAnsi" w:cs="Arial"/>
          <w:b/>
          <w:color w:val="FFFFFF" w:themeColor="background1"/>
          <w:sz w:val="40"/>
          <w:szCs w:val="40"/>
        </w:rPr>
        <w:t>Acknowledgement Form</w:t>
      </w:r>
    </w:p>
    <w:p w:rsidR="004E6FA6" w:rsidRDefault="004E6FA6" w:rsidP="004E6FA6"/>
    <w:p w:rsidR="004E6FA6" w:rsidRPr="0020408C" w:rsidRDefault="004E6FA6" w:rsidP="004E6FA6">
      <w:pPr>
        <w:ind w:right="10"/>
        <w:jc w:val="both"/>
        <w:rPr>
          <w:rFonts w:asciiTheme="majorHAnsi" w:hAnsiTheme="majorHAnsi" w:cs="Arial"/>
          <w:b/>
        </w:rPr>
      </w:pPr>
      <w:r w:rsidRPr="002A02A0">
        <w:rPr>
          <w:rFonts w:asciiTheme="majorHAnsi" w:hAnsiTheme="majorHAnsi"/>
        </w:rPr>
        <w:t>This form is to ensure that advisors have reviewed the Standard of Excellence packet in full. By signing this document you agree that all the information contained within your designated chapter’s packet is credible, true and is only</w:t>
      </w:r>
      <w:r w:rsidRPr="002A02A0">
        <w:rPr>
          <w:rFonts w:asciiTheme="majorHAnsi" w:hAnsiTheme="majorHAnsi" w:cs="Arial"/>
        </w:rPr>
        <w:t xml:space="preserve"> reporting  events and activities that occurred or will occur between </w:t>
      </w:r>
      <w:r w:rsidRPr="002A02A0">
        <w:rPr>
          <w:rFonts w:asciiTheme="majorHAnsi" w:hAnsiTheme="majorHAnsi" w:cs="Arial"/>
          <w:b/>
        </w:rPr>
        <w:t xml:space="preserve">February 1, 2012 and January 31, 2013. </w:t>
      </w:r>
      <w:r>
        <w:rPr>
          <w:rFonts w:asciiTheme="majorHAnsi" w:hAnsiTheme="majorHAnsi" w:cs="Arial"/>
          <w:b/>
        </w:rPr>
        <w:t xml:space="preserve"> </w:t>
      </w:r>
      <w:r w:rsidRPr="00BD7422">
        <w:rPr>
          <w:rFonts w:asciiTheme="majorHAnsi" w:hAnsiTheme="majorHAnsi" w:cs="Arial"/>
        </w:rPr>
        <w:t xml:space="preserve">All presentation needs must be requested upon submission. </w:t>
      </w:r>
      <w:r w:rsidRPr="002A02A0">
        <w:rPr>
          <w:rFonts w:asciiTheme="majorHAnsi" w:hAnsiTheme="majorHAnsi" w:cs="Arial"/>
        </w:rPr>
        <w:t xml:space="preserve">The Standards of Excellence </w:t>
      </w:r>
      <w:r>
        <w:rPr>
          <w:rFonts w:asciiTheme="majorHAnsi" w:hAnsiTheme="majorHAnsi" w:cs="Arial"/>
        </w:rPr>
        <w:t>supporting materials</w:t>
      </w:r>
      <w:r w:rsidRPr="002A02A0">
        <w:rPr>
          <w:rFonts w:asciiTheme="majorHAnsi" w:hAnsiTheme="majorHAnsi" w:cs="Arial"/>
        </w:rPr>
        <w:t xml:space="preserve"> should not exceed </w:t>
      </w:r>
      <w:r>
        <w:rPr>
          <w:rFonts w:asciiTheme="majorHAnsi" w:hAnsiTheme="majorHAnsi" w:cs="Arial"/>
        </w:rPr>
        <w:t>40</w:t>
      </w:r>
      <w:r w:rsidRPr="002A02A0">
        <w:rPr>
          <w:rFonts w:asciiTheme="majorHAnsi" w:hAnsiTheme="majorHAnsi" w:cs="Arial"/>
        </w:rPr>
        <w:t xml:space="preserve"> pages and any additional individual awards that your chapter has decided to submit</w:t>
      </w:r>
      <w:r w:rsidRPr="0020408C">
        <w:rPr>
          <w:rFonts w:asciiTheme="majorHAnsi" w:hAnsiTheme="majorHAnsi" w:cs="Arial"/>
          <w:b/>
        </w:rPr>
        <w:t>. The packet</w:t>
      </w:r>
      <w:r w:rsidR="007063C8">
        <w:rPr>
          <w:rFonts w:asciiTheme="majorHAnsi" w:hAnsiTheme="majorHAnsi" w:cs="Arial"/>
          <w:b/>
        </w:rPr>
        <w:t>, supporting documentation and presentation information</w:t>
      </w:r>
      <w:r w:rsidRPr="0020408C">
        <w:rPr>
          <w:rFonts w:asciiTheme="majorHAnsi" w:hAnsiTheme="majorHAnsi" w:cs="Arial"/>
          <w:b/>
        </w:rPr>
        <w:t xml:space="preserve"> is due </w:t>
      </w:r>
      <w:r w:rsidR="000C36B8">
        <w:rPr>
          <w:rFonts w:asciiTheme="majorHAnsi" w:hAnsiTheme="majorHAnsi" w:cs="Arial"/>
          <w:b/>
        </w:rPr>
        <w:t>March 1</w:t>
      </w:r>
      <w:r w:rsidR="00C47863">
        <w:rPr>
          <w:rFonts w:asciiTheme="majorHAnsi" w:hAnsiTheme="majorHAnsi" w:cs="Arial"/>
          <w:b/>
        </w:rPr>
        <w:t>8</w:t>
      </w:r>
      <w:r w:rsidRPr="0020408C">
        <w:rPr>
          <w:rFonts w:asciiTheme="majorHAnsi" w:hAnsiTheme="majorHAnsi" w:cs="Arial"/>
          <w:b/>
        </w:rPr>
        <w:t xml:space="preserve">, 2013 to Tania Paini via email </w:t>
      </w:r>
      <w:r w:rsidRPr="0020408C">
        <w:rPr>
          <w:rFonts w:asciiTheme="majorHAnsi" w:hAnsiTheme="majorHAnsi" w:cs="Arial"/>
        </w:rPr>
        <w:t>(</w:t>
      </w:r>
      <w:hyperlink r:id="rId18" w:history="1">
        <w:r w:rsidRPr="0020408C">
          <w:rPr>
            <w:rStyle w:val="Hyperlink"/>
            <w:rFonts w:asciiTheme="majorHAnsi" w:hAnsiTheme="majorHAnsi" w:cs="Arial"/>
          </w:rPr>
          <w:t>tpaini@fau.edu</w:t>
        </w:r>
      </w:hyperlink>
      <w:r w:rsidRPr="0020408C">
        <w:rPr>
          <w:rFonts w:asciiTheme="majorHAnsi" w:hAnsiTheme="majorHAnsi" w:cs="Arial"/>
        </w:rPr>
        <w:t>)</w:t>
      </w:r>
      <w:r>
        <w:rPr>
          <w:rFonts w:asciiTheme="majorHAnsi" w:hAnsiTheme="majorHAnsi" w:cs="Arial"/>
          <w:b/>
        </w:rPr>
        <w:t xml:space="preserve"> </w:t>
      </w:r>
      <w:r w:rsidRPr="0020408C">
        <w:rPr>
          <w:rFonts w:asciiTheme="majorHAnsi" w:hAnsiTheme="majorHAnsi" w:cs="Arial"/>
          <w:b/>
        </w:rPr>
        <w:t>by 5pm.</w:t>
      </w:r>
    </w:p>
    <w:p w:rsidR="004E6FA6" w:rsidRPr="001210B8" w:rsidRDefault="004E6FA6" w:rsidP="004E6FA6">
      <w:pPr>
        <w:spacing w:line="200" w:lineRule="exact"/>
        <w:ind w:right="10"/>
        <w:rPr>
          <w:rFonts w:asciiTheme="majorHAnsi" w:hAnsiTheme="majorHAnsi" w:cs="Arial"/>
          <w:b/>
          <w:color w:val="FF0000"/>
          <w:sz w:val="23"/>
          <w:szCs w:val="23"/>
        </w:rPr>
      </w:pPr>
    </w:p>
    <w:p w:rsidR="004E6FA6" w:rsidRPr="001210B8" w:rsidRDefault="00ED0FF8" w:rsidP="004E6FA6">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94432" behindDoc="0" locked="0" layoutInCell="1" allowOverlap="1">
                <wp:simplePos x="0" y="0"/>
                <wp:positionH relativeFrom="column">
                  <wp:posOffset>-80645</wp:posOffset>
                </wp:positionH>
                <wp:positionV relativeFrom="paragraph">
                  <wp:posOffset>6350</wp:posOffset>
                </wp:positionV>
                <wp:extent cx="1219200" cy="228600"/>
                <wp:effectExtent l="0" t="0" r="0" b="0"/>
                <wp:wrapNone/>
                <wp:docPr id="9"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60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4E6FA6">
                            <w:pPr>
                              <w:widowControl w:val="0"/>
                              <w:jc w:val="center"/>
                              <w:rPr>
                                <w:rFonts w:asciiTheme="majorHAnsi" w:hAnsiTheme="majorHAnsi"/>
                                <w:b/>
                                <w:bCs/>
                              </w:rPr>
                            </w:pPr>
                            <w:r>
                              <w:rPr>
                                <w:rFonts w:asciiTheme="majorHAnsi" w:hAnsiTheme="majorHAnsi"/>
                                <w:b/>
                                <w:bCs/>
                              </w:rPr>
                              <w:t>ADVISOR NAME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63" type="#_x0000_t202" style="position:absolute;left:0;text-align:left;margin-left:-6.35pt;margin-top:.5pt;width:96pt;height:18pt;z-index:251794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" fillcolor="#ccc" stroked="f" insetpen="t">
                <v:shadow color="#ccc"/>
                <v:textbox inset="2.88pt,2.88pt,2.88pt,2.88pt">
                  <w:txbxContent>
                    <w:p w:rsidR="000950ED" w:rsidRPr="001210B8" w:rsidRDefault="000950ED" w:rsidP="004E6FA6">
                      <w:pPr>
                        <w:widowControl w:val="0"/>
                        <w:jc w:val="center"/>
                        <w:rPr>
                          <w:rFonts w:asciiTheme="majorHAnsi" w:hAnsiTheme="majorHAnsi"/>
                          <w:b/>
                          <w:bCs/>
                        </w:rPr>
                      </w:pPr>
                      <w:r>
                        <w:rPr>
                          <w:rFonts w:asciiTheme="majorHAnsi" w:hAnsiTheme="majorHAnsi"/>
                          <w:b/>
                          <w:bCs/>
                        </w:rPr>
                        <w:t>ADVISOR NAME</w:t>
                      </w:r>
                    </w:p>
                  </w:txbxContent>
                </v:textbox>
              </v:shape>
            </w:pict>
          </mc:Fallback>
        </mc:AlternateContent>
      </w:r>
      <w:r>
        <w:rPr>
          <w:rFonts w:asciiTheme="majorHAnsi" w:hAnsiTheme="majorHAnsi"/>
          <w:noProof/>
        </w:rPr>
        <mc:AlternateContent>
          <mc:Choice Requires="wps">
            <w:drawing>
              <wp:anchor distT="36576" distB="36576" distL="36576" distR="36576" simplePos="0" relativeHeight="251795456" behindDoc="0" locked="0" layoutInCell="1" allowOverlap="1">
                <wp:simplePos x="0" y="0"/>
                <wp:positionH relativeFrom="column">
                  <wp:posOffset>1187450</wp:posOffset>
                </wp:positionH>
                <wp:positionV relativeFrom="paragraph">
                  <wp:posOffset>6350</wp:posOffset>
                </wp:positionV>
                <wp:extent cx="5224780" cy="228600"/>
                <wp:effectExtent l="0" t="0" r="13970" b="19050"/>
                <wp:wrapNone/>
                <wp:docPr id="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4E6FA6"/>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64" type="#_x0000_t202" style="position:absolute;left:0;text-align:left;margin-left:93.5pt;margin-top:.5pt;width:411.4pt;height:18pt;z-index:251795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" filled="f" strokeweight=".25pt" insetpen="t">
                <v:shadow color="#ccc"/>
                <v:textbox inset="2.88pt,2.88pt,2.88pt,2.88pt">
                  <w:txbxContent>
                    <w:p w:rsidR="000950ED" w:rsidRDefault="000950ED" w:rsidP="004E6FA6"/>
                  </w:txbxContent>
                </v:textbox>
              </v:shape>
            </w:pict>
          </mc:Fallback>
        </mc:AlternateContent>
      </w:r>
    </w:p>
    <w:p w:rsidR="004E6FA6" w:rsidRPr="001210B8" w:rsidRDefault="004E6FA6" w:rsidP="004E6FA6">
      <w:pPr>
        <w:spacing w:line="200" w:lineRule="exact"/>
        <w:ind w:left="270" w:right="10"/>
        <w:rPr>
          <w:rFonts w:asciiTheme="majorHAnsi" w:hAnsiTheme="majorHAnsi" w:cs="Arial"/>
          <w:b/>
          <w:sz w:val="23"/>
          <w:szCs w:val="23"/>
        </w:rPr>
      </w:pPr>
    </w:p>
    <w:p w:rsidR="004E6FA6" w:rsidRDefault="004E6FA6" w:rsidP="004E6FA6">
      <w:pPr>
        <w:spacing w:line="200" w:lineRule="exact"/>
        <w:ind w:left="270" w:right="10"/>
        <w:rPr>
          <w:rFonts w:asciiTheme="majorHAnsi" w:hAnsiTheme="majorHAnsi" w:cs="Arial"/>
          <w:b/>
          <w:sz w:val="23"/>
          <w:szCs w:val="23"/>
        </w:rPr>
      </w:pPr>
    </w:p>
    <w:p w:rsidR="004E6FA6" w:rsidRPr="001210B8" w:rsidRDefault="00ED0FF8" w:rsidP="004E6FA6">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806720" behindDoc="0" locked="0" layoutInCell="1" allowOverlap="1">
                <wp:simplePos x="0" y="0"/>
                <wp:positionH relativeFrom="column">
                  <wp:posOffset>-80645</wp:posOffset>
                </wp:positionH>
                <wp:positionV relativeFrom="paragraph">
                  <wp:posOffset>6350</wp:posOffset>
                </wp:positionV>
                <wp:extent cx="1219200" cy="228600"/>
                <wp:effectExtent l="0" t="0" r="0" b="0"/>
                <wp:wrapNone/>
                <wp:docPr id="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60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4E6FA6">
                            <w:pPr>
                              <w:widowControl w:val="0"/>
                              <w:jc w:val="center"/>
                              <w:rPr>
                                <w:rFonts w:asciiTheme="majorHAnsi" w:hAnsiTheme="majorHAnsi"/>
                                <w:b/>
                                <w:bCs/>
                              </w:rPr>
                            </w:pPr>
                            <w:r>
                              <w:rPr>
                                <w:rFonts w:asciiTheme="majorHAnsi" w:hAnsiTheme="majorHAnsi"/>
                                <w:b/>
                                <w:bCs/>
                              </w:rPr>
                              <w:t>ADVISOR ROLE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65" type="#_x0000_t202" style="position:absolute;left:0;text-align:left;margin-left:-6.35pt;margin-top:.5pt;width:96pt;height:18pt;z-index:251806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" fillcolor="#ccc" stroked="f" insetpen="t">
                <v:shadow color="#ccc"/>
                <v:textbox inset="2.88pt,2.88pt,2.88pt,2.88pt">
                  <w:txbxContent>
                    <w:p w:rsidR="000950ED" w:rsidRPr="001210B8" w:rsidRDefault="000950ED" w:rsidP="004E6FA6">
                      <w:pPr>
                        <w:widowControl w:val="0"/>
                        <w:jc w:val="center"/>
                        <w:rPr>
                          <w:rFonts w:asciiTheme="majorHAnsi" w:hAnsiTheme="majorHAnsi"/>
                          <w:b/>
                          <w:bCs/>
                        </w:rPr>
                      </w:pPr>
                      <w:r>
                        <w:rPr>
                          <w:rFonts w:asciiTheme="majorHAnsi" w:hAnsiTheme="majorHAnsi"/>
                          <w:b/>
                          <w:bCs/>
                        </w:rPr>
                        <w:t>ADVISOR ROLE</w:t>
                      </w:r>
                    </w:p>
                  </w:txbxContent>
                </v:textbox>
              </v:shape>
            </w:pict>
          </mc:Fallback>
        </mc:AlternateContent>
      </w:r>
      <w:r>
        <w:rPr>
          <w:rFonts w:asciiTheme="majorHAnsi" w:hAnsiTheme="majorHAnsi"/>
          <w:noProof/>
        </w:rPr>
        <mc:AlternateContent>
          <mc:Choice Requires="wps">
            <w:drawing>
              <wp:anchor distT="36576" distB="36576" distL="36576" distR="36576" simplePos="0" relativeHeight="251807744" behindDoc="0" locked="0" layoutInCell="1" allowOverlap="1">
                <wp:simplePos x="0" y="0"/>
                <wp:positionH relativeFrom="column">
                  <wp:posOffset>1187450</wp:posOffset>
                </wp:positionH>
                <wp:positionV relativeFrom="paragraph">
                  <wp:posOffset>6350</wp:posOffset>
                </wp:positionV>
                <wp:extent cx="5224780" cy="228600"/>
                <wp:effectExtent l="0" t="0" r="13970" b="19050"/>
                <wp:wrapNone/>
                <wp:docPr id="6"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4E6FA6"/>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66" type="#_x0000_t202" style="position:absolute;left:0;text-align:left;margin-left:93.5pt;margin-top:.5pt;width:411.4pt;height:18pt;z-index:251807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" filled="f" strokeweight=".25pt" insetpen="t">
                <v:shadow color="#ccc"/>
                <v:textbox inset="2.88pt,2.88pt,2.88pt,2.88pt">
                  <w:txbxContent>
                    <w:p w:rsidR="000950ED" w:rsidRDefault="000950ED" w:rsidP="004E6FA6"/>
                  </w:txbxContent>
                </v:textbox>
              </v:shape>
            </w:pict>
          </mc:Fallback>
        </mc:AlternateContent>
      </w:r>
    </w:p>
    <w:p w:rsidR="004E6FA6" w:rsidRDefault="004E6FA6" w:rsidP="004E6FA6">
      <w:pPr>
        <w:spacing w:line="200" w:lineRule="exact"/>
        <w:ind w:left="270" w:right="10"/>
        <w:rPr>
          <w:rFonts w:asciiTheme="majorHAnsi" w:hAnsiTheme="majorHAnsi" w:cs="Arial"/>
          <w:b/>
          <w:sz w:val="23"/>
          <w:szCs w:val="23"/>
        </w:rPr>
      </w:pPr>
    </w:p>
    <w:p w:rsidR="004E6FA6" w:rsidRPr="001210B8" w:rsidRDefault="00ED0FF8" w:rsidP="004E6FA6">
      <w:pPr>
        <w:spacing w:line="200" w:lineRule="exact"/>
        <w:ind w:left="270" w:right="10"/>
        <w:rPr>
          <w:rFonts w:asciiTheme="majorHAnsi" w:hAnsiTheme="majorHAnsi" w:cs="Arial"/>
          <w:b/>
          <w:sz w:val="23"/>
          <w:szCs w:val="23"/>
        </w:rPr>
      </w:pPr>
      <w:r>
        <w:rPr>
          <w:rFonts w:asciiTheme="majorHAnsi" w:hAnsiTheme="majorHAnsi"/>
          <w:noProof/>
        </w:rPr>
        <mc:AlternateContent>
          <mc:Choice Requires="wps">
            <w:drawing>
              <wp:anchor distT="36576" distB="36576" distL="36576" distR="36576" simplePos="0" relativeHeight="251796480" behindDoc="0" locked="0" layoutInCell="1" allowOverlap="1">
                <wp:simplePos x="0" y="0"/>
                <wp:positionH relativeFrom="column">
                  <wp:posOffset>-80645</wp:posOffset>
                </wp:positionH>
                <wp:positionV relativeFrom="paragraph">
                  <wp:posOffset>95250</wp:posOffset>
                </wp:positionV>
                <wp:extent cx="1219200" cy="228600"/>
                <wp:effectExtent l="0" t="0" r="0" b="0"/>
                <wp:wrapNone/>
                <wp:docPr id="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60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4E6FA6">
                            <w:pPr>
                              <w:widowControl w:val="0"/>
                              <w:jc w:val="center"/>
                              <w:rPr>
                                <w:rFonts w:asciiTheme="majorHAnsi" w:hAnsiTheme="majorHAnsi"/>
                                <w:b/>
                                <w:bCs/>
                              </w:rPr>
                            </w:pPr>
                            <w:r>
                              <w:rPr>
                                <w:rFonts w:asciiTheme="majorHAnsi" w:hAnsiTheme="majorHAnsi"/>
                                <w:b/>
                                <w:bCs/>
                              </w:rPr>
                              <w:t>SIGNATURE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67" type="#_x0000_t202" style="position:absolute;left:0;text-align:left;margin-left:-6.35pt;margin-top:7.5pt;width:96pt;height:18pt;z-index:251796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" fillcolor="#ccc" stroked="f" insetpen="t">
                <v:shadow color="#ccc"/>
                <v:textbox inset="2.88pt,2.88pt,2.88pt,2.88pt">
                  <w:txbxContent>
                    <w:p w:rsidR="000950ED" w:rsidRPr="001210B8" w:rsidRDefault="000950ED" w:rsidP="004E6FA6">
                      <w:pPr>
                        <w:widowControl w:val="0"/>
                        <w:jc w:val="center"/>
                        <w:rPr>
                          <w:rFonts w:asciiTheme="majorHAnsi" w:hAnsiTheme="majorHAnsi"/>
                          <w:b/>
                          <w:bCs/>
                        </w:rPr>
                      </w:pPr>
                      <w:r>
                        <w:rPr>
                          <w:rFonts w:asciiTheme="majorHAnsi" w:hAnsiTheme="majorHAnsi"/>
                          <w:b/>
                          <w:bCs/>
                        </w:rPr>
                        <w:t>SIGNATURE</w:t>
                      </w: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799552" behindDoc="0" locked="0" layoutInCell="1" allowOverlap="1">
                <wp:simplePos x="0" y="0"/>
                <wp:positionH relativeFrom="column">
                  <wp:posOffset>1187450</wp:posOffset>
                </wp:positionH>
                <wp:positionV relativeFrom="paragraph">
                  <wp:posOffset>95250</wp:posOffset>
                </wp:positionV>
                <wp:extent cx="5224780" cy="228600"/>
                <wp:effectExtent l="0" t="0" r="13970" b="19050"/>
                <wp:wrapNone/>
                <wp:docPr id="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4E6FA6"/>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68" type="#_x0000_t202" style="position:absolute;left:0;text-align:left;margin-left:93.5pt;margin-top:7.5pt;width:411.4pt;height:18pt;z-index:251799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" filled="f" strokeweight=".25pt" insetpen="t">
                <v:shadow color="#ccc"/>
                <v:textbox inset="2.88pt,2.88pt,2.88pt,2.88pt">
                  <w:txbxContent>
                    <w:p w:rsidR="000950ED" w:rsidRDefault="000950ED" w:rsidP="004E6FA6"/>
                  </w:txbxContent>
                </v:textbox>
              </v:shape>
            </w:pict>
          </mc:Fallback>
        </mc:AlternateContent>
      </w:r>
    </w:p>
    <w:p w:rsidR="004E6FA6" w:rsidRPr="001210B8" w:rsidRDefault="004E6FA6" w:rsidP="004E6FA6">
      <w:pPr>
        <w:spacing w:line="200" w:lineRule="exact"/>
        <w:ind w:left="270" w:right="10"/>
        <w:rPr>
          <w:rFonts w:asciiTheme="majorHAnsi" w:hAnsiTheme="majorHAnsi" w:cs="Arial"/>
          <w:b/>
          <w:sz w:val="23"/>
          <w:szCs w:val="23"/>
        </w:rPr>
      </w:pPr>
    </w:p>
    <w:p w:rsidR="004E6FA6" w:rsidRPr="001210B8" w:rsidRDefault="004E6FA6" w:rsidP="004E6FA6">
      <w:pPr>
        <w:spacing w:line="200" w:lineRule="exact"/>
        <w:ind w:left="270" w:right="10"/>
        <w:rPr>
          <w:rFonts w:asciiTheme="majorHAnsi" w:hAnsiTheme="majorHAnsi" w:cs="Arial"/>
          <w:b/>
          <w:sz w:val="23"/>
          <w:szCs w:val="23"/>
        </w:rPr>
      </w:pPr>
    </w:p>
    <w:p w:rsidR="00602232" w:rsidRPr="006515E0" w:rsidRDefault="00ED0FF8" w:rsidP="001B7B18">
      <w:pPr>
        <w:spacing w:line="200" w:lineRule="exact"/>
        <w:ind w:left="270" w:right="10"/>
      </w:pPr>
      <w:r>
        <w:rPr>
          <w:rFonts w:asciiTheme="majorHAnsi" w:hAnsiTheme="majorHAnsi"/>
          <w:noProof/>
        </w:rPr>
        <mc:AlternateContent>
          <mc:Choice Requires="wps">
            <w:drawing>
              <wp:anchor distT="36576" distB="36576" distL="36576" distR="36576" simplePos="0" relativeHeight="251797504" behindDoc="0" locked="0" layoutInCell="1" allowOverlap="1">
                <wp:simplePos x="0" y="0"/>
                <wp:positionH relativeFrom="column">
                  <wp:posOffset>-80645</wp:posOffset>
                </wp:positionH>
                <wp:positionV relativeFrom="paragraph">
                  <wp:posOffset>57150</wp:posOffset>
                </wp:positionV>
                <wp:extent cx="1219200" cy="22860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600"/>
                        </a:xfrm>
                        <a:prstGeom prst="rect">
                          <a:avLst/>
                        </a:prstGeom>
                        <a:solidFill>
                          <a:srgbClr val="CCCCCC"/>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Pr="001210B8" w:rsidRDefault="000950ED" w:rsidP="004E6FA6">
                            <w:pPr>
                              <w:widowControl w:val="0"/>
                              <w:jc w:val="center"/>
                              <w:rPr>
                                <w:rFonts w:asciiTheme="majorHAnsi" w:hAnsiTheme="majorHAnsi"/>
                                <w:b/>
                                <w:bCs/>
                              </w:rPr>
                            </w:pPr>
                            <w:r>
                              <w:rPr>
                                <w:rFonts w:asciiTheme="majorHAnsi" w:hAnsiTheme="majorHAnsi"/>
                                <w:b/>
                                <w:bCs/>
                              </w:rPr>
                              <w:t>DATE</w:t>
                            </w:r>
                          </w:p>
                          <w:p w:rsidR="000950ED" w:rsidRPr="001210B8" w:rsidRDefault="000950ED" w:rsidP="004E6FA6">
                            <w:pPr>
                              <w:widowControl w:val="0"/>
                              <w:jc w:val="center"/>
                              <w:rPr>
                                <w:rFonts w:asciiTheme="majorHAnsi" w:hAnsiTheme="majorHAnsi"/>
                                <w:b/>
                                <w:bC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69" type="#_x0000_t202" style="position:absolute;left:0;text-align:left;margin-left:-6.35pt;margin-top:4.5pt;width:96pt;height:18pt;z-index:251797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" fillcolor="#ccc" stroked="f" insetpen="t">
                <v:shadow color="#ccc"/>
                <v:textbox inset="2.88pt,2.88pt,2.88pt,2.88pt">
                  <w:txbxContent>
                    <w:p w:rsidR="000950ED" w:rsidRPr="001210B8" w:rsidRDefault="000950ED" w:rsidP="004E6FA6">
                      <w:pPr>
                        <w:widowControl w:val="0"/>
                        <w:jc w:val="center"/>
                        <w:rPr>
                          <w:rFonts w:asciiTheme="majorHAnsi" w:hAnsiTheme="majorHAnsi"/>
                          <w:b/>
                          <w:bCs/>
                        </w:rPr>
                      </w:pPr>
                      <w:r>
                        <w:rPr>
                          <w:rFonts w:asciiTheme="majorHAnsi" w:hAnsiTheme="majorHAnsi"/>
                          <w:b/>
                          <w:bCs/>
                        </w:rPr>
                        <w:t>DATE</w:t>
                      </w:r>
                    </w:p>
                    <w:p w:rsidR="000950ED" w:rsidRPr="001210B8" w:rsidRDefault="000950ED" w:rsidP="004E6FA6">
                      <w:pPr>
                        <w:widowControl w:val="0"/>
                        <w:jc w:val="center"/>
                        <w:rPr>
                          <w:rFonts w:asciiTheme="majorHAnsi" w:hAnsiTheme="majorHAnsi"/>
                          <w:b/>
                          <w:bCs/>
                        </w:rPr>
                      </w:pPr>
                    </w:p>
                  </w:txbxContent>
                </v:textbox>
              </v:shape>
            </w:pict>
          </mc:Fallback>
        </mc:AlternateContent>
      </w:r>
      <w:r>
        <w:rPr>
          <w:rFonts w:asciiTheme="majorHAnsi" w:hAnsiTheme="majorHAnsi" w:cs="Arial"/>
          <w:b/>
          <w:noProof/>
          <w:sz w:val="23"/>
          <w:szCs w:val="23"/>
        </w:rPr>
        <mc:AlternateContent>
          <mc:Choice Requires="wps">
            <w:drawing>
              <wp:anchor distT="36576" distB="36576" distL="36576" distR="36576" simplePos="0" relativeHeight="251800576" behindDoc="0" locked="0" layoutInCell="1" allowOverlap="1">
                <wp:simplePos x="0" y="0"/>
                <wp:positionH relativeFrom="column">
                  <wp:posOffset>1187450</wp:posOffset>
                </wp:positionH>
                <wp:positionV relativeFrom="paragraph">
                  <wp:posOffset>57150</wp:posOffset>
                </wp:positionV>
                <wp:extent cx="5224780" cy="228600"/>
                <wp:effectExtent l="0" t="0" r="13970" b="19050"/>
                <wp:wrapNone/>
                <wp:docPr id="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2860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0950ED" w:rsidRDefault="000950ED" w:rsidP="004E6FA6"/>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70" type="#_x0000_t202" style="position:absolute;left:0;text-align:left;margin-left:93.5pt;margin-top:4.5pt;width:411.4pt;height:18pt;z-index:251800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" filled="f" strokeweight=".25pt" insetpen="t">
                <v:shadow color="#ccc"/>
                <v:textbox inset="2.88pt,2.88pt,2.88pt,2.88pt">
                  <w:txbxContent>
                    <w:p w:rsidR="000950ED" w:rsidRDefault="000950ED" w:rsidP="004E6FA6"/>
                  </w:txbxContent>
                </v:textbox>
              </v:shape>
            </w:pict>
          </mc:Fallback>
        </mc:AlternateContent>
      </w:r>
    </w:p>
    <w:sectPr w:rsidR="00602232" w:rsidRPr="006515E0" w:rsidSect="00C47863">
      <w:footerReference w:type="even" r:id="rId19"/>
      <w:footerReference w:type="default" r:id="rId20"/>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ania Paini" w:date="2011-11-07T13:10:00Z" w:initials="TP">
    <w:p w:rsidR="000950ED" w:rsidRDefault="000950ED">
      <w:pPr>
        <w:pStyle w:val="CommentText"/>
      </w:pPr>
      <w:r>
        <w:rPr>
          <w:rStyle w:val="CommentReference"/>
        </w:rPr>
        <w:annotationRef/>
      </w:r>
      <w:r>
        <w:t>New question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7D2" w:rsidRDefault="00BA47D2" w:rsidP="00E6520A">
      <w:r>
        <w:separator/>
      </w:r>
    </w:p>
  </w:endnote>
  <w:endnote w:type="continuationSeparator" w:id="0">
    <w:p w:rsidR="00BA47D2" w:rsidRDefault="00BA47D2" w:rsidP="00E6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ED" w:rsidRDefault="000950ED" w:rsidP="008965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0950ED" w:rsidRDefault="000950ED" w:rsidP="008965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ED" w:rsidRPr="0020408C" w:rsidRDefault="00BA47D2">
    <w:pPr>
      <w:pStyle w:val="Footer"/>
      <w:jc w:val="center"/>
      <w:rPr>
        <w:rFonts w:asciiTheme="majorHAnsi" w:hAnsiTheme="majorHAnsi"/>
      </w:rPr>
    </w:pPr>
    <w:sdt>
      <w:sdtPr>
        <w:id w:val="1821997533"/>
        <w:docPartObj>
          <w:docPartGallery w:val="Page Numbers (Bottom of Page)"/>
          <w:docPartUnique/>
        </w:docPartObj>
      </w:sdtPr>
      <w:sdtEndPr>
        <w:rPr>
          <w:rFonts w:asciiTheme="majorHAnsi" w:hAnsiTheme="majorHAnsi"/>
          <w:noProof/>
        </w:rPr>
      </w:sdtEndPr>
      <w:sdtContent>
        <w:r w:rsidR="000950ED" w:rsidRPr="0020408C">
          <w:rPr>
            <w:rFonts w:asciiTheme="majorHAnsi" w:hAnsiTheme="majorHAnsi"/>
          </w:rPr>
          <w:fldChar w:fldCharType="begin"/>
        </w:r>
        <w:r w:rsidR="000950ED" w:rsidRPr="0020408C">
          <w:rPr>
            <w:rFonts w:asciiTheme="majorHAnsi" w:hAnsiTheme="majorHAnsi"/>
          </w:rPr>
          <w:instrText xml:space="preserve"> PAGE   \* MERGEFORMAT </w:instrText>
        </w:r>
        <w:r w:rsidR="000950ED" w:rsidRPr="0020408C">
          <w:rPr>
            <w:rFonts w:asciiTheme="majorHAnsi" w:hAnsiTheme="majorHAnsi"/>
          </w:rPr>
          <w:fldChar w:fldCharType="separate"/>
        </w:r>
        <w:r w:rsidR="00ED0FF8">
          <w:rPr>
            <w:rFonts w:asciiTheme="majorHAnsi" w:hAnsiTheme="majorHAnsi"/>
            <w:noProof/>
          </w:rPr>
          <w:t>2</w:t>
        </w:r>
        <w:r w:rsidR="000950ED" w:rsidRPr="0020408C">
          <w:rPr>
            <w:rFonts w:asciiTheme="majorHAnsi" w:hAnsiTheme="majorHAnsi"/>
            <w:noProof/>
          </w:rPr>
          <w:fldChar w:fldCharType="end"/>
        </w:r>
      </w:sdtContent>
    </w:sdt>
  </w:p>
  <w:p w:rsidR="000950ED" w:rsidRDefault="000950ED" w:rsidP="0020408C">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ED" w:rsidRDefault="000950ED" w:rsidP="008965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0950ED" w:rsidRDefault="000950ED" w:rsidP="008965D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ED" w:rsidRPr="0020408C" w:rsidRDefault="00BA47D2">
    <w:pPr>
      <w:pStyle w:val="Footer"/>
      <w:jc w:val="center"/>
      <w:rPr>
        <w:rFonts w:asciiTheme="majorHAnsi" w:hAnsiTheme="majorHAnsi"/>
      </w:rPr>
    </w:pPr>
    <w:sdt>
      <w:sdtPr>
        <w:id w:val="500399514"/>
        <w:docPartObj>
          <w:docPartGallery w:val="Page Numbers (Bottom of Page)"/>
          <w:docPartUnique/>
        </w:docPartObj>
      </w:sdtPr>
      <w:sdtEndPr>
        <w:rPr>
          <w:rFonts w:asciiTheme="majorHAnsi" w:hAnsiTheme="majorHAnsi"/>
          <w:noProof/>
        </w:rPr>
      </w:sdtEndPr>
      <w:sdtContent>
        <w:r w:rsidR="000950ED" w:rsidRPr="0020408C">
          <w:rPr>
            <w:rFonts w:asciiTheme="majorHAnsi" w:hAnsiTheme="majorHAnsi"/>
          </w:rPr>
          <w:fldChar w:fldCharType="begin"/>
        </w:r>
        <w:r w:rsidR="000950ED" w:rsidRPr="0020408C">
          <w:rPr>
            <w:rFonts w:asciiTheme="majorHAnsi" w:hAnsiTheme="majorHAnsi"/>
          </w:rPr>
          <w:instrText xml:space="preserve"> PAGE   \* MERGEFORMAT </w:instrText>
        </w:r>
        <w:r w:rsidR="000950ED" w:rsidRPr="0020408C">
          <w:rPr>
            <w:rFonts w:asciiTheme="majorHAnsi" w:hAnsiTheme="majorHAnsi"/>
          </w:rPr>
          <w:fldChar w:fldCharType="separate"/>
        </w:r>
        <w:r w:rsidR="00ED0FF8">
          <w:rPr>
            <w:rFonts w:asciiTheme="majorHAnsi" w:hAnsiTheme="majorHAnsi"/>
            <w:noProof/>
          </w:rPr>
          <w:t>15</w:t>
        </w:r>
        <w:r w:rsidR="000950ED" w:rsidRPr="0020408C">
          <w:rPr>
            <w:rFonts w:asciiTheme="majorHAnsi" w:hAnsiTheme="majorHAnsi"/>
            <w:noProof/>
          </w:rPr>
          <w:fldChar w:fldCharType="end"/>
        </w:r>
      </w:sdtContent>
    </w:sdt>
  </w:p>
  <w:p w:rsidR="000950ED" w:rsidRDefault="000950ED" w:rsidP="0020408C">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7D2" w:rsidRDefault="00BA47D2" w:rsidP="00E6520A">
      <w:r>
        <w:separator/>
      </w:r>
    </w:p>
  </w:footnote>
  <w:footnote w:type="continuationSeparator" w:id="0">
    <w:p w:rsidR="00BA47D2" w:rsidRDefault="00BA47D2" w:rsidP="00E65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508122"/>
    <w:lvl w:ilvl="0">
      <w:numFmt w:val="bullet"/>
      <w:lvlText w:val="*"/>
      <w:lvlJc w:val="left"/>
    </w:lvl>
  </w:abstractNum>
  <w:abstractNum w:abstractNumId="1">
    <w:nsid w:val="0000001C"/>
    <w:multiLevelType w:val="singleLevel"/>
    <w:tmpl w:val="000F0409"/>
    <w:lvl w:ilvl="0">
      <w:start w:val="1"/>
      <w:numFmt w:val="decimal"/>
      <w:lvlText w:val="%1."/>
      <w:lvlJc w:val="left"/>
      <w:pPr>
        <w:tabs>
          <w:tab w:val="num" w:pos="360"/>
        </w:tabs>
        <w:ind w:left="360" w:hanging="360"/>
      </w:pPr>
    </w:lvl>
  </w:abstractNum>
  <w:abstractNum w:abstractNumId="2">
    <w:nsid w:val="0000001D"/>
    <w:multiLevelType w:val="singleLevel"/>
    <w:tmpl w:val="000F0409"/>
    <w:lvl w:ilvl="0">
      <w:start w:val="1"/>
      <w:numFmt w:val="decimal"/>
      <w:lvlText w:val="%1."/>
      <w:lvlJc w:val="left"/>
      <w:pPr>
        <w:tabs>
          <w:tab w:val="num" w:pos="360"/>
        </w:tabs>
        <w:ind w:left="360" w:hanging="360"/>
      </w:pPr>
    </w:lvl>
  </w:abstractNum>
  <w:abstractNum w:abstractNumId="3">
    <w:nsid w:val="00000022"/>
    <w:multiLevelType w:val="singleLevel"/>
    <w:tmpl w:val="8230F268"/>
    <w:lvl w:ilvl="0">
      <w:start w:val="1"/>
      <w:numFmt w:val="decimal"/>
      <w:lvlText w:val="%1."/>
      <w:lvlJc w:val="left"/>
      <w:pPr>
        <w:tabs>
          <w:tab w:val="num" w:pos="360"/>
        </w:tabs>
        <w:ind w:left="360" w:hanging="360"/>
      </w:pPr>
      <w:rPr>
        <w:rFonts w:asciiTheme="majorHAnsi" w:hAnsiTheme="majorHAnsi" w:hint="default"/>
      </w:rPr>
    </w:lvl>
  </w:abstractNum>
  <w:abstractNum w:abstractNumId="4">
    <w:nsid w:val="00000023"/>
    <w:multiLevelType w:val="singleLevel"/>
    <w:tmpl w:val="E998F6FA"/>
    <w:lvl w:ilvl="0">
      <w:start w:val="1"/>
      <w:numFmt w:val="decimal"/>
      <w:lvlText w:val="%1."/>
      <w:lvlJc w:val="left"/>
      <w:pPr>
        <w:tabs>
          <w:tab w:val="num" w:pos="360"/>
        </w:tabs>
        <w:ind w:left="360" w:hanging="360"/>
      </w:pPr>
      <w:rPr>
        <w:rFonts w:asciiTheme="majorHAnsi" w:hAnsiTheme="majorHAnsi" w:hint="default"/>
      </w:rPr>
    </w:lvl>
  </w:abstractNum>
  <w:abstractNum w:abstractNumId="5">
    <w:nsid w:val="021801BA"/>
    <w:multiLevelType w:val="hybridMultilevel"/>
    <w:tmpl w:val="C3D44430"/>
    <w:lvl w:ilvl="0" w:tplc="581A395A">
      <w:start w:val="1"/>
      <w:numFmt w:val="decimal"/>
      <w:lvlText w:val="%1."/>
      <w:lvlJc w:val="left"/>
      <w:pPr>
        <w:ind w:left="720" w:hanging="360"/>
      </w:pPr>
      <w:rPr>
        <w:rFonts w:asciiTheme="majorHAnsi" w:hAnsiTheme="maj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B3BC5"/>
    <w:multiLevelType w:val="hybridMultilevel"/>
    <w:tmpl w:val="732E0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0807BC"/>
    <w:multiLevelType w:val="singleLevel"/>
    <w:tmpl w:val="03A8A446"/>
    <w:lvl w:ilvl="0">
      <w:start w:val="1"/>
      <w:numFmt w:val="decimal"/>
      <w:lvlText w:val="%1."/>
      <w:lvlJc w:val="left"/>
      <w:pPr>
        <w:tabs>
          <w:tab w:val="num" w:pos="360"/>
        </w:tabs>
        <w:ind w:left="360" w:hanging="360"/>
      </w:pPr>
      <w:rPr>
        <w:rFonts w:asciiTheme="majorHAnsi" w:hAnsiTheme="majorHAnsi" w:hint="default"/>
      </w:rPr>
    </w:lvl>
  </w:abstractNum>
  <w:abstractNum w:abstractNumId="8">
    <w:nsid w:val="13D16209"/>
    <w:multiLevelType w:val="singleLevel"/>
    <w:tmpl w:val="C0A88994"/>
    <w:lvl w:ilvl="0">
      <w:start w:val="1"/>
      <w:numFmt w:val="decimal"/>
      <w:lvlText w:val="%1."/>
      <w:lvlJc w:val="left"/>
      <w:pPr>
        <w:tabs>
          <w:tab w:val="num" w:pos="360"/>
        </w:tabs>
        <w:ind w:left="360" w:hanging="360"/>
      </w:pPr>
      <w:rPr>
        <w:rFonts w:asciiTheme="majorHAnsi" w:hAnsiTheme="majorHAnsi" w:hint="default"/>
      </w:rPr>
    </w:lvl>
  </w:abstractNum>
  <w:abstractNum w:abstractNumId="9">
    <w:nsid w:val="1B914FB2"/>
    <w:multiLevelType w:val="hybridMultilevel"/>
    <w:tmpl w:val="51C42B60"/>
    <w:lvl w:ilvl="0" w:tplc="AC7CB82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A033A"/>
    <w:multiLevelType w:val="hybridMultilevel"/>
    <w:tmpl w:val="ED6E45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8DC4BA2"/>
    <w:multiLevelType w:val="hybridMultilevel"/>
    <w:tmpl w:val="9CBA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D46CC"/>
    <w:multiLevelType w:val="hybridMultilevel"/>
    <w:tmpl w:val="F984F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CF22E3"/>
    <w:multiLevelType w:val="hybridMultilevel"/>
    <w:tmpl w:val="F984F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BB32E5"/>
    <w:multiLevelType w:val="hybridMultilevel"/>
    <w:tmpl w:val="2F88BBB6"/>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7CA7E91"/>
    <w:multiLevelType w:val="hybridMultilevel"/>
    <w:tmpl w:val="BEFC47BA"/>
    <w:lvl w:ilvl="0" w:tplc="33F4A0B6">
      <w:start w:val="1"/>
      <w:numFmt w:val="decimal"/>
      <w:lvlText w:val="%1."/>
      <w:lvlJc w:val="left"/>
      <w:pPr>
        <w:ind w:left="630" w:hanging="360"/>
      </w:pPr>
      <w:rPr>
        <w:rFonts w:asciiTheme="majorHAnsi" w:hAnsiTheme="maj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3AF470BA"/>
    <w:multiLevelType w:val="hybridMultilevel"/>
    <w:tmpl w:val="DBCCC44C"/>
    <w:lvl w:ilvl="0" w:tplc="000F0409">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D90108C"/>
    <w:multiLevelType w:val="hybridMultilevel"/>
    <w:tmpl w:val="F984F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A75BDD"/>
    <w:multiLevelType w:val="hybridMultilevel"/>
    <w:tmpl w:val="06FA161C"/>
    <w:lvl w:ilvl="0" w:tplc="EA0C7014">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4C0326"/>
    <w:multiLevelType w:val="hybridMultilevel"/>
    <w:tmpl w:val="9188B108"/>
    <w:lvl w:ilvl="0" w:tplc="F7705088">
      <w:start w:val="1"/>
      <w:numFmt w:val="decimal"/>
      <w:lvlText w:val="%1."/>
      <w:lvlJc w:val="left"/>
      <w:pPr>
        <w:tabs>
          <w:tab w:val="num" w:pos="360"/>
        </w:tabs>
        <w:ind w:left="360" w:hanging="360"/>
      </w:pPr>
      <w:rPr>
        <w:rFonts w:asciiTheme="minorHAnsi" w:hAnsiTheme="minorHAnsi" w:cstheme="minorHAnsi" w:hint="default"/>
        <w:strike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863B6E"/>
    <w:multiLevelType w:val="hybridMultilevel"/>
    <w:tmpl w:val="5CCC8E9C"/>
    <w:lvl w:ilvl="0" w:tplc="D2FC9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89648C8"/>
    <w:multiLevelType w:val="hybridMultilevel"/>
    <w:tmpl w:val="C784B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A44BFC"/>
    <w:multiLevelType w:val="hybridMultilevel"/>
    <w:tmpl w:val="A220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14"/>
  </w:num>
  <w:num w:numId="7">
    <w:abstractNumId w:val="16"/>
  </w:num>
  <w:num w:numId="8">
    <w:abstractNumId w:val="21"/>
  </w:num>
  <w:num w:numId="9">
    <w:abstractNumId w:val="0"/>
    <w:lvlOverride w:ilvl="0">
      <w:lvl w:ilvl="0">
        <w:start w:val="1"/>
        <w:numFmt w:val="bullet"/>
        <w:lvlText w:val=""/>
        <w:legacy w:legacy="1" w:legacySpace="0" w:legacyIndent="360"/>
        <w:lvlJc w:val="left"/>
        <w:rPr>
          <w:rFonts w:ascii="Symbol" w:hAnsi="Symbol" w:hint="default"/>
        </w:rPr>
      </w:lvl>
    </w:lvlOverride>
  </w:num>
  <w:num w:numId="10">
    <w:abstractNumId w:val="12"/>
  </w:num>
  <w:num w:numId="11">
    <w:abstractNumId w:val="11"/>
  </w:num>
  <w:num w:numId="12">
    <w:abstractNumId w:val="22"/>
  </w:num>
  <w:num w:numId="13">
    <w:abstractNumId w:val="18"/>
  </w:num>
  <w:num w:numId="14">
    <w:abstractNumId w:val="10"/>
  </w:num>
  <w:num w:numId="15">
    <w:abstractNumId w:val="15"/>
  </w:num>
  <w:num w:numId="16">
    <w:abstractNumId w:val="6"/>
  </w:num>
  <w:num w:numId="17">
    <w:abstractNumId w:val="5"/>
  </w:num>
  <w:num w:numId="18">
    <w:abstractNumId w:val="7"/>
  </w:num>
  <w:num w:numId="19">
    <w:abstractNumId w:val="8"/>
  </w:num>
  <w:num w:numId="20">
    <w:abstractNumId w:val="13"/>
  </w:num>
  <w:num w:numId="21">
    <w:abstractNumId w:val="19"/>
  </w:num>
  <w:num w:numId="22">
    <w:abstractNumId w:val="17"/>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formatting="1" w:enforcement="1" w:cryptProviderType="rsaFull" w:cryptAlgorithmClass="hash" w:cryptAlgorithmType="typeAny" w:cryptAlgorithmSid="4" w:cryptSpinCount="100000" w:hash="kCnC/XR76CK7THd6RtjRna+OtN4=" w:salt="ylCpTncqY+ZNpRKjLTwiIQ=="/>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482"/>
    <w:rsid w:val="00003EDC"/>
    <w:rsid w:val="00005862"/>
    <w:rsid w:val="0003733F"/>
    <w:rsid w:val="00076FB0"/>
    <w:rsid w:val="000813C7"/>
    <w:rsid w:val="00082DED"/>
    <w:rsid w:val="000950ED"/>
    <w:rsid w:val="000B4D4E"/>
    <w:rsid w:val="000C36B8"/>
    <w:rsid w:val="000D32DB"/>
    <w:rsid w:val="000F036C"/>
    <w:rsid w:val="001125F8"/>
    <w:rsid w:val="00113336"/>
    <w:rsid w:val="001210B8"/>
    <w:rsid w:val="001228D9"/>
    <w:rsid w:val="001378B2"/>
    <w:rsid w:val="00142B32"/>
    <w:rsid w:val="00181F16"/>
    <w:rsid w:val="001B52D1"/>
    <w:rsid w:val="001B7B18"/>
    <w:rsid w:val="001E1BD8"/>
    <w:rsid w:val="001E662A"/>
    <w:rsid w:val="001F22E5"/>
    <w:rsid w:val="00202002"/>
    <w:rsid w:val="0020362E"/>
    <w:rsid w:val="0020408C"/>
    <w:rsid w:val="002207B3"/>
    <w:rsid w:val="00252F94"/>
    <w:rsid w:val="00253A2D"/>
    <w:rsid w:val="00261C0E"/>
    <w:rsid w:val="0027173C"/>
    <w:rsid w:val="002907EB"/>
    <w:rsid w:val="00292286"/>
    <w:rsid w:val="00294B2D"/>
    <w:rsid w:val="002A02A0"/>
    <w:rsid w:val="002B0BA9"/>
    <w:rsid w:val="002B19AB"/>
    <w:rsid w:val="002C538C"/>
    <w:rsid w:val="002F310F"/>
    <w:rsid w:val="002F5A7A"/>
    <w:rsid w:val="00301921"/>
    <w:rsid w:val="00315343"/>
    <w:rsid w:val="00315739"/>
    <w:rsid w:val="00321E22"/>
    <w:rsid w:val="0032514F"/>
    <w:rsid w:val="0032703F"/>
    <w:rsid w:val="00331691"/>
    <w:rsid w:val="003440EC"/>
    <w:rsid w:val="003622C6"/>
    <w:rsid w:val="00370CDE"/>
    <w:rsid w:val="00380900"/>
    <w:rsid w:val="003832BB"/>
    <w:rsid w:val="00387205"/>
    <w:rsid w:val="00393C68"/>
    <w:rsid w:val="003A5AAC"/>
    <w:rsid w:val="003C7744"/>
    <w:rsid w:val="003E4A6F"/>
    <w:rsid w:val="003E6005"/>
    <w:rsid w:val="003F0D43"/>
    <w:rsid w:val="003F6B4B"/>
    <w:rsid w:val="00414824"/>
    <w:rsid w:val="004222FE"/>
    <w:rsid w:val="004470A7"/>
    <w:rsid w:val="00462D7D"/>
    <w:rsid w:val="00467ADD"/>
    <w:rsid w:val="0048072C"/>
    <w:rsid w:val="004846F1"/>
    <w:rsid w:val="00485706"/>
    <w:rsid w:val="004861A9"/>
    <w:rsid w:val="004A526A"/>
    <w:rsid w:val="004B5D92"/>
    <w:rsid w:val="004C1FF2"/>
    <w:rsid w:val="004C2282"/>
    <w:rsid w:val="004C2E1F"/>
    <w:rsid w:val="004D346B"/>
    <w:rsid w:val="004E6FA6"/>
    <w:rsid w:val="00507630"/>
    <w:rsid w:val="00515450"/>
    <w:rsid w:val="00522D46"/>
    <w:rsid w:val="0055719E"/>
    <w:rsid w:val="005674B3"/>
    <w:rsid w:val="005B307B"/>
    <w:rsid w:val="005B5BAD"/>
    <w:rsid w:val="005C64D7"/>
    <w:rsid w:val="005E7DAA"/>
    <w:rsid w:val="005F4CB9"/>
    <w:rsid w:val="00602232"/>
    <w:rsid w:val="0060474B"/>
    <w:rsid w:val="00621A1A"/>
    <w:rsid w:val="00646482"/>
    <w:rsid w:val="006515E0"/>
    <w:rsid w:val="00653550"/>
    <w:rsid w:val="0066186A"/>
    <w:rsid w:val="00665A9E"/>
    <w:rsid w:val="006777C9"/>
    <w:rsid w:val="00687C04"/>
    <w:rsid w:val="00696C27"/>
    <w:rsid w:val="006B334E"/>
    <w:rsid w:val="006B4819"/>
    <w:rsid w:val="006C6D0D"/>
    <w:rsid w:val="00701B86"/>
    <w:rsid w:val="007063C8"/>
    <w:rsid w:val="007101B2"/>
    <w:rsid w:val="00722AA1"/>
    <w:rsid w:val="00725E8C"/>
    <w:rsid w:val="00731B54"/>
    <w:rsid w:val="00787EF8"/>
    <w:rsid w:val="007961D3"/>
    <w:rsid w:val="00797D87"/>
    <w:rsid w:val="007C0DCF"/>
    <w:rsid w:val="00806EB6"/>
    <w:rsid w:val="00820FBF"/>
    <w:rsid w:val="008249E2"/>
    <w:rsid w:val="00833496"/>
    <w:rsid w:val="008873E3"/>
    <w:rsid w:val="008965D9"/>
    <w:rsid w:val="008B795D"/>
    <w:rsid w:val="008C0DDF"/>
    <w:rsid w:val="008D39B5"/>
    <w:rsid w:val="00902C17"/>
    <w:rsid w:val="009321B5"/>
    <w:rsid w:val="0093724F"/>
    <w:rsid w:val="00952DD6"/>
    <w:rsid w:val="00957B1C"/>
    <w:rsid w:val="009629A0"/>
    <w:rsid w:val="0098021F"/>
    <w:rsid w:val="0098057C"/>
    <w:rsid w:val="009B1371"/>
    <w:rsid w:val="009B2D88"/>
    <w:rsid w:val="009C3397"/>
    <w:rsid w:val="009C48C4"/>
    <w:rsid w:val="009D29D7"/>
    <w:rsid w:val="009E1950"/>
    <w:rsid w:val="009E3E96"/>
    <w:rsid w:val="00A147D8"/>
    <w:rsid w:val="00A276B7"/>
    <w:rsid w:val="00A33845"/>
    <w:rsid w:val="00A3403E"/>
    <w:rsid w:val="00A4268C"/>
    <w:rsid w:val="00A52785"/>
    <w:rsid w:val="00A64018"/>
    <w:rsid w:val="00A86A36"/>
    <w:rsid w:val="00AA62A2"/>
    <w:rsid w:val="00AB5E0A"/>
    <w:rsid w:val="00AE58AB"/>
    <w:rsid w:val="00AE6A19"/>
    <w:rsid w:val="00B333A1"/>
    <w:rsid w:val="00B5753B"/>
    <w:rsid w:val="00B769A6"/>
    <w:rsid w:val="00B96276"/>
    <w:rsid w:val="00BA47D2"/>
    <w:rsid w:val="00BA4BBC"/>
    <w:rsid w:val="00BC3DFA"/>
    <w:rsid w:val="00BC54DA"/>
    <w:rsid w:val="00BD7422"/>
    <w:rsid w:val="00C14271"/>
    <w:rsid w:val="00C47863"/>
    <w:rsid w:val="00C6369F"/>
    <w:rsid w:val="00C769D6"/>
    <w:rsid w:val="00CE44AF"/>
    <w:rsid w:val="00CE6697"/>
    <w:rsid w:val="00CE7764"/>
    <w:rsid w:val="00CF5F15"/>
    <w:rsid w:val="00D0708F"/>
    <w:rsid w:val="00D07310"/>
    <w:rsid w:val="00D44F86"/>
    <w:rsid w:val="00D66E5D"/>
    <w:rsid w:val="00DA107B"/>
    <w:rsid w:val="00DA70C4"/>
    <w:rsid w:val="00DA773D"/>
    <w:rsid w:val="00DB435D"/>
    <w:rsid w:val="00DD3216"/>
    <w:rsid w:val="00DD374C"/>
    <w:rsid w:val="00DD7285"/>
    <w:rsid w:val="00DF154E"/>
    <w:rsid w:val="00E057F2"/>
    <w:rsid w:val="00E162DF"/>
    <w:rsid w:val="00E315F2"/>
    <w:rsid w:val="00E31FA4"/>
    <w:rsid w:val="00E6443C"/>
    <w:rsid w:val="00E6520A"/>
    <w:rsid w:val="00ED051C"/>
    <w:rsid w:val="00ED0FF8"/>
    <w:rsid w:val="00ED13FD"/>
    <w:rsid w:val="00EF1167"/>
    <w:rsid w:val="00EF2B49"/>
    <w:rsid w:val="00F015D3"/>
    <w:rsid w:val="00F039B9"/>
    <w:rsid w:val="00F20B4C"/>
    <w:rsid w:val="00F54781"/>
    <w:rsid w:val="00F549D3"/>
    <w:rsid w:val="00F67533"/>
    <w:rsid w:val="00F77940"/>
    <w:rsid w:val="00F8096D"/>
    <w:rsid w:val="00F90BE7"/>
    <w:rsid w:val="00F91A05"/>
    <w:rsid w:val="00F9504F"/>
    <w:rsid w:val="00FB445C"/>
    <w:rsid w:val="00FB777A"/>
    <w:rsid w:val="00FC2FFE"/>
    <w:rsid w:val="00FC7A37"/>
    <w:rsid w:val="00FD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82"/>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646482"/>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qFormat/>
    <w:rsid w:val="00646482"/>
    <w:pPr>
      <w:keepNext/>
      <w:ind w:right="-720"/>
      <w:jc w:val="center"/>
      <w:outlineLvl w:val="4"/>
    </w:pPr>
    <w:rPr>
      <w:rFonts w:ascii="Palatino" w:hAnsi="Palatino"/>
      <w:b/>
      <w:szCs w:val="20"/>
      <w:u w:val="single"/>
    </w:rPr>
  </w:style>
  <w:style w:type="paragraph" w:styleId="Heading6">
    <w:name w:val="heading 6"/>
    <w:basedOn w:val="Normal"/>
    <w:next w:val="Normal"/>
    <w:link w:val="Heading6Char"/>
    <w:qFormat/>
    <w:rsid w:val="00646482"/>
    <w:pPr>
      <w:keepNext/>
      <w:ind w:right="-720"/>
      <w:outlineLvl w:val="5"/>
    </w:pPr>
    <w:rPr>
      <w:rFonts w:ascii="Arial" w:hAnsi="Arial" w:cs="Arial"/>
      <w:b/>
      <w:i/>
      <w:iCs/>
      <w:sz w:val="32"/>
    </w:rPr>
  </w:style>
  <w:style w:type="paragraph" w:styleId="Heading7">
    <w:name w:val="heading 7"/>
    <w:basedOn w:val="Normal"/>
    <w:next w:val="Normal"/>
    <w:link w:val="Heading7Char"/>
    <w:qFormat/>
    <w:rsid w:val="00646482"/>
    <w:pPr>
      <w:keepNext/>
      <w:ind w:right="-720"/>
      <w:outlineLvl w:val="6"/>
    </w:pPr>
    <w:rPr>
      <w:rFonts w:ascii="Arial" w:hAnsi="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482"/>
    <w:rPr>
      <w:rFonts w:ascii="Arial" w:eastAsia="Times New Roman" w:hAnsi="Arial" w:cs="Arial"/>
      <w:b/>
      <w:bCs/>
      <w:kern w:val="32"/>
      <w:sz w:val="32"/>
      <w:szCs w:val="32"/>
    </w:rPr>
  </w:style>
  <w:style w:type="character" w:customStyle="1" w:styleId="Heading5Char">
    <w:name w:val="Heading 5 Char"/>
    <w:basedOn w:val="DefaultParagraphFont"/>
    <w:link w:val="Heading5"/>
    <w:rsid w:val="00646482"/>
    <w:rPr>
      <w:rFonts w:ascii="Palatino" w:eastAsia="Times New Roman" w:hAnsi="Palatino" w:cs="Times New Roman"/>
      <w:b/>
      <w:sz w:val="24"/>
      <w:szCs w:val="20"/>
      <w:u w:val="single"/>
    </w:rPr>
  </w:style>
  <w:style w:type="character" w:customStyle="1" w:styleId="Heading6Char">
    <w:name w:val="Heading 6 Char"/>
    <w:basedOn w:val="DefaultParagraphFont"/>
    <w:link w:val="Heading6"/>
    <w:rsid w:val="00646482"/>
    <w:rPr>
      <w:rFonts w:ascii="Arial" w:eastAsia="Times New Roman" w:hAnsi="Arial" w:cs="Arial"/>
      <w:b/>
      <w:i/>
      <w:iCs/>
      <w:sz w:val="32"/>
      <w:szCs w:val="24"/>
    </w:rPr>
  </w:style>
  <w:style w:type="character" w:customStyle="1" w:styleId="Heading7Char">
    <w:name w:val="Heading 7 Char"/>
    <w:basedOn w:val="DefaultParagraphFont"/>
    <w:link w:val="Heading7"/>
    <w:rsid w:val="00646482"/>
    <w:rPr>
      <w:rFonts w:ascii="Arial" w:eastAsia="Times New Roman" w:hAnsi="Arial" w:cs="Times New Roman"/>
      <w:b/>
      <w:i/>
      <w:sz w:val="28"/>
      <w:szCs w:val="20"/>
    </w:rPr>
  </w:style>
  <w:style w:type="paragraph" w:styleId="BodyText2">
    <w:name w:val="Body Text 2"/>
    <w:basedOn w:val="Normal"/>
    <w:link w:val="BodyText2Char"/>
    <w:rsid w:val="00646482"/>
    <w:pPr>
      <w:ind w:right="-720"/>
    </w:pPr>
    <w:rPr>
      <w:rFonts w:ascii="Arial Narrow" w:hAnsi="Arial Narrow"/>
      <w:szCs w:val="20"/>
    </w:rPr>
  </w:style>
  <w:style w:type="character" w:customStyle="1" w:styleId="BodyText2Char">
    <w:name w:val="Body Text 2 Char"/>
    <w:basedOn w:val="DefaultParagraphFont"/>
    <w:link w:val="BodyText2"/>
    <w:rsid w:val="00646482"/>
    <w:rPr>
      <w:rFonts w:ascii="Arial Narrow" w:eastAsia="Times New Roman" w:hAnsi="Arial Narrow" w:cs="Times New Roman"/>
      <w:sz w:val="24"/>
      <w:szCs w:val="20"/>
    </w:rPr>
  </w:style>
  <w:style w:type="paragraph" w:styleId="BodyTextIndent">
    <w:name w:val="Body Text Indent"/>
    <w:basedOn w:val="Normal"/>
    <w:link w:val="BodyTextIndentChar"/>
    <w:rsid w:val="00646482"/>
    <w:pPr>
      <w:ind w:right="-720" w:firstLine="720"/>
    </w:pPr>
    <w:rPr>
      <w:rFonts w:ascii="Palatino" w:hAnsi="Palatino"/>
      <w:sz w:val="20"/>
      <w:szCs w:val="20"/>
    </w:rPr>
  </w:style>
  <w:style w:type="character" w:customStyle="1" w:styleId="BodyTextIndentChar">
    <w:name w:val="Body Text Indent Char"/>
    <w:basedOn w:val="DefaultParagraphFont"/>
    <w:link w:val="BodyTextIndent"/>
    <w:rsid w:val="00646482"/>
    <w:rPr>
      <w:rFonts w:ascii="Palatino" w:eastAsia="Times New Roman" w:hAnsi="Palatino" w:cs="Times New Roman"/>
      <w:sz w:val="20"/>
      <w:szCs w:val="20"/>
    </w:rPr>
  </w:style>
  <w:style w:type="paragraph" w:styleId="BodyText">
    <w:name w:val="Body Text"/>
    <w:basedOn w:val="Normal"/>
    <w:link w:val="BodyTextChar"/>
    <w:rsid w:val="00646482"/>
    <w:pPr>
      <w:ind w:right="-720"/>
    </w:pPr>
    <w:rPr>
      <w:rFonts w:ascii="Palatino" w:hAnsi="Palatino"/>
      <w:sz w:val="20"/>
      <w:szCs w:val="20"/>
    </w:rPr>
  </w:style>
  <w:style w:type="character" w:customStyle="1" w:styleId="BodyTextChar">
    <w:name w:val="Body Text Char"/>
    <w:basedOn w:val="DefaultParagraphFont"/>
    <w:link w:val="BodyText"/>
    <w:rsid w:val="00646482"/>
    <w:rPr>
      <w:rFonts w:ascii="Palatino" w:eastAsia="Times New Roman" w:hAnsi="Palatino" w:cs="Times New Roman"/>
      <w:sz w:val="20"/>
      <w:szCs w:val="20"/>
    </w:rPr>
  </w:style>
  <w:style w:type="paragraph" w:styleId="BodyTextIndent2">
    <w:name w:val="Body Text Indent 2"/>
    <w:basedOn w:val="Normal"/>
    <w:link w:val="BodyTextIndent2Char"/>
    <w:rsid w:val="00646482"/>
    <w:pPr>
      <w:ind w:right="-720" w:firstLine="270"/>
    </w:pPr>
    <w:rPr>
      <w:rFonts w:ascii="Arial Narrow" w:hAnsi="Arial Narrow"/>
      <w:szCs w:val="20"/>
    </w:rPr>
  </w:style>
  <w:style w:type="character" w:customStyle="1" w:styleId="BodyTextIndent2Char">
    <w:name w:val="Body Text Indent 2 Char"/>
    <w:basedOn w:val="DefaultParagraphFont"/>
    <w:link w:val="BodyTextIndent2"/>
    <w:rsid w:val="00646482"/>
    <w:rPr>
      <w:rFonts w:ascii="Arial Narrow" w:eastAsia="Times New Roman" w:hAnsi="Arial Narrow" w:cs="Times New Roman"/>
      <w:sz w:val="24"/>
      <w:szCs w:val="20"/>
    </w:rPr>
  </w:style>
  <w:style w:type="character" w:styleId="Hyperlink">
    <w:name w:val="Hyperlink"/>
    <w:basedOn w:val="DefaultParagraphFont"/>
    <w:rsid w:val="00646482"/>
    <w:rPr>
      <w:color w:val="0000FF"/>
      <w:u w:val="single"/>
    </w:rPr>
  </w:style>
  <w:style w:type="paragraph" w:styleId="Footer">
    <w:name w:val="footer"/>
    <w:basedOn w:val="Normal"/>
    <w:link w:val="FooterChar"/>
    <w:uiPriority w:val="99"/>
    <w:rsid w:val="00646482"/>
    <w:pPr>
      <w:tabs>
        <w:tab w:val="center" w:pos="4320"/>
        <w:tab w:val="right" w:pos="8640"/>
      </w:tabs>
    </w:pPr>
  </w:style>
  <w:style w:type="character" w:customStyle="1" w:styleId="FooterChar">
    <w:name w:val="Footer Char"/>
    <w:basedOn w:val="DefaultParagraphFont"/>
    <w:link w:val="Footer"/>
    <w:uiPriority w:val="99"/>
    <w:rsid w:val="00646482"/>
    <w:rPr>
      <w:rFonts w:ascii="Trebuchet MS" w:eastAsia="Times New Roman" w:hAnsi="Trebuchet MS" w:cs="Times New Roman"/>
      <w:sz w:val="24"/>
      <w:szCs w:val="24"/>
    </w:rPr>
  </w:style>
  <w:style w:type="character" w:styleId="PageNumber">
    <w:name w:val="page number"/>
    <w:basedOn w:val="DefaultParagraphFont"/>
    <w:rsid w:val="00646482"/>
  </w:style>
  <w:style w:type="paragraph" w:styleId="ListParagraph">
    <w:name w:val="List Paragraph"/>
    <w:basedOn w:val="Normal"/>
    <w:uiPriority w:val="34"/>
    <w:qFormat/>
    <w:rsid w:val="00646482"/>
    <w:pPr>
      <w:ind w:left="720"/>
    </w:pPr>
  </w:style>
  <w:style w:type="paragraph" w:styleId="BalloonText">
    <w:name w:val="Balloon Text"/>
    <w:basedOn w:val="Normal"/>
    <w:link w:val="BalloonTextChar"/>
    <w:uiPriority w:val="99"/>
    <w:semiHidden/>
    <w:unhideWhenUsed/>
    <w:rsid w:val="00646482"/>
    <w:rPr>
      <w:rFonts w:ascii="Tahoma" w:hAnsi="Tahoma" w:cs="Tahoma"/>
      <w:sz w:val="16"/>
      <w:szCs w:val="16"/>
    </w:rPr>
  </w:style>
  <w:style w:type="character" w:customStyle="1" w:styleId="BalloonTextChar">
    <w:name w:val="Balloon Text Char"/>
    <w:basedOn w:val="DefaultParagraphFont"/>
    <w:link w:val="BalloonText"/>
    <w:uiPriority w:val="99"/>
    <w:semiHidden/>
    <w:rsid w:val="00646482"/>
    <w:rPr>
      <w:rFonts w:ascii="Tahoma" w:eastAsia="Times New Roman" w:hAnsi="Tahoma" w:cs="Tahoma"/>
      <w:sz w:val="16"/>
      <w:szCs w:val="16"/>
    </w:rPr>
  </w:style>
  <w:style w:type="paragraph" w:styleId="NormalWeb">
    <w:name w:val="Normal (Web)"/>
    <w:basedOn w:val="Normal"/>
    <w:uiPriority w:val="99"/>
    <w:semiHidden/>
    <w:unhideWhenUsed/>
    <w:rsid w:val="004846F1"/>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2F310F"/>
    <w:pPr>
      <w:tabs>
        <w:tab w:val="center" w:pos="4680"/>
        <w:tab w:val="right" w:pos="9360"/>
      </w:tabs>
    </w:pPr>
  </w:style>
  <w:style w:type="character" w:customStyle="1" w:styleId="HeaderChar">
    <w:name w:val="Header Char"/>
    <w:basedOn w:val="DefaultParagraphFont"/>
    <w:link w:val="Header"/>
    <w:uiPriority w:val="99"/>
    <w:rsid w:val="002F310F"/>
    <w:rPr>
      <w:rFonts w:ascii="Trebuchet MS" w:eastAsia="Times New Roman" w:hAnsi="Trebuchet MS" w:cs="Times New Roman"/>
      <w:sz w:val="24"/>
      <w:szCs w:val="24"/>
    </w:rPr>
  </w:style>
  <w:style w:type="character" w:styleId="CommentReference">
    <w:name w:val="annotation reference"/>
    <w:basedOn w:val="DefaultParagraphFont"/>
    <w:uiPriority w:val="99"/>
    <w:semiHidden/>
    <w:unhideWhenUsed/>
    <w:rsid w:val="004222FE"/>
    <w:rPr>
      <w:sz w:val="16"/>
      <w:szCs w:val="16"/>
    </w:rPr>
  </w:style>
  <w:style w:type="paragraph" w:styleId="CommentText">
    <w:name w:val="annotation text"/>
    <w:basedOn w:val="Normal"/>
    <w:link w:val="CommentTextChar"/>
    <w:uiPriority w:val="99"/>
    <w:semiHidden/>
    <w:unhideWhenUsed/>
    <w:rsid w:val="004222FE"/>
    <w:rPr>
      <w:sz w:val="20"/>
      <w:szCs w:val="20"/>
    </w:rPr>
  </w:style>
  <w:style w:type="character" w:customStyle="1" w:styleId="CommentTextChar">
    <w:name w:val="Comment Text Char"/>
    <w:basedOn w:val="DefaultParagraphFont"/>
    <w:link w:val="CommentText"/>
    <w:uiPriority w:val="99"/>
    <w:semiHidden/>
    <w:rsid w:val="004222FE"/>
    <w:rPr>
      <w:rFonts w:ascii="Trebuchet MS" w:eastAsia="Times New Roman" w:hAnsi="Trebuchet MS" w:cs="Times New Roman"/>
      <w:sz w:val="20"/>
      <w:szCs w:val="20"/>
    </w:rPr>
  </w:style>
  <w:style w:type="paragraph" w:styleId="CommentSubject">
    <w:name w:val="annotation subject"/>
    <w:basedOn w:val="CommentText"/>
    <w:next w:val="CommentText"/>
    <w:link w:val="CommentSubjectChar"/>
    <w:uiPriority w:val="99"/>
    <w:semiHidden/>
    <w:unhideWhenUsed/>
    <w:rsid w:val="004222FE"/>
    <w:rPr>
      <w:b/>
      <w:bCs/>
    </w:rPr>
  </w:style>
  <w:style w:type="character" w:customStyle="1" w:styleId="CommentSubjectChar">
    <w:name w:val="Comment Subject Char"/>
    <w:basedOn w:val="CommentTextChar"/>
    <w:link w:val="CommentSubject"/>
    <w:uiPriority w:val="99"/>
    <w:semiHidden/>
    <w:rsid w:val="004222FE"/>
    <w:rPr>
      <w:rFonts w:ascii="Trebuchet MS" w:eastAsia="Times New Roman" w:hAnsi="Trebuchet MS" w:cs="Times New Roman"/>
      <w:b/>
      <w:bCs/>
      <w:sz w:val="20"/>
      <w:szCs w:val="20"/>
    </w:rPr>
  </w:style>
  <w:style w:type="paragraph" w:styleId="Revision">
    <w:name w:val="Revision"/>
    <w:hidden/>
    <w:uiPriority w:val="99"/>
    <w:semiHidden/>
    <w:rsid w:val="004C2282"/>
    <w:pPr>
      <w:spacing w:after="0" w:line="240" w:lineRule="auto"/>
    </w:pPr>
    <w:rPr>
      <w:rFonts w:ascii="Trebuchet MS" w:eastAsia="Times New Roman" w:hAnsi="Trebuchet MS" w:cs="Times New Roman"/>
      <w:sz w:val="24"/>
      <w:szCs w:val="24"/>
    </w:rPr>
  </w:style>
  <w:style w:type="table" w:styleId="TableGrid">
    <w:name w:val="Table Grid"/>
    <w:basedOn w:val="TableNormal"/>
    <w:uiPriority w:val="59"/>
    <w:rsid w:val="0027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FC2F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C4786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82"/>
    <w:pPr>
      <w:spacing w:after="0" w:line="240" w:lineRule="auto"/>
    </w:pPr>
    <w:rPr>
      <w:rFonts w:ascii="Trebuchet MS" w:eastAsia="Times New Roman" w:hAnsi="Trebuchet MS" w:cs="Times New Roman"/>
      <w:sz w:val="24"/>
      <w:szCs w:val="24"/>
    </w:rPr>
  </w:style>
  <w:style w:type="paragraph" w:styleId="Heading1">
    <w:name w:val="heading 1"/>
    <w:basedOn w:val="Normal"/>
    <w:next w:val="Normal"/>
    <w:link w:val="Heading1Char"/>
    <w:qFormat/>
    <w:rsid w:val="00646482"/>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qFormat/>
    <w:rsid w:val="00646482"/>
    <w:pPr>
      <w:keepNext/>
      <w:ind w:right="-720"/>
      <w:jc w:val="center"/>
      <w:outlineLvl w:val="4"/>
    </w:pPr>
    <w:rPr>
      <w:rFonts w:ascii="Palatino" w:hAnsi="Palatino"/>
      <w:b/>
      <w:szCs w:val="20"/>
      <w:u w:val="single"/>
    </w:rPr>
  </w:style>
  <w:style w:type="paragraph" w:styleId="Heading6">
    <w:name w:val="heading 6"/>
    <w:basedOn w:val="Normal"/>
    <w:next w:val="Normal"/>
    <w:link w:val="Heading6Char"/>
    <w:qFormat/>
    <w:rsid w:val="00646482"/>
    <w:pPr>
      <w:keepNext/>
      <w:ind w:right="-720"/>
      <w:outlineLvl w:val="5"/>
    </w:pPr>
    <w:rPr>
      <w:rFonts w:ascii="Arial" w:hAnsi="Arial" w:cs="Arial"/>
      <w:b/>
      <w:i/>
      <w:iCs/>
      <w:sz w:val="32"/>
    </w:rPr>
  </w:style>
  <w:style w:type="paragraph" w:styleId="Heading7">
    <w:name w:val="heading 7"/>
    <w:basedOn w:val="Normal"/>
    <w:next w:val="Normal"/>
    <w:link w:val="Heading7Char"/>
    <w:qFormat/>
    <w:rsid w:val="00646482"/>
    <w:pPr>
      <w:keepNext/>
      <w:ind w:right="-720"/>
      <w:outlineLvl w:val="6"/>
    </w:pPr>
    <w:rPr>
      <w:rFonts w:ascii="Arial" w:hAnsi="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482"/>
    <w:rPr>
      <w:rFonts w:ascii="Arial" w:eastAsia="Times New Roman" w:hAnsi="Arial" w:cs="Arial"/>
      <w:b/>
      <w:bCs/>
      <w:kern w:val="32"/>
      <w:sz w:val="32"/>
      <w:szCs w:val="32"/>
    </w:rPr>
  </w:style>
  <w:style w:type="character" w:customStyle="1" w:styleId="Heading5Char">
    <w:name w:val="Heading 5 Char"/>
    <w:basedOn w:val="DefaultParagraphFont"/>
    <w:link w:val="Heading5"/>
    <w:rsid w:val="00646482"/>
    <w:rPr>
      <w:rFonts w:ascii="Palatino" w:eastAsia="Times New Roman" w:hAnsi="Palatino" w:cs="Times New Roman"/>
      <w:b/>
      <w:sz w:val="24"/>
      <w:szCs w:val="20"/>
      <w:u w:val="single"/>
    </w:rPr>
  </w:style>
  <w:style w:type="character" w:customStyle="1" w:styleId="Heading6Char">
    <w:name w:val="Heading 6 Char"/>
    <w:basedOn w:val="DefaultParagraphFont"/>
    <w:link w:val="Heading6"/>
    <w:rsid w:val="00646482"/>
    <w:rPr>
      <w:rFonts w:ascii="Arial" w:eastAsia="Times New Roman" w:hAnsi="Arial" w:cs="Arial"/>
      <w:b/>
      <w:i/>
      <w:iCs/>
      <w:sz w:val="32"/>
      <w:szCs w:val="24"/>
    </w:rPr>
  </w:style>
  <w:style w:type="character" w:customStyle="1" w:styleId="Heading7Char">
    <w:name w:val="Heading 7 Char"/>
    <w:basedOn w:val="DefaultParagraphFont"/>
    <w:link w:val="Heading7"/>
    <w:rsid w:val="00646482"/>
    <w:rPr>
      <w:rFonts w:ascii="Arial" w:eastAsia="Times New Roman" w:hAnsi="Arial" w:cs="Times New Roman"/>
      <w:b/>
      <w:i/>
      <w:sz w:val="28"/>
      <w:szCs w:val="20"/>
    </w:rPr>
  </w:style>
  <w:style w:type="paragraph" w:styleId="BodyText2">
    <w:name w:val="Body Text 2"/>
    <w:basedOn w:val="Normal"/>
    <w:link w:val="BodyText2Char"/>
    <w:rsid w:val="00646482"/>
    <w:pPr>
      <w:ind w:right="-720"/>
    </w:pPr>
    <w:rPr>
      <w:rFonts w:ascii="Arial Narrow" w:hAnsi="Arial Narrow"/>
      <w:szCs w:val="20"/>
    </w:rPr>
  </w:style>
  <w:style w:type="character" w:customStyle="1" w:styleId="BodyText2Char">
    <w:name w:val="Body Text 2 Char"/>
    <w:basedOn w:val="DefaultParagraphFont"/>
    <w:link w:val="BodyText2"/>
    <w:rsid w:val="00646482"/>
    <w:rPr>
      <w:rFonts w:ascii="Arial Narrow" w:eastAsia="Times New Roman" w:hAnsi="Arial Narrow" w:cs="Times New Roman"/>
      <w:sz w:val="24"/>
      <w:szCs w:val="20"/>
    </w:rPr>
  </w:style>
  <w:style w:type="paragraph" w:styleId="BodyTextIndent">
    <w:name w:val="Body Text Indent"/>
    <w:basedOn w:val="Normal"/>
    <w:link w:val="BodyTextIndentChar"/>
    <w:rsid w:val="00646482"/>
    <w:pPr>
      <w:ind w:right="-720" w:firstLine="720"/>
    </w:pPr>
    <w:rPr>
      <w:rFonts w:ascii="Palatino" w:hAnsi="Palatino"/>
      <w:sz w:val="20"/>
      <w:szCs w:val="20"/>
    </w:rPr>
  </w:style>
  <w:style w:type="character" w:customStyle="1" w:styleId="BodyTextIndentChar">
    <w:name w:val="Body Text Indent Char"/>
    <w:basedOn w:val="DefaultParagraphFont"/>
    <w:link w:val="BodyTextIndent"/>
    <w:rsid w:val="00646482"/>
    <w:rPr>
      <w:rFonts w:ascii="Palatino" w:eastAsia="Times New Roman" w:hAnsi="Palatino" w:cs="Times New Roman"/>
      <w:sz w:val="20"/>
      <w:szCs w:val="20"/>
    </w:rPr>
  </w:style>
  <w:style w:type="paragraph" w:styleId="BodyText">
    <w:name w:val="Body Text"/>
    <w:basedOn w:val="Normal"/>
    <w:link w:val="BodyTextChar"/>
    <w:rsid w:val="00646482"/>
    <w:pPr>
      <w:ind w:right="-720"/>
    </w:pPr>
    <w:rPr>
      <w:rFonts w:ascii="Palatino" w:hAnsi="Palatino"/>
      <w:sz w:val="20"/>
      <w:szCs w:val="20"/>
    </w:rPr>
  </w:style>
  <w:style w:type="character" w:customStyle="1" w:styleId="BodyTextChar">
    <w:name w:val="Body Text Char"/>
    <w:basedOn w:val="DefaultParagraphFont"/>
    <w:link w:val="BodyText"/>
    <w:rsid w:val="00646482"/>
    <w:rPr>
      <w:rFonts w:ascii="Palatino" w:eastAsia="Times New Roman" w:hAnsi="Palatino" w:cs="Times New Roman"/>
      <w:sz w:val="20"/>
      <w:szCs w:val="20"/>
    </w:rPr>
  </w:style>
  <w:style w:type="paragraph" w:styleId="BodyTextIndent2">
    <w:name w:val="Body Text Indent 2"/>
    <w:basedOn w:val="Normal"/>
    <w:link w:val="BodyTextIndent2Char"/>
    <w:rsid w:val="00646482"/>
    <w:pPr>
      <w:ind w:right="-720" w:firstLine="270"/>
    </w:pPr>
    <w:rPr>
      <w:rFonts w:ascii="Arial Narrow" w:hAnsi="Arial Narrow"/>
      <w:szCs w:val="20"/>
    </w:rPr>
  </w:style>
  <w:style w:type="character" w:customStyle="1" w:styleId="BodyTextIndent2Char">
    <w:name w:val="Body Text Indent 2 Char"/>
    <w:basedOn w:val="DefaultParagraphFont"/>
    <w:link w:val="BodyTextIndent2"/>
    <w:rsid w:val="00646482"/>
    <w:rPr>
      <w:rFonts w:ascii="Arial Narrow" w:eastAsia="Times New Roman" w:hAnsi="Arial Narrow" w:cs="Times New Roman"/>
      <w:sz w:val="24"/>
      <w:szCs w:val="20"/>
    </w:rPr>
  </w:style>
  <w:style w:type="character" w:styleId="Hyperlink">
    <w:name w:val="Hyperlink"/>
    <w:basedOn w:val="DefaultParagraphFont"/>
    <w:rsid w:val="00646482"/>
    <w:rPr>
      <w:color w:val="0000FF"/>
      <w:u w:val="single"/>
    </w:rPr>
  </w:style>
  <w:style w:type="paragraph" w:styleId="Footer">
    <w:name w:val="footer"/>
    <w:basedOn w:val="Normal"/>
    <w:link w:val="FooterChar"/>
    <w:uiPriority w:val="99"/>
    <w:rsid w:val="00646482"/>
    <w:pPr>
      <w:tabs>
        <w:tab w:val="center" w:pos="4320"/>
        <w:tab w:val="right" w:pos="8640"/>
      </w:tabs>
    </w:pPr>
  </w:style>
  <w:style w:type="character" w:customStyle="1" w:styleId="FooterChar">
    <w:name w:val="Footer Char"/>
    <w:basedOn w:val="DefaultParagraphFont"/>
    <w:link w:val="Footer"/>
    <w:uiPriority w:val="99"/>
    <w:rsid w:val="00646482"/>
    <w:rPr>
      <w:rFonts w:ascii="Trebuchet MS" w:eastAsia="Times New Roman" w:hAnsi="Trebuchet MS" w:cs="Times New Roman"/>
      <w:sz w:val="24"/>
      <w:szCs w:val="24"/>
    </w:rPr>
  </w:style>
  <w:style w:type="character" w:styleId="PageNumber">
    <w:name w:val="page number"/>
    <w:basedOn w:val="DefaultParagraphFont"/>
    <w:rsid w:val="00646482"/>
  </w:style>
  <w:style w:type="paragraph" w:styleId="ListParagraph">
    <w:name w:val="List Paragraph"/>
    <w:basedOn w:val="Normal"/>
    <w:uiPriority w:val="34"/>
    <w:qFormat/>
    <w:rsid w:val="00646482"/>
    <w:pPr>
      <w:ind w:left="720"/>
    </w:pPr>
  </w:style>
  <w:style w:type="paragraph" w:styleId="BalloonText">
    <w:name w:val="Balloon Text"/>
    <w:basedOn w:val="Normal"/>
    <w:link w:val="BalloonTextChar"/>
    <w:uiPriority w:val="99"/>
    <w:semiHidden/>
    <w:unhideWhenUsed/>
    <w:rsid w:val="00646482"/>
    <w:rPr>
      <w:rFonts w:ascii="Tahoma" w:hAnsi="Tahoma" w:cs="Tahoma"/>
      <w:sz w:val="16"/>
      <w:szCs w:val="16"/>
    </w:rPr>
  </w:style>
  <w:style w:type="character" w:customStyle="1" w:styleId="BalloonTextChar">
    <w:name w:val="Balloon Text Char"/>
    <w:basedOn w:val="DefaultParagraphFont"/>
    <w:link w:val="BalloonText"/>
    <w:uiPriority w:val="99"/>
    <w:semiHidden/>
    <w:rsid w:val="00646482"/>
    <w:rPr>
      <w:rFonts w:ascii="Tahoma" w:eastAsia="Times New Roman" w:hAnsi="Tahoma" w:cs="Tahoma"/>
      <w:sz w:val="16"/>
      <w:szCs w:val="16"/>
    </w:rPr>
  </w:style>
  <w:style w:type="paragraph" w:styleId="NormalWeb">
    <w:name w:val="Normal (Web)"/>
    <w:basedOn w:val="Normal"/>
    <w:uiPriority w:val="99"/>
    <w:semiHidden/>
    <w:unhideWhenUsed/>
    <w:rsid w:val="004846F1"/>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2F310F"/>
    <w:pPr>
      <w:tabs>
        <w:tab w:val="center" w:pos="4680"/>
        <w:tab w:val="right" w:pos="9360"/>
      </w:tabs>
    </w:pPr>
  </w:style>
  <w:style w:type="character" w:customStyle="1" w:styleId="HeaderChar">
    <w:name w:val="Header Char"/>
    <w:basedOn w:val="DefaultParagraphFont"/>
    <w:link w:val="Header"/>
    <w:uiPriority w:val="99"/>
    <w:rsid w:val="002F310F"/>
    <w:rPr>
      <w:rFonts w:ascii="Trebuchet MS" w:eastAsia="Times New Roman" w:hAnsi="Trebuchet MS" w:cs="Times New Roman"/>
      <w:sz w:val="24"/>
      <w:szCs w:val="24"/>
    </w:rPr>
  </w:style>
  <w:style w:type="character" w:styleId="CommentReference">
    <w:name w:val="annotation reference"/>
    <w:basedOn w:val="DefaultParagraphFont"/>
    <w:uiPriority w:val="99"/>
    <w:semiHidden/>
    <w:unhideWhenUsed/>
    <w:rsid w:val="004222FE"/>
    <w:rPr>
      <w:sz w:val="16"/>
      <w:szCs w:val="16"/>
    </w:rPr>
  </w:style>
  <w:style w:type="paragraph" w:styleId="CommentText">
    <w:name w:val="annotation text"/>
    <w:basedOn w:val="Normal"/>
    <w:link w:val="CommentTextChar"/>
    <w:uiPriority w:val="99"/>
    <w:semiHidden/>
    <w:unhideWhenUsed/>
    <w:rsid w:val="004222FE"/>
    <w:rPr>
      <w:sz w:val="20"/>
      <w:szCs w:val="20"/>
    </w:rPr>
  </w:style>
  <w:style w:type="character" w:customStyle="1" w:styleId="CommentTextChar">
    <w:name w:val="Comment Text Char"/>
    <w:basedOn w:val="DefaultParagraphFont"/>
    <w:link w:val="CommentText"/>
    <w:uiPriority w:val="99"/>
    <w:semiHidden/>
    <w:rsid w:val="004222FE"/>
    <w:rPr>
      <w:rFonts w:ascii="Trebuchet MS" w:eastAsia="Times New Roman" w:hAnsi="Trebuchet MS" w:cs="Times New Roman"/>
      <w:sz w:val="20"/>
      <w:szCs w:val="20"/>
    </w:rPr>
  </w:style>
  <w:style w:type="paragraph" w:styleId="CommentSubject">
    <w:name w:val="annotation subject"/>
    <w:basedOn w:val="CommentText"/>
    <w:next w:val="CommentText"/>
    <w:link w:val="CommentSubjectChar"/>
    <w:uiPriority w:val="99"/>
    <w:semiHidden/>
    <w:unhideWhenUsed/>
    <w:rsid w:val="004222FE"/>
    <w:rPr>
      <w:b/>
      <w:bCs/>
    </w:rPr>
  </w:style>
  <w:style w:type="character" w:customStyle="1" w:styleId="CommentSubjectChar">
    <w:name w:val="Comment Subject Char"/>
    <w:basedOn w:val="CommentTextChar"/>
    <w:link w:val="CommentSubject"/>
    <w:uiPriority w:val="99"/>
    <w:semiHidden/>
    <w:rsid w:val="004222FE"/>
    <w:rPr>
      <w:rFonts w:ascii="Trebuchet MS" w:eastAsia="Times New Roman" w:hAnsi="Trebuchet MS" w:cs="Times New Roman"/>
      <w:b/>
      <w:bCs/>
      <w:sz w:val="20"/>
      <w:szCs w:val="20"/>
    </w:rPr>
  </w:style>
  <w:style w:type="paragraph" w:styleId="Revision">
    <w:name w:val="Revision"/>
    <w:hidden/>
    <w:uiPriority w:val="99"/>
    <w:semiHidden/>
    <w:rsid w:val="004C2282"/>
    <w:pPr>
      <w:spacing w:after="0" w:line="240" w:lineRule="auto"/>
    </w:pPr>
    <w:rPr>
      <w:rFonts w:ascii="Trebuchet MS" w:eastAsia="Times New Roman" w:hAnsi="Trebuchet MS" w:cs="Times New Roman"/>
      <w:sz w:val="24"/>
      <w:szCs w:val="24"/>
    </w:rPr>
  </w:style>
  <w:style w:type="table" w:styleId="TableGrid">
    <w:name w:val="Table Grid"/>
    <w:basedOn w:val="TableNormal"/>
    <w:uiPriority w:val="59"/>
    <w:rsid w:val="0027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FC2F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C478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27549">
      <w:bodyDiv w:val="1"/>
      <w:marLeft w:val="0"/>
      <w:marRight w:val="0"/>
      <w:marTop w:val="0"/>
      <w:marBottom w:val="0"/>
      <w:divBdr>
        <w:top w:val="none" w:sz="0" w:space="0" w:color="auto"/>
        <w:left w:val="none" w:sz="0" w:space="0" w:color="auto"/>
        <w:bottom w:val="none" w:sz="0" w:space="0" w:color="auto"/>
        <w:right w:val="none" w:sz="0" w:space="0" w:color="auto"/>
      </w:divBdr>
    </w:div>
    <w:div w:id="20566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paini@fau.edu" TargetMode="External"/><Relationship Id="rId18" Type="http://schemas.openxmlformats.org/officeDocument/2006/relationships/hyperlink" Target="mailto:tpaini@fau.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paini@fau.edu"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mailto:dbynes@fau.ed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khembree@fau.edu"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paini@fa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2DCA1-41DE-4133-A447-B78DB3EB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4671</Words>
  <Characters>26629</Characters>
  <Application>Microsoft Office Word</Application>
  <DocSecurity>8</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Obrien</dc:creator>
  <cp:lastModifiedBy>Alicia Keating</cp:lastModifiedBy>
  <cp:revision>2</cp:revision>
  <cp:lastPrinted>2013-02-12T20:18:00Z</cp:lastPrinted>
  <dcterms:created xsi:type="dcterms:W3CDTF">2013-07-14T20:52:00Z</dcterms:created>
  <dcterms:modified xsi:type="dcterms:W3CDTF">2013-07-14T20:52:00Z</dcterms:modified>
</cp:coreProperties>
</file>