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8A29EA" w14:textId="77777777" w:rsidR="008B1B86" w:rsidRPr="00A716B0" w:rsidRDefault="008B1B86" w:rsidP="008B1B86">
      <w:pPr>
        <w:spacing w:line="240" w:lineRule="auto"/>
        <w:ind w:left="-270"/>
        <w:contextualSpacing/>
        <w:rPr>
          <w:b/>
        </w:rPr>
      </w:pPr>
      <w:r>
        <w:tab/>
      </w:r>
      <w:r w:rsidRPr="00A716B0">
        <w:rPr>
          <w:b/>
        </w:rPr>
        <w:t>The IRM Academic Advisory Committee Meeting</w:t>
      </w:r>
    </w:p>
    <w:p w14:paraId="1D8A29EB" w14:textId="77777777" w:rsidR="008B1B86" w:rsidRPr="00A716B0" w:rsidRDefault="000A6A7A" w:rsidP="008B1B86">
      <w:pPr>
        <w:spacing w:line="240" w:lineRule="auto"/>
        <w:contextualSpacing/>
        <w:rPr>
          <w:b/>
        </w:rPr>
      </w:pPr>
      <w:r>
        <w:rPr>
          <w:b/>
        </w:rPr>
        <w:t>19 January 2012</w:t>
      </w:r>
    </w:p>
    <w:p w14:paraId="1D8A29EC" w14:textId="77777777" w:rsidR="008B1B86" w:rsidRDefault="008B1B86" w:rsidP="008B1B86">
      <w:pPr>
        <w:spacing w:line="240" w:lineRule="auto"/>
        <w:contextualSpacing/>
      </w:pPr>
      <w:r w:rsidRPr="00A716B0">
        <w:rPr>
          <w:b/>
        </w:rPr>
        <w:t xml:space="preserve">Building 22, Room </w:t>
      </w:r>
      <w:r w:rsidR="00F75D1B">
        <w:rPr>
          <w:b/>
        </w:rPr>
        <w:t>133</w:t>
      </w:r>
    </w:p>
    <w:p w14:paraId="1D8A29ED" w14:textId="77777777" w:rsidR="008B1B86" w:rsidRDefault="008B1B86" w:rsidP="008B1B86">
      <w:pPr>
        <w:spacing w:line="240" w:lineRule="auto"/>
        <w:contextualSpacing/>
        <w:rPr>
          <w:b/>
        </w:rPr>
      </w:pPr>
    </w:p>
    <w:p w14:paraId="1D8A29EE" w14:textId="77777777" w:rsidR="008B1B86" w:rsidRPr="0022226A" w:rsidRDefault="008B1B86" w:rsidP="008B1B86">
      <w:pPr>
        <w:spacing w:line="240" w:lineRule="auto"/>
        <w:contextualSpacing/>
        <w:rPr>
          <w:b/>
        </w:rPr>
      </w:pPr>
      <w:r w:rsidRPr="0022226A">
        <w:rPr>
          <w:b/>
        </w:rPr>
        <w:t xml:space="preserve">Minutes of the IRM Academic Advisory Committee </w:t>
      </w:r>
    </w:p>
    <w:p w14:paraId="1D8A29EF" w14:textId="77777777" w:rsidR="008B1B86" w:rsidRDefault="008B1B86" w:rsidP="008B1B86">
      <w:pPr>
        <w:spacing w:line="240" w:lineRule="auto"/>
      </w:pPr>
      <w:bookmarkStart w:id="0" w:name="_GoBack"/>
      <w:bookmarkEnd w:id="0"/>
    </w:p>
    <w:p w14:paraId="1D8A29F0" w14:textId="77777777" w:rsidR="008B1B86" w:rsidRPr="00196DB3" w:rsidRDefault="008B1B86" w:rsidP="008B1B86">
      <w:pPr>
        <w:spacing w:after="100" w:afterAutospacing="1" w:line="240" w:lineRule="auto"/>
        <w:contextualSpacing/>
        <w:rPr>
          <w:b/>
        </w:rPr>
      </w:pPr>
      <w:r w:rsidRPr="00196DB3">
        <w:rPr>
          <w:b/>
        </w:rPr>
        <w:t>Members Present:</w:t>
      </w:r>
    </w:p>
    <w:p w14:paraId="1D8A29F1" w14:textId="77777777" w:rsidR="000A6A7A" w:rsidRDefault="000A6A7A" w:rsidP="008B1B86">
      <w:pPr>
        <w:spacing w:after="100" w:afterAutospacing="1" w:line="240" w:lineRule="auto"/>
        <w:contextualSpacing/>
      </w:pPr>
      <w:r w:rsidRPr="000A6A7A">
        <w:t>Dr. Ray Amirault (College of Education)</w:t>
      </w:r>
    </w:p>
    <w:p w14:paraId="1D8A29F2" w14:textId="77777777" w:rsidR="008B1B86" w:rsidRDefault="008B1B86" w:rsidP="008B1B86">
      <w:pPr>
        <w:spacing w:after="100" w:afterAutospacing="1" w:line="240" w:lineRule="auto"/>
        <w:contextualSpacing/>
      </w:pPr>
      <w:r>
        <w:t>Mr. Jason Ball (Information Resource Management)</w:t>
      </w:r>
    </w:p>
    <w:p w14:paraId="1D8A29F3" w14:textId="77777777" w:rsidR="00144814" w:rsidRDefault="00144814" w:rsidP="00144814">
      <w:pPr>
        <w:spacing w:after="100" w:afterAutospacing="1" w:line="240" w:lineRule="auto"/>
        <w:contextualSpacing/>
        <w:rPr>
          <w:ins w:id="1" w:author="Christine Andreasen" w:date="2012-03-19T08:17:00Z"/>
        </w:rPr>
      </w:pPr>
      <w:r>
        <w:t xml:space="preserve">Dr. </w:t>
      </w:r>
      <w:r w:rsidR="00EC2E46">
        <w:t xml:space="preserve">Tamara </w:t>
      </w:r>
      <w:r>
        <w:t>Dinev (College of Business)</w:t>
      </w:r>
    </w:p>
    <w:p w14:paraId="1D8A29F4" w14:textId="77777777" w:rsidR="00CD4587" w:rsidRDefault="00CD4587" w:rsidP="00CD4587">
      <w:pPr>
        <w:spacing w:after="100" w:afterAutospacing="1" w:line="240" w:lineRule="auto"/>
        <w:contextualSpacing/>
      </w:pPr>
      <w:moveToRangeStart w:id="2" w:author="Christine Andreasen" w:date="2012-03-19T08:17:00Z" w:name="move319908396"/>
      <w:moveTo w:id="3" w:author="Christine Andreasen" w:date="2012-03-19T08:17:00Z">
        <w:r>
          <w:t>Mr. James Fowlkes (Center for eLearning)</w:t>
        </w:r>
      </w:moveTo>
    </w:p>
    <w:moveToRangeEnd w:id="2"/>
    <w:p w14:paraId="1D8A29F5" w14:textId="77777777" w:rsidR="00CD4587" w:rsidDel="00CD4587" w:rsidRDefault="00CD4587" w:rsidP="00144814">
      <w:pPr>
        <w:spacing w:after="100" w:afterAutospacing="1" w:line="240" w:lineRule="auto"/>
        <w:contextualSpacing/>
        <w:rPr>
          <w:del w:id="4" w:author="Christine Andreasen" w:date="2012-03-19T08:19:00Z"/>
        </w:rPr>
      </w:pPr>
    </w:p>
    <w:p w14:paraId="1D8A29F6" w14:textId="77777777" w:rsidR="00C97481" w:rsidRDefault="00A0108F" w:rsidP="004C6B00">
      <w:pPr>
        <w:spacing w:after="100" w:afterAutospacing="1" w:line="240" w:lineRule="auto"/>
        <w:contextualSpacing/>
      </w:pPr>
      <w:r>
        <w:t>Dr. Eric Freedman (Dorothy F. Schmidt College of Arts and Letters)</w:t>
      </w:r>
    </w:p>
    <w:p w14:paraId="1D8A29F7" w14:textId="77777777" w:rsidR="00F770A6" w:rsidRDefault="008B1B86" w:rsidP="007E04E4">
      <w:pPr>
        <w:spacing w:after="100" w:afterAutospacing="1" w:line="240" w:lineRule="auto"/>
        <w:contextualSpacing/>
        <w:rPr>
          <w:ins w:id="5" w:author="Christine Andreasen" w:date="2012-03-19T08:18:00Z"/>
        </w:rPr>
      </w:pPr>
      <w:r>
        <w:t>Ms. Amy Kornblau (FAU Libraries)</w:t>
      </w:r>
    </w:p>
    <w:p w14:paraId="1D8A29F8" w14:textId="77777777" w:rsidR="00CD4587" w:rsidRDefault="00CD4587" w:rsidP="00CD4587">
      <w:pPr>
        <w:spacing w:after="100" w:afterAutospacing="1" w:line="240" w:lineRule="auto"/>
        <w:contextualSpacing/>
        <w:rPr>
          <w:ins w:id="6" w:author="Christine Andreasen" w:date="2012-03-19T08:18:00Z"/>
        </w:rPr>
      </w:pPr>
      <w:ins w:id="7" w:author="Christine Andreasen" w:date="2012-03-19T08:18:00Z">
        <w:r>
          <w:t>Dr. Morton Levitt (Charles E. Schmidt College of Medicine)</w:t>
        </w:r>
      </w:ins>
    </w:p>
    <w:p w14:paraId="1D8A29F9" w14:textId="77777777" w:rsidR="00CD4587" w:rsidDel="00CD4587" w:rsidRDefault="00CD4587" w:rsidP="007E04E4">
      <w:pPr>
        <w:spacing w:after="100" w:afterAutospacing="1" w:line="240" w:lineRule="auto"/>
        <w:contextualSpacing/>
        <w:rPr>
          <w:del w:id="8" w:author="Christine Andreasen" w:date="2012-03-19T08:19:00Z"/>
        </w:rPr>
      </w:pPr>
    </w:p>
    <w:p w14:paraId="1D8A29FA" w14:textId="77777777" w:rsidR="00CD4587" w:rsidRDefault="000A6A7A" w:rsidP="00CD4587">
      <w:pPr>
        <w:spacing w:after="100" w:afterAutospacing="1" w:line="240" w:lineRule="auto"/>
        <w:contextualSpacing/>
        <w:rPr>
          <w:ins w:id="9" w:author="Christine Andreasen" w:date="2012-03-19T08:18:00Z"/>
        </w:rPr>
      </w:pPr>
      <w:moveFromRangeStart w:id="10" w:author="Christine Andreasen" w:date="2012-03-19T08:18:00Z" w:name="move319908466"/>
      <w:moveFrom w:id="11" w:author="Christine Andreasen" w:date="2012-03-19T08:18:00Z">
        <w:r w:rsidRPr="000A6A7A" w:rsidDel="00CD4587">
          <w:t>Dr. Warner Miller (Charles E. Schmidt College of Science)</w:t>
        </w:r>
      </w:moveFrom>
      <w:moveFromRangeEnd w:id="10"/>
      <w:ins w:id="12" w:author="Christine Andreasen" w:date="2012-03-19T08:18:00Z">
        <w:r w:rsidR="00CD4587">
          <w:t>Dr. Anne Vitale (Christine E. Lynn College of Nursing)</w:t>
        </w:r>
      </w:ins>
    </w:p>
    <w:p w14:paraId="1D8A29FB" w14:textId="77777777" w:rsidR="00CD4587" w:rsidRDefault="00CD4587" w:rsidP="00CD4587">
      <w:pPr>
        <w:spacing w:after="100" w:afterAutospacing="1" w:line="240" w:lineRule="auto"/>
        <w:contextualSpacing/>
        <w:rPr>
          <w:ins w:id="13" w:author="Christine Andreasen" w:date="2012-03-19T08:18:00Z"/>
        </w:rPr>
      </w:pPr>
    </w:p>
    <w:p w14:paraId="1D8A29FC" w14:textId="77777777" w:rsidR="00CD4587" w:rsidDel="00CD4587" w:rsidRDefault="00CD4587" w:rsidP="007E04E4">
      <w:pPr>
        <w:spacing w:after="100" w:afterAutospacing="1" w:line="240" w:lineRule="auto"/>
        <w:contextualSpacing/>
        <w:rPr>
          <w:del w:id="14" w:author="Christine Andreasen" w:date="2012-03-19T08:19:00Z"/>
        </w:rPr>
      </w:pPr>
    </w:p>
    <w:p w14:paraId="1D8A29FD" w14:textId="77777777" w:rsidR="000A6A7A" w:rsidDel="00CD4587" w:rsidRDefault="000A6A7A" w:rsidP="007E04E4">
      <w:pPr>
        <w:spacing w:after="100" w:afterAutospacing="1" w:line="240" w:lineRule="auto"/>
        <w:contextualSpacing/>
        <w:rPr>
          <w:del w:id="15" w:author="Christine Andreasen" w:date="2012-03-19T08:19:00Z"/>
        </w:rPr>
      </w:pPr>
    </w:p>
    <w:p w14:paraId="1D8A29FE" w14:textId="77777777" w:rsidR="00AF58BD" w:rsidRDefault="00D621C9" w:rsidP="007E04E4">
      <w:pPr>
        <w:spacing w:after="100" w:afterAutospacing="1" w:line="240" w:lineRule="auto"/>
        <w:contextualSpacing/>
        <w:rPr>
          <w:b/>
        </w:rPr>
      </w:pPr>
      <w:r w:rsidRPr="00D621C9">
        <w:rPr>
          <w:b/>
        </w:rPr>
        <w:t>Members Absent:</w:t>
      </w:r>
    </w:p>
    <w:p w14:paraId="1D8A29FF" w14:textId="77777777" w:rsidR="000A6A7A" w:rsidRDefault="000A6A7A" w:rsidP="008B4843">
      <w:pPr>
        <w:spacing w:after="100" w:afterAutospacing="1" w:line="240" w:lineRule="auto"/>
        <w:contextualSpacing/>
      </w:pPr>
      <w:r w:rsidRPr="000A6A7A">
        <w:t>Dr. Keith Jakee (Harriet L. Wilkes Honors College)</w:t>
      </w:r>
    </w:p>
    <w:p w14:paraId="1D8A2A00" w14:textId="77777777" w:rsidR="000A6A7A" w:rsidRDefault="000A6A7A" w:rsidP="008B4843">
      <w:pPr>
        <w:spacing w:after="100" w:afterAutospacing="1" w:line="240" w:lineRule="auto"/>
        <w:contextualSpacing/>
        <w:rPr>
          <w:ins w:id="16" w:author="Christine Andreasen" w:date="2012-03-19T08:18:00Z"/>
        </w:rPr>
      </w:pPr>
      <w:r w:rsidRPr="000A6A7A">
        <w:t>Dr. Hari Kalva (College of Engineering)</w:t>
      </w:r>
    </w:p>
    <w:p w14:paraId="1D8A2A01" w14:textId="77777777" w:rsidR="00CD4587" w:rsidRDefault="00CD4587" w:rsidP="00CD4587">
      <w:pPr>
        <w:spacing w:after="100" w:afterAutospacing="1" w:line="240" w:lineRule="auto"/>
        <w:contextualSpacing/>
      </w:pPr>
      <w:moveToRangeStart w:id="17" w:author="Christine Andreasen" w:date="2012-03-19T08:18:00Z" w:name="move319908466"/>
      <w:moveTo w:id="18" w:author="Christine Andreasen" w:date="2012-03-19T08:18:00Z">
        <w:r w:rsidRPr="000A6A7A">
          <w:t>Dr. Warner Miller (Charles E. Schmidt College of Science)</w:t>
        </w:r>
      </w:moveTo>
    </w:p>
    <w:moveToRangeEnd w:id="17"/>
    <w:p w14:paraId="1D8A2A02" w14:textId="77777777" w:rsidR="00CD4587" w:rsidDel="00CD4587" w:rsidRDefault="00CD4587" w:rsidP="008B4843">
      <w:pPr>
        <w:spacing w:after="100" w:afterAutospacing="1" w:line="240" w:lineRule="auto"/>
        <w:contextualSpacing/>
        <w:rPr>
          <w:del w:id="19" w:author="Christine Andreasen" w:date="2012-03-19T08:19:00Z"/>
        </w:rPr>
      </w:pPr>
    </w:p>
    <w:p w14:paraId="1D8A2A03" w14:textId="77777777" w:rsidR="00F75D1B" w:rsidDel="00CD4587" w:rsidRDefault="00F75D1B" w:rsidP="00F75D1B">
      <w:pPr>
        <w:spacing w:after="100" w:afterAutospacing="1" w:line="240" w:lineRule="auto"/>
        <w:contextualSpacing/>
      </w:pPr>
      <w:moveFromRangeStart w:id="20" w:author="Christine Andreasen" w:date="2012-03-19T08:17:00Z" w:name="move319908396"/>
      <w:moveFrom w:id="21" w:author="Christine Andreasen" w:date="2012-03-19T08:17:00Z">
        <w:r w:rsidDel="00CD4587">
          <w:t>Mr. James Fowlkes (Center for eLearning)</w:t>
        </w:r>
      </w:moveFrom>
    </w:p>
    <w:moveFromRangeEnd w:id="20"/>
    <w:p w14:paraId="1D8A2A04" w14:textId="77777777" w:rsidR="008B4843" w:rsidDel="00CD4587" w:rsidRDefault="008B4843" w:rsidP="008B4843">
      <w:pPr>
        <w:spacing w:after="100" w:afterAutospacing="1" w:line="240" w:lineRule="auto"/>
        <w:contextualSpacing/>
        <w:rPr>
          <w:del w:id="22" w:author="Christine Andreasen" w:date="2012-03-19T08:18:00Z"/>
        </w:rPr>
      </w:pPr>
      <w:del w:id="23" w:author="Christine Andreasen" w:date="2012-03-19T08:18:00Z">
        <w:r w:rsidDel="00CD4587">
          <w:delText>Dr. Morton Levitt (Charles E. Schmidt College of Medicine)</w:delText>
        </w:r>
      </w:del>
    </w:p>
    <w:p w14:paraId="1D8A2A05" w14:textId="77777777" w:rsidR="008B4843" w:rsidDel="00CD4587" w:rsidRDefault="008B4843" w:rsidP="008B4843">
      <w:pPr>
        <w:spacing w:after="100" w:afterAutospacing="1" w:line="240" w:lineRule="auto"/>
        <w:contextualSpacing/>
        <w:rPr>
          <w:del w:id="24" w:author="Christine Andreasen" w:date="2012-03-19T08:18:00Z"/>
        </w:rPr>
      </w:pPr>
      <w:del w:id="25" w:author="Christine Andreasen" w:date="2012-03-19T08:18:00Z">
        <w:r w:rsidDel="00CD4587">
          <w:delText>Dr. Anne Vitale (Christine E. Lynn College of Nursing)</w:delText>
        </w:r>
      </w:del>
    </w:p>
    <w:p w14:paraId="1D8A2A06" w14:textId="77777777" w:rsidR="008B4843" w:rsidRDefault="008B4843" w:rsidP="00F75D1B">
      <w:pPr>
        <w:spacing w:after="100" w:afterAutospacing="1" w:line="240" w:lineRule="auto"/>
        <w:contextualSpacing/>
      </w:pPr>
    </w:p>
    <w:p w14:paraId="1D8A2A07" w14:textId="77777777" w:rsidR="008B1B86" w:rsidRDefault="008B1B86" w:rsidP="008B1B86">
      <w:pPr>
        <w:spacing w:after="100" w:afterAutospacing="1" w:line="240" w:lineRule="auto"/>
        <w:contextualSpacing/>
      </w:pPr>
      <w:r>
        <w:rPr>
          <w:b/>
        </w:rPr>
        <w:t>Others</w:t>
      </w:r>
      <w:r w:rsidRPr="00196DB3">
        <w:rPr>
          <w:b/>
        </w:rPr>
        <w:t xml:space="preserve"> Present:</w:t>
      </w:r>
      <w:r>
        <w:rPr>
          <w:b/>
        </w:rPr>
        <w:t xml:space="preserve"> </w:t>
      </w:r>
      <w:r>
        <w:t xml:space="preserve"> </w:t>
      </w:r>
    </w:p>
    <w:p w14:paraId="1D8A2A08" w14:textId="77777777" w:rsidR="008B1B86" w:rsidRDefault="008B1B86" w:rsidP="008B1B86">
      <w:pPr>
        <w:spacing w:after="100" w:afterAutospacing="1" w:line="240" w:lineRule="auto"/>
        <w:contextualSpacing/>
      </w:pPr>
      <w:r>
        <w:t>Ms. Christine Andreasen (Information Resource Management)</w:t>
      </w:r>
    </w:p>
    <w:p w14:paraId="1D8A2A09" w14:textId="77777777" w:rsidR="00EC2E46" w:rsidRDefault="00EC2E46" w:rsidP="008B1B86">
      <w:pPr>
        <w:spacing w:after="100" w:afterAutospacing="1" w:line="240" w:lineRule="auto"/>
        <w:contextualSpacing/>
      </w:pPr>
      <w:r>
        <w:t>Mr. Mehran Basiratmand (Information Resource Management)</w:t>
      </w:r>
    </w:p>
    <w:p w14:paraId="1D8A2A0A" w14:textId="77777777" w:rsidR="000A6A7A" w:rsidRDefault="000A6A7A" w:rsidP="008B1B86">
      <w:pPr>
        <w:spacing w:after="100" w:afterAutospacing="1" w:line="240" w:lineRule="auto"/>
        <w:contextualSpacing/>
      </w:pPr>
      <w:r>
        <w:t>Mr. Jody Bagdonas (Information Resource Management)</w:t>
      </w:r>
    </w:p>
    <w:p w14:paraId="1D8A2A0B" w14:textId="77777777" w:rsidR="00EC2E46" w:rsidRDefault="00EC2E46" w:rsidP="008B1B86">
      <w:pPr>
        <w:spacing w:after="100" w:afterAutospacing="1" w:line="240" w:lineRule="auto"/>
        <w:contextualSpacing/>
      </w:pPr>
      <w:r>
        <w:t xml:space="preserve">Dr. Alberto </w:t>
      </w:r>
      <w:proofErr w:type="spellStart"/>
      <w:r>
        <w:t>Fern</w:t>
      </w:r>
      <w:r w:rsidR="007715BF">
        <w:rPr>
          <w:rFonts w:cs="Calibri"/>
        </w:rPr>
        <w:t>á</w:t>
      </w:r>
      <w:r>
        <w:t>ndez</w:t>
      </w:r>
      <w:proofErr w:type="spellEnd"/>
      <w:r>
        <w:t xml:space="preserve"> (Information Resource Management)</w:t>
      </w:r>
    </w:p>
    <w:p w14:paraId="1D8A2A0C" w14:textId="77777777" w:rsidR="00144814" w:rsidRDefault="00EC2E46" w:rsidP="008B1B86">
      <w:pPr>
        <w:spacing w:after="100" w:afterAutospacing="1" w:line="240" w:lineRule="auto"/>
        <w:contextualSpacing/>
      </w:pPr>
      <w:r>
        <w:t xml:space="preserve">Ms. </w:t>
      </w:r>
      <w:r w:rsidR="006E06E8">
        <w:t>Joanne Julia</w:t>
      </w:r>
      <w:r w:rsidR="00144814">
        <w:t xml:space="preserve"> (</w:t>
      </w:r>
      <w:r w:rsidR="003C337A">
        <w:t>Information Resource Management</w:t>
      </w:r>
      <w:r w:rsidR="00144814">
        <w:t>)</w:t>
      </w:r>
    </w:p>
    <w:p w14:paraId="1D8A2A0D" w14:textId="77777777" w:rsidR="007715BF" w:rsidRDefault="00DA7754" w:rsidP="008B1B86">
      <w:pPr>
        <w:spacing w:after="100" w:afterAutospacing="1" w:line="240" w:lineRule="auto"/>
      </w:pPr>
      <w:r>
        <w:t>Ms. Catherine Sullivan (St. Pius X High School)</w:t>
      </w:r>
    </w:p>
    <w:p w14:paraId="1D8A2A0E" w14:textId="77777777" w:rsidR="008B1B86" w:rsidRDefault="008B1B86" w:rsidP="008B1B86">
      <w:pPr>
        <w:spacing w:after="100" w:afterAutospacing="1" w:line="240" w:lineRule="auto"/>
        <w:rPr>
          <w:b/>
        </w:rPr>
      </w:pPr>
      <w:r w:rsidRPr="00196DB3">
        <w:rPr>
          <w:b/>
        </w:rPr>
        <w:t>Summary of Actions Taken at This Meeting:</w:t>
      </w:r>
    </w:p>
    <w:p w14:paraId="1D8A2A0F" w14:textId="77777777" w:rsidR="00735CE4" w:rsidRPr="00001495" w:rsidRDefault="000A6A7A" w:rsidP="008B1B86">
      <w:pPr>
        <w:numPr>
          <w:ilvl w:val="0"/>
          <w:numId w:val="2"/>
        </w:numPr>
        <w:spacing w:after="100" w:afterAutospacing="1" w:line="240" w:lineRule="auto"/>
        <w:rPr>
          <w:b/>
        </w:rPr>
      </w:pPr>
      <w:r>
        <w:t xml:space="preserve">Mr. Ball will email Committee members </w:t>
      </w:r>
      <w:r w:rsidR="00263415">
        <w:t>to determine a new monthly meeting time.</w:t>
      </w:r>
    </w:p>
    <w:p w14:paraId="1D8A2A10" w14:textId="77777777" w:rsidR="0045535B" w:rsidRPr="00001495" w:rsidRDefault="00735CE4" w:rsidP="008B1B86">
      <w:pPr>
        <w:numPr>
          <w:ilvl w:val="0"/>
          <w:numId w:val="2"/>
        </w:numPr>
        <w:spacing w:after="100" w:afterAutospacing="1" w:line="240" w:lineRule="auto"/>
        <w:rPr>
          <w:b/>
        </w:rPr>
      </w:pPr>
      <w:r>
        <w:t>Dr. Vitale will contact Dr. Golden re issues with E-College integration.</w:t>
      </w:r>
    </w:p>
    <w:p w14:paraId="1D8A2A11" w14:textId="77777777" w:rsidR="00BC2737" w:rsidRPr="00FB5C88" w:rsidRDefault="0045535B" w:rsidP="008B1B86">
      <w:pPr>
        <w:numPr>
          <w:ilvl w:val="0"/>
          <w:numId w:val="2"/>
        </w:numPr>
        <w:spacing w:after="100" w:afterAutospacing="1" w:line="240" w:lineRule="auto"/>
        <w:rPr>
          <w:b/>
        </w:rPr>
      </w:pPr>
      <w:r>
        <w:t>Mr. Ball will check with Wendy Wong about institutional Apple mo</w:t>
      </w:r>
      <w:r w:rsidR="00CD6199">
        <w:t>bile development.</w:t>
      </w:r>
    </w:p>
    <w:p w14:paraId="1D8A2A12" w14:textId="77777777" w:rsidR="008B1B86" w:rsidRDefault="008B1B86" w:rsidP="008B1B86">
      <w:pPr>
        <w:spacing w:after="100" w:afterAutospacing="1" w:line="240" w:lineRule="auto"/>
        <w:rPr>
          <w:b/>
        </w:rPr>
      </w:pPr>
      <w:r w:rsidRPr="002A6591">
        <w:rPr>
          <w:b/>
        </w:rPr>
        <w:t>Detailed Minutes:</w:t>
      </w:r>
    </w:p>
    <w:p w14:paraId="1D8A2A13" w14:textId="77777777" w:rsidR="008B1B86" w:rsidRDefault="008B1B86" w:rsidP="008B1B86">
      <w:pPr>
        <w:pStyle w:val="ListParagraph"/>
        <w:numPr>
          <w:ilvl w:val="0"/>
          <w:numId w:val="1"/>
        </w:numPr>
        <w:spacing w:after="100" w:afterAutospacing="1" w:line="240" w:lineRule="auto"/>
      </w:pPr>
      <w:r w:rsidRPr="00415A8F">
        <w:rPr>
          <w:b/>
        </w:rPr>
        <w:t xml:space="preserve">Call to </w:t>
      </w:r>
      <w:r w:rsidR="001D3E85">
        <w:rPr>
          <w:b/>
        </w:rPr>
        <w:t>Order</w:t>
      </w:r>
      <w:r w:rsidR="00A97B99">
        <w:rPr>
          <w:b/>
        </w:rPr>
        <w:t xml:space="preserve"> and Welcome</w:t>
      </w:r>
    </w:p>
    <w:p w14:paraId="1D8A2A14" w14:textId="77777777" w:rsidR="00A97B99" w:rsidRDefault="00A97B99" w:rsidP="00043A1B">
      <w:pPr>
        <w:pStyle w:val="ListParagraph"/>
        <w:spacing w:after="100" w:afterAutospacing="1" w:line="240" w:lineRule="auto"/>
        <w:ind w:left="360" w:right="-360"/>
      </w:pPr>
    </w:p>
    <w:p w14:paraId="1D8A2A15" w14:textId="77777777" w:rsidR="007D0B26" w:rsidRDefault="008B1B86" w:rsidP="00043A1B">
      <w:pPr>
        <w:pStyle w:val="ListParagraph"/>
        <w:spacing w:after="100" w:afterAutospacing="1" w:line="240" w:lineRule="auto"/>
        <w:ind w:left="360" w:right="-360"/>
      </w:pPr>
      <w:r>
        <w:t xml:space="preserve">Mr. Ball </w:t>
      </w:r>
      <w:r w:rsidR="000A6A7A">
        <w:t xml:space="preserve">called the meeting to order at 3:32 p.m. The members need to agree on a new meeting time because too many members cannot attend </w:t>
      </w:r>
      <w:r w:rsidR="00CD6199">
        <w:t xml:space="preserve">the third Thursday of the month at 3 p.m. </w:t>
      </w:r>
      <w:r w:rsidR="000A6A7A">
        <w:t>due to</w:t>
      </w:r>
      <w:r w:rsidR="00CD6199">
        <w:t xml:space="preserve"> schedule</w:t>
      </w:r>
      <w:r w:rsidR="000A6A7A">
        <w:t xml:space="preserve"> changes with the new term</w:t>
      </w:r>
      <w:r w:rsidR="007D0B26">
        <w:t>.</w:t>
      </w:r>
    </w:p>
    <w:p w14:paraId="1D8A2A16" w14:textId="77777777" w:rsidR="006C787C" w:rsidRDefault="006C787C" w:rsidP="00043A1B">
      <w:pPr>
        <w:pStyle w:val="ListParagraph"/>
        <w:spacing w:after="100" w:afterAutospacing="1" w:line="240" w:lineRule="auto"/>
        <w:ind w:left="360" w:right="-360"/>
      </w:pPr>
    </w:p>
    <w:p w14:paraId="1D8A2A17" w14:textId="77777777" w:rsidR="00632BA4" w:rsidRDefault="00632BA4" w:rsidP="00632BA4">
      <w:pPr>
        <w:pStyle w:val="ListParagraph"/>
        <w:numPr>
          <w:ilvl w:val="0"/>
          <w:numId w:val="1"/>
        </w:numPr>
        <w:spacing w:after="100" w:afterAutospacing="1" w:line="240" w:lineRule="auto"/>
        <w:ind w:right="-360"/>
        <w:rPr>
          <w:b/>
        </w:rPr>
      </w:pPr>
      <w:r>
        <w:rPr>
          <w:b/>
        </w:rPr>
        <w:t xml:space="preserve">Highlights of IRM </w:t>
      </w:r>
      <w:r w:rsidR="008E4359">
        <w:rPr>
          <w:b/>
        </w:rPr>
        <w:t xml:space="preserve">Status Reports for </w:t>
      </w:r>
      <w:r w:rsidR="00263415">
        <w:rPr>
          <w:b/>
        </w:rPr>
        <w:t xml:space="preserve">December </w:t>
      </w:r>
      <w:r>
        <w:rPr>
          <w:b/>
        </w:rPr>
        <w:t xml:space="preserve"> 2011</w:t>
      </w:r>
      <w:r w:rsidR="00263415">
        <w:rPr>
          <w:b/>
        </w:rPr>
        <w:t>–January 2012</w:t>
      </w:r>
    </w:p>
    <w:p w14:paraId="1D8A2A18" w14:textId="77777777" w:rsidR="00632BA4" w:rsidRDefault="00632BA4" w:rsidP="00FC0D0A">
      <w:pPr>
        <w:pStyle w:val="ListParagraph"/>
        <w:spacing w:after="100" w:afterAutospacing="1" w:line="240" w:lineRule="auto"/>
        <w:ind w:left="360" w:right="-360"/>
        <w:rPr>
          <w:b/>
        </w:rPr>
      </w:pPr>
    </w:p>
    <w:p w14:paraId="1D8A2A19" w14:textId="77777777" w:rsidR="00632BA4" w:rsidRDefault="00632BA4" w:rsidP="00FC0D0A">
      <w:pPr>
        <w:pStyle w:val="ListParagraph"/>
        <w:spacing w:after="100" w:afterAutospacing="1" w:line="240" w:lineRule="auto"/>
        <w:ind w:left="360" w:right="-360"/>
      </w:pPr>
      <w:r>
        <w:t xml:space="preserve">Mr. Ball summarized </w:t>
      </w:r>
      <w:r w:rsidR="00BA59B1">
        <w:t xml:space="preserve">highlights of the IRM status reports from the time of </w:t>
      </w:r>
      <w:r w:rsidR="00051F96">
        <w:t xml:space="preserve">the </w:t>
      </w:r>
      <w:r w:rsidR="00BA59B1">
        <w:t xml:space="preserve">last Committee meeting in </w:t>
      </w:r>
      <w:r w:rsidR="00263415">
        <w:t xml:space="preserve">November </w:t>
      </w:r>
      <w:r w:rsidR="00BA59B1">
        <w:t>to date</w:t>
      </w:r>
      <w:r w:rsidR="008E4359">
        <w:t xml:space="preserve"> [there was no </w:t>
      </w:r>
      <w:r w:rsidR="00263415">
        <w:t xml:space="preserve">December </w:t>
      </w:r>
      <w:r w:rsidR="008E4359">
        <w:t>2011 meeting]</w:t>
      </w:r>
      <w:r w:rsidR="00BA59B1">
        <w:t>.</w:t>
      </w:r>
    </w:p>
    <w:p w14:paraId="1D8A2A1A" w14:textId="77777777" w:rsidR="008B1B86" w:rsidRDefault="008B1B86" w:rsidP="008B1B86">
      <w:pPr>
        <w:pStyle w:val="ListParagraph"/>
        <w:spacing w:after="100" w:afterAutospacing="1" w:line="240" w:lineRule="auto"/>
        <w:ind w:right="-360"/>
      </w:pPr>
    </w:p>
    <w:p w14:paraId="1D8A2A1B" w14:textId="77777777" w:rsidR="00D621C9" w:rsidRDefault="00BA59B1" w:rsidP="00D621C9">
      <w:pPr>
        <w:pStyle w:val="ListParagraph"/>
        <w:numPr>
          <w:ilvl w:val="0"/>
          <w:numId w:val="3"/>
        </w:numPr>
        <w:spacing w:after="100" w:afterAutospacing="1" w:line="240" w:lineRule="auto"/>
        <w:ind w:right="-360"/>
      </w:pPr>
      <w:r>
        <w:rPr>
          <w:b/>
        </w:rPr>
        <w:t>Degree Audit (DARS)</w:t>
      </w:r>
      <w:r w:rsidR="00A97B99">
        <w:rPr>
          <w:b/>
        </w:rPr>
        <w:t xml:space="preserve"> </w:t>
      </w:r>
      <w:r w:rsidR="009A1471">
        <w:rPr>
          <w:rFonts w:cs="Calibri"/>
          <w:b/>
        </w:rPr>
        <w:t>—</w:t>
      </w:r>
      <w:r w:rsidR="00263415">
        <w:rPr>
          <w:rFonts w:cs="Calibri"/>
        </w:rPr>
        <w:t>Interactive DARS was launched today for four Colleges. Nursing was not included. By summer it will be available for all Colleges.</w:t>
      </w:r>
    </w:p>
    <w:p w14:paraId="1D8A2A1C" w14:textId="77777777" w:rsidR="00D621C9" w:rsidRDefault="00D621C9">
      <w:pPr>
        <w:pStyle w:val="ListParagraph"/>
        <w:spacing w:after="100" w:afterAutospacing="1" w:line="240" w:lineRule="auto"/>
        <w:ind w:left="1440" w:right="-360"/>
        <w:rPr>
          <w:b/>
        </w:rPr>
      </w:pPr>
    </w:p>
    <w:p w14:paraId="1D8A2A1D" w14:textId="77777777" w:rsidR="008E4359" w:rsidRPr="009D5510" w:rsidRDefault="00263415" w:rsidP="008E4359">
      <w:pPr>
        <w:pStyle w:val="ListParagraph"/>
        <w:numPr>
          <w:ilvl w:val="0"/>
          <w:numId w:val="7"/>
        </w:numPr>
        <w:spacing w:after="100" w:afterAutospacing="1" w:line="240" w:lineRule="auto"/>
        <w:ind w:right="-360"/>
      </w:pPr>
      <w:r>
        <w:rPr>
          <w:b/>
        </w:rPr>
        <w:t>User Accounts</w:t>
      </w:r>
      <w:r w:rsidR="002F6CDD" w:rsidRPr="008E4359">
        <w:rPr>
          <w:rFonts w:cs="Calibri"/>
          <w:b/>
        </w:rPr>
        <w:t>—</w:t>
      </w:r>
      <w:r>
        <w:t>User names have been expanded to up to 16 characters</w:t>
      </w:r>
      <w:r w:rsidR="00DF6313">
        <w:rPr>
          <w:rFonts w:cs="Calibri"/>
        </w:rPr>
        <w:t>.</w:t>
      </w:r>
    </w:p>
    <w:p w14:paraId="1D8A2A1E" w14:textId="77777777" w:rsidR="00960D41" w:rsidRPr="008E4359" w:rsidRDefault="00960D41" w:rsidP="002944FB">
      <w:pPr>
        <w:pStyle w:val="ListParagraph"/>
        <w:rPr>
          <w:b/>
        </w:rPr>
      </w:pPr>
    </w:p>
    <w:p w14:paraId="1D8A2A1F" w14:textId="77777777" w:rsidR="00960D41" w:rsidRPr="002D6B2B" w:rsidRDefault="00263415">
      <w:pPr>
        <w:pStyle w:val="ListParagraph"/>
        <w:numPr>
          <w:ilvl w:val="0"/>
          <w:numId w:val="3"/>
        </w:numPr>
        <w:spacing w:after="100" w:afterAutospacing="1" w:line="240" w:lineRule="auto"/>
        <w:ind w:right="-360"/>
        <w:rPr>
          <w:b/>
        </w:rPr>
      </w:pPr>
      <w:r>
        <w:rPr>
          <w:b/>
        </w:rPr>
        <w:t>Password Security</w:t>
      </w:r>
      <w:r w:rsidR="00960D41">
        <w:rPr>
          <w:b/>
        </w:rPr>
        <w:t xml:space="preserve"> </w:t>
      </w:r>
      <w:r w:rsidR="00960D41" w:rsidRPr="002F6CDD">
        <w:rPr>
          <w:rFonts w:cs="Calibri"/>
          <w:b/>
        </w:rPr>
        <w:t>—</w:t>
      </w:r>
      <w:r>
        <w:rPr>
          <w:rFonts w:cs="Calibri"/>
        </w:rPr>
        <w:t xml:space="preserve">Auditors </w:t>
      </w:r>
      <w:r w:rsidR="005C5EE0">
        <w:rPr>
          <w:rFonts w:cs="Calibri"/>
        </w:rPr>
        <w:t xml:space="preserve">have </w:t>
      </w:r>
      <w:r>
        <w:rPr>
          <w:rFonts w:cs="Calibri"/>
        </w:rPr>
        <w:t>criticized the</w:t>
      </w:r>
      <w:r w:rsidR="00960D41">
        <w:rPr>
          <w:rFonts w:cs="Calibri"/>
          <w:b/>
        </w:rPr>
        <w:t xml:space="preserve"> </w:t>
      </w:r>
      <w:r>
        <w:rPr>
          <w:rFonts w:cs="Calibri"/>
        </w:rPr>
        <w:t>security risk of FAU password length; passwords are now seven not eight characters</w:t>
      </w:r>
      <w:r w:rsidR="008E4359">
        <w:rPr>
          <w:rFonts w:cs="Calibri"/>
        </w:rPr>
        <w:t>.</w:t>
      </w:r>
    </w:p>
    <w:p w14:paraId="1D8A2A20" w14:textId="77777777" w:rsidR="00F24D84" w:rsidRDefault="00F24D84" w:rsidP="00F24D84">
      <w:pPr>
        <w:pStyle w:val="ListParagraph"/>
        <w:spacing w:after="100" w:afterAutospacing="1" w:line="240" w:lineRule="auto"/>
        <w:ind w:left="1440" w:right="-360"/>
        <w:rPr>
          <w:b/>
        </w:rPr>
      </w:pPr>
    </w:p>
    <w:p w14:paraId="1D8A2A21" w14:textId="77777777" w:rsidR="00DF6313" w:rsidRDefault="00263415" w:rsidP="00DF6313">
      <w:pPr>
        <w:pStyle w:val="ListParagraph"/>
        <w:numPr>
          <w:ilvl w:val="0"/>
          <w:numId w:val="7"/>
        </w:numPr>
        <w:spacing w:after="100" w:afterAutospacing="1" w:line="240" w:lineRule="auto"/>
        <w:ind w:right="-360"/>
      </w:pPr>
      <w:r>
        <w:rPr>
          <w:b/>
        </w:rPr>
        <w:t xml:space="preserve">Google Apps </w:t>
      </w:r>
      <w:r w:rsidRPr="00001495">
        <w:t>—</w:t>
      </w:r>
      <w:proofErr w:type="gramStart"/>
      <w:r>
        <w:t>A</w:t>
      </w:r>
      <w:proofErr w:type="gramEnd"/>
      <w:r>
        <w:t xml:space="preserve"> total of 78,414 accounts were converted in a 48-hour period. Approximately 2,000 accounts required manual intervention.  Alerts are much quicker with Google. Mr. Ball commented that the increase in SPAM is difficult to fight be</w:t>
      </w:r>
      <w:r w:rsidR="00A41422">
        <w:t>cause of the public record issue and telemarketing.</w:t>
      </w:r>
      <w:r w:rsidR="00DF6313">
        <w:t xml:space="preserve"> </w:t>
      </w:r>
    </w:p>
    <w:p w14:paraId="1D8A2A22" w14:textId="77777777" w:rsidR="00607A2B" w:rsidRPr="002944FB" w:rsidRDefault="00607A2B" w:rsidP="002944FB">
      <w:pPr>
        <w:pStyle w:val="ListParagraph"/>
        <w:rPr>
          <w:rFonts w:cs="Calibri"/>
        </w:rPr>
      </w:pPr>
    </w:p>
    <w:p w14:paraId="1D8A2A23" w14:textId="77777777" w:rsidR="00A41422" w:rsidRDefault="00DF6313" w:rsidP="00001495">
      <w:pPr>
        <w:pStyle w:val="ListParagraph"/>
        <w:numPr>
          <w:ilvl w:val="0"/>
          <w:numId w:val="3"/>
        </w:numPr>
        <w:spacing w:after="100" w:afterAutospacing="1" w:line="240" w:lineRule="auto"/>
        <w:ind w:right="-360"/>
        <w:rPr>
          <w:rFonts w:cs="Calibri"/>
        </w:rPr>
      </w:pPr>
      <w:r>
        <w:rPr>
          <w:rFonts w:cs="Calibri"/>
          <w:b/>
        </w:rPr>
        <w:t>Echo 360 Lecture Capture</w:t>
      </w:r>
      <w:r w:rsidR="00607A2B" w:rsidRPr="002944FB">
        <w:rPr>
          <w:rFonts w:cs="Calibri"/>
          <w:b/>
        </w:rPr>
        <w:t xml:space="preserve"> </w:t>
      </w:r>
      <w:r w:rsidR="00A41422">
        <w:rPr>
          <w:rFonts w:cs="Calibri"/>
          <w:b/>
        </w:rPr>
        <w:t>Upgrade</w:t>
      </w:r>
      <w:r w:rsidR="00607A2B" w:rsidRPr="00607A2B">
        <w:rPr>
          <w:rFonts w:cs="Calibri"/>
          <w:b/>
        </w:rPr>
        <w:t>—</w:t>
      </w:r>
      <w:r w:rsidR="00A41422">
        <w:rPr>
          <w:rFonts w:cs="Calibri"/>
        </w:rPr>
        <w:t>Mr. Jody Bagdonas will present an Echo upgrade demonstration as part of today’s meeting.</w:t>
      </w:r>
    </w:p>
    <w:p w14:paraId="1D8A2A24" w14:textId="77777777" w:rsidR="00607A2B" w:rsidRPr="00001495" w:rsidRDefault="00607A2B" w:rsidP="00001495">
      <w:pPr>
        <w:pStyle w:val="ListParagraph"/>
        <w:spacing w:after="100" w:afterAutospacing="1" w:line="240" w:lineRule="auto"/>
        <w:ind w:left="1440" w:right="-360"/>
        <w:rPr>
          <w:rFonts w:cs="Calibri"/>
          <w:b/>
        </w:rPr>
      </w:pPr>
    </w:p>
    <w:p w14:paraId="1D8A2A25" w14:textId="77777777" w:rsidR="00C8376B" w:rsidRPr="002944FB" w:rsidRDefault="00F826C0">
      <w:pPr>
        <w:pStyle w:val="ListParagraph"/>
        <w:numPr>
          <w:ilvl w:val="0"/>
          <w:numId w:val="3"/>
        </w:numPr>
        <w:spacing w:after="100" w:afterAutospacing="1" w:line="240" w:lineRule="auto"/>
        <w:ind w:right="-360"/>
        <w:rPr>
          <w:rFonts w:cs="Calibri"/>
          <w:b/>
        </w:rPr>
      </w:pPr>
      <w:r>
        <w:rPr>
          <w:rFonts w:cs="Calibri"/>
          <w:b/>
        </w:rPr>
        <w:t>Classroom Improvements</w:t>
      </w:r>
      <w:r w:rsidR="00A41422" w:rsidRPr="00A41422">
        <w:rPr>
          <w:rFonts w:cs="Calibri"/>
          <w:b/>
        </w:rPr>
        <w:t>—</w:t>
      </w:r>
      <w:r w:rsidR="009F0C35">
        <w:rPr>
          <w:rFonts w:cs="Calibri"/>
        </w:rPr>
        <w:t>Upgrades and improvements have been made but there have been many delays because vendors missed deadlines.</w:t>
      </w:r>
    </w:p>
    <w:p w14:paraId="1D8A2A26" w14:textId="77777777" w:rsidR="00C8376B" w:rsidRPr="002944FB" w:rsidRDefault="00C8376B" w:rsidP="002944FB">
      <w:pPr>
        <w:pStyle w:val="ListParagraph"/>
        <w:rPr>
          <w:rFonts w:cs="Calibri"/>
          <w:b/>
        </w:rPr>
      </w:pPr>
    </w:p>
    <w:p w14:paraId="1D8A2A27" w14:textId="77777777" w:rsidR="003E58F0" w:rsidRPr="007715BF" w:rsidRDefault="00F826C0">
      <w:pPr>
        <w:pStyle w:val="ListParagraph"/>
        <w:numPr>
          <w:ilvl w:val="0"/>
          <w:numId w:val="3"/>
        </w:numPr>
        <w:spacing w:after="100" w:afterAutospacing="1" w:line="240" w:lineRule="auto"/>
        <w:ind w:right="-360"/>
        <w:rPr>
          <w:rFonts w:cs="Calibri"/>
          <w:b/>
        </w:rPr>
      </w:pPr>
      <w:r>
        <w:rPr>
          <w:rFonts w:cs="Calibri"/>
          <w:b/>
        </w:rPr>
        <w:t>Banner Hardware Upgrade</w:t>
      </w:r>
      <w:r w:rsidR="00C8376B">
        <w:rPr>
          <w:rFonts w:cs="Calibri"/>
          <w:b/>
        </w:rPr>
        <w:t xml:space="preserve"> —</w:t>
      </w:r>
      <w:r>
        <w:rPr>
          <w:rFonts w:cs="Calibri"/>
        </w:rPr>
        <w:t>The Banner hardware upgrade is targeted for the second week in March. The goal is a smoother registration process. The proposal is to open up registration to smaller groups. A queuing system has not been implemented. Waiting List has been implemented experimentally and will be expanded this time. Approximately 1400 students rolled off the Wait List</w:t>
      </w:r>
      <w:r w:rsidR="00DF6313">
        <w:rPr>
          <w:rFonts w:cs="Calibri"/>
        </w:rPr>
        <w:t>.</w:t>
      </w:r>
    </w:p>
    <w:p w14:paraId="1D8A2A28" w14:textId="77777777" w:rsidR="00DF6313" w:rsidRPr="007715BF" w:rsidRDefault="00DF6313" w:rsidP="007715BF">
      <w:pPr>
        <w:pStyle w:val="ListParagraph"/>
        <w:rPr>
          <w:rFonts w:cs="Calibri"/>
          <w:b/>
        </w:rPr>
      </w:pPr>
    </w:p>
    <w:p w14:paraId="1D8A2A29" w14:textId="77777777" w:rsidR="007715BF" w:rsidRDefault="007715BF" w:rsidP="00FB5C88">
      <w:pPr>
        <w:pStyle w:val="ListParagraph"/>
        <w:rPr>
          <w:rFonts w:cs="Calibri"/>
          <w:b/>
        </w:rPr>
      </w:pPr>
    </w:p>
    <w:p w14:paraId="1D8A2A2A" w14:textId="77777777" w:rsidR="003E58F0" w:rsidRPr="002944FB" w:rsidRDefault="003E58F0" w:rsidP="002944FB">
      <w:pPr>
        <w:pStyle w:val="ListParagraph"/>
        <w:rPr>
          <w:rFonts w:cs="Calibri"/>
          <w:b/>
        </w:rPr>
      </w:pPr>
    </w:p>
    <w:p w14:paraId="1D8A2A2B" w14:textId="77777777" w:rsidR="009A1D0A" w:rsidRDefault="00F826C0">
      <w:pPr>
        <w:pStyle w:val="ListParagraph"/>
        <w:numPr>
          <w:ilvl w:val="0"/>
          <w:numId w:val="1"/>
        </w:numPr>
        <w:spacing w:after="100" w:afterAutospacing="1" w:line="240" w:lineRule="auto"/>
        <w:ind w:right="-360"/>
        <w:rPr>
          <w:b/>
        </w:rPr>
      </w:pPr>
      <w:r>
        <w:rPr>
          <w:b/>
        </w:rPr>
        <w:t>Degree Audit (DARS) Demonstration</w:t>
      </w:r>
    </w:p>
    <w:p w14:paraId="1D8A2A2C" w14:textId="77777777" w:rsidR="00585234" w:rsidRDefault="00585234" w:rsidP="007715BF">
      <w:pPr>
        <w:pStyle w:val="ListParagraph"/>
        <w:spacing w:after="100" w:afterAutospacing="1" w:line="240" w:lineRule="auto"/>
        <w:ind w:left="360" w:right="-360"/>
        <w:rPr>
          <w:b/>
        </w:rPr>
      </w:pPr>
    </w:p>
    <w:p w14:paraId="1D8A2A2D" w14:textId="77777777" w:rsidR="00585234" w:rsidRDefault="00F826C0" w:rsidP="007715BF">
      <w:pPr>
        <w:pStyle w:val="ListParagraph"/>
        <w:spacing w:after="100" w:afterAutospacing="1" w:line="240" w:lineRule="auto"/>
        <w:ind w:left="360" w:right="-360"/>
      </w:pPr>
      <w:r>
        <w:t>Mr. Ball</w:t>
      </w:r>
      <w:r w:rsidR="00F7547B">
        <w:t xml:space="preserve"> explained the improved interactive DARS interface</w:t>
      </w:r>
      <w:r w:rsidR="005C5EE0">
        <w:t xml:space="preserve">. Undergraduates or those with an advisor role </w:t>
      </w:r>
      <w:r w:rsidR="00F7547B">
        <w:t xml:space="preserve">can submit new audits or view existing ones. </w:t>
      </w:r>
      <w:r w:rsidR="005C5EE0">
        <w:t xml:space="preserve">“What if” analyses can be performed to determine the impact of various actions on graduation </w:t>
      </w:r>
      <w:proofErr w:type="gramStart"/>
      <w:r w:rsidR="005C5EE0">
        <w:t>outcome.</w:t>
      </w:r>
      <w:proofErr w:type="gramEnd"/>
      <w:r w:rsidR="005C5EE0">
        <w:t xml:space="preserve"> The improved interface includes a pie</w:t>
      </w:r>
      <w:ins w:id="26" w:author="Christine Andreasen" w:date="2012-03-19T08:20:00Z">
        <w:r w:rsidR="00CD4587">
          <w:t xml:space="preserve"> </w:t>
        </w:r>
      </w:ins>
      <w:r w:rsidR="005C5EE0">
        <w:t>chart showing completed and unfulfilled requirements and a bar chart showing categories. Mr. Ball finds clumsy the Course Cart feature that can be used to add courses needed to complete or change the degree.  The College of Medicine and Graduate College are not included. The Graduate School has an equivalent tool.</w:t>
      </w:r>
    </w:p>
    <w:p w14:paraId="1D8A2A2E" w14:textId="77777777" w:rsidR="005C5EE0" w:rsidRDefault="005C5EE0" w:rsidP="007715BF">
      <w:pPr>
        <w:pStyle w:val="ListParagraph"/>
        <w:spacing w:after="100" w:afterAutospacing="1" w:line="240" w:lineRule="auto"/>
        <w:ind w:left="360" w:right="-360"/>
      </w:pPr>
    </w:p>
    <w:p w14:paraId="1D8A2A2F" w14:textId="77777777" w:rsidR="00735CE4" w:rsidRPr="007715BF" w:rsidRDefault="00735CE4" w:rsidP="007715BF">
      <w:pPr>
        <w:pStyle w:val="ListParagraph"/>
        <w:spacing w:after="100" w:afterAutospacing="1" w:line="240" w:lineRule="auto"/>
        <w:ind w:left="360" w:right="-360"/>
      </w:pPr>
    </w:p>
    <w:p w14:paraId="1D8A2A30" w14:textId="77777777" w:rsidR="00317966" w:rsidRDefault="00317966">
      <w:pPr>
        <w:pStyle w:val="ListParagraph"/>
        <w:spacing w:after="100" w:afterAutospacing="1" w:line="240" w:lineRule="auto"/>
        <w:ind w:left="1440" w:right="-360"/>
        <w:rPr>
          <w:b/>
        </w:rPr>
      </w:pPr>
    </w:p>
    <w:p w14:paraId="1D8A2A31" w14:textId="77777777" w:rsidR="00317966" w:rsidRDefault="005C5EE0">
      <w:pPr>
        <w:pStyle w:val="ListParagraph"/>
        <w:numPr>
          <w:ilvl w:val="0"/>
          <w:numId w:val="1"/>
        </w:numPr>
        <w:spacing w:after="100" w:afterAutospacing="1" w:line="240" w:lineRule="auto"/>
        <w:ind w:right="-360"/>
        <w:rPr>
          <w:b/>
        </w:rPr>
      </w:pPr>
      <w:r>
        <w:rPr>
          <w:b/>
        </w:rPr>
        <w:t>E-College Integration Issues</w:t>
      </w:r>
    </w:p>
    <w:p w14:paraId="1D8A2A32" w14:textId="77777777" w:rsidR="005C5EE0" w:rsidRDefault="005C5EE0" w:rsidP="00001495">
      <w:pPr>
        <w:pStyle w:val="ListParagraph"/>
        <w:spacing w:after="100" w:afterAutospacing="1" w:line="240" w:lineRule="auto"/>
        <w:ind w:left="360" w:right="-360"/>
        <w:rPr>
          <w:b/>
        </w:rPr>
      </w:pPr>
      <w:r>
        <w:rPr>
          <w:b/>
        </w:rPr>
        <w:t xml:space="preserve"> </w:t>
      </w:r>
    </w:p>
    <w:p w14:paraId="1D8A2A33" w14:textId="77777777" w:rsidR="005C5EE0" w:rsidRDefault="005C5EE0" w:rsidP="00001495">
      <w:pPr>
        <w:pStyle w:val="ListParagraph"/>
        <w:spacing w:after="100" w:afterAutospacing="1" w:line="240" w:lineRule="auto"/>
        <w:ind w:left="360" w:right="-360"/>
      </w:pPr>
      <w:r>
        <w:t xml:space="preserve">Mr. Ball cannot explain why student names and user names were not matched up when E-College was integrated into </w:t>
      </w:r>
      <w:r w:rsidR="00821B87">
        <w:t xml:space="preserve">Google Apps. The problem was with E-College. Mr. Ball suggested Dr. Vitale email and work with Dr. Peggy Golden and E-College after the term settles down.  </w:t>
      </w:r>
      <w:r>
        <w:t xml:space="preserve"> </w:t>
      </w:r>
    </w:p>
    <w:p w14:paraId="1D8A2A34" w14:textId="77777777" w:rsidR="00735CE4" w:rsidRDefault="00735CE4" w:rsidP="00001495">
      <w:pPr>
        <w:pStyle w:val="ListParagraph"/>
        <w:spacing w:after="100" w:afterAutospacing="1" w:line="240" w:lineRule="auto"/>
        <w:ind w:left="360" w:right="-360"/>
      </w:pPr>
    </w:p>
    <w:p w14:paraId="1D8A2A35" w14:textId="77777777" w:rsidR="00735CE4" w:rsidRDefault="00735CE4" w:rsidP="00001495">
      <w:pPr>
        <w:pStyle w:val="ListParagraph"/>
        <w:spacing w:after="100" w:afterAutospacing="1" w:line="240" w:lineRule="auto"/>
        <w:ind w:left="360" w:right="-360"/>
      </w:pPr>
    </w:p>
    <w:p w14:paraId="1D8A2A36" w14:textId="77777777" w:rsidR="00735CE4" w:rsidRPr="00001495" w:rsidRDefault="00735CE4" w:rsidP="00001495">
      <w:pPr>
        <w:pStyle w:val="ListParagraph"/>
        <w:spacing w:after="100" w:afterAutospacing="1" w:line="240" w:lineRule="auto"/>
        <w:ind w:left="360" w:right="-360"/>
      </w:pPr>
    </w:p>
    <w:p w14:paraId="1D8A2A37" w14:textId="77777777" w:rsidR="00246FEA" w:rsidRDefault="00246FEA" w:rsidP="007715BF">
      <w:pPr>
        <w:pStyle w:val="ListParagraph"/>
        <w:spacing w:after="100" w:afterAutospacing="1" w:line="240" w:lineRule="auto"/>
        <w:ind w:left="360" w:right="-360"/>
        <w:rPr>
          <w:b/>
        </w:rPr>
      </w:pPr>
    </w:p>
    <w:p w14:paraId="1D8A2A38" w14:textId="77777777" w:rsidR="00821B87" w:rsidRDefault="00821B87" w:rsidP="00001495">
      <w:pPr>
        <w:pStyle w:val="ListParagraph"/>
        <w:numPr>
          <w:ilvl w:val="0"/>
          <w:numId w:val="1"/>
        </w:numPr>
        <w:spacing w:after="100" w:afterAutospacing="1" w:line="240" w:lineRule="auto"/>
        <w:ind w:right="-360"/>
        <w:rPr>
          <w:b/>
        </w:rPr>
      </w:pPr>
      <w:r>
        <w:rPr>
          <w:b/>
        </w:rPr>
        <w:t>Echo 360 Presentation</w:t>
      </w:r>
    </w:p>
    <w:p w14:paraId="1D8A2A39" w14:textId="77777777" w:rsidR="00EF4F2D" w:rsidRDefault="00EF4F2D">
      <w:pPr>
        <w:pStyle w:val="ListParagraph"/>
        <w:spacing w:after="100" w:afterAutospacing="1" w:line="240" w:lineRule="auto"/>
        <w:ind w:left="360" w:right="-360"/>
      </w:pPr>
    </w:p>
    <w:p w14:paraId="1D8A2A3A" w14:textId="77777777" w:rsidR="003037D5" w:rsidRDefault="00EF4F2D">
      <w:pPr>
        <w:pStyle w:val="ListParagraph"/>
        <w:spacing w:after="100" w:afterAutospacing="1" w:line="240" w:lineRule="auto"/>
        <w:ind w:left="360" w:right="-360"/>
      </w:pPr>
      <w:r>
        <w:t xml:space="preserve">Mr. Bagdonas described the new version of the Echo 360 class recording and video publishing system. The new version allows students to view the recordings on their mobile devices. </w:t>
      </w:r>
      <w:r w:rsidR="003037D5">
        <w:t xml:space="preserve">All content has been pushed to Blackboard and uses Bb login systems. Video Player allows you to bookmark and take notes. External video can be uploaded. Class recording can be edited and republished as new recordings. </w:t>
      </w:r>
    </w:p>
    <w:p w14:paraId="1D8A2A3B" w14:textId="77777777" w:rsidR="003037D5" w:rsidRDefault="003037D5">
      <w:pPr>
        <w:pStyle w:val="ListParagraph"/>
        <w:spacing w:after="100" w:afterAutospacing="1" w:line="240" w:lineRule="auto"/>
        <w:ind w:left="360" w:right="-360"/>
      </w:pPr>
    </w:p>
    <w:p w14:paraId="1D8A2A3C" w14:textId="77777777" w:rsidR="003037D5" w:rsidRDefault="003037D5">
      <w:pPr>
        <w:pStyle w:val="ListParagraph"/>
        <w:spacing w:after="100" w:afterAutospacing="1" w:line="240" w:lineRule="auto"/>
        <w:ind w:left="360" w:right="-360"/>
      </w:pPr>
      <w:r>
        <w:t>One significant change is that the Echo Enter link launches course video content. Videos load much more quickly and the time to publish is greatly reduced.  Access through Bb is much easier. External media ingestion can produce the same quality output. Large files may take a longer time because they are put in a more digestible format. Audio/video podcast option is available. E-College has a different interface.</w:t>
      </w:r>
    </w:p>
    <w:p w14:paraId="1D8A2A3D" w14:textId="77777777" w:rsidR="003037D5" w:rsidRDefault="003037D5">
      <w:pPr>
        <w:pStyle w:val="ListParagraph"/>
        <w:spacing w:after="100" w:afterAutospacing="1" w:line="240" w:lineRule="auto"/>
        <w:ind w:left="360" w:right="-360"/>
      </w:pPr>
    </w:p>
    <w:p w14:paraId="1D8A2A3E" w14:textId="77777777" w:rsidR="003037D5" w:rsidRDefault="003037D5">
      <w:pPr>
        <w:pStyle w:val="ListParagraph"/>
        <w:spacing w:after="100" w:afterAutospacing="1" w:line="240" w:lineRule="auto"/>
        <w:ind w:left="360" w:right="-360"/>
      </w:pPr>
      <w:r>
        <w:t>Mr. Fowlkes commented that instructor-input metadata can be searched if you are logged into Bb.</w:t>
      </w:r>
    </w:p>
    <w:p w14:paraId="1D8A2A3F" w14:textId="77777777" w:rsidR="003037D5" w:rsidRDefault="003037D5">
      <w:pPr>
        <w:pStyle w:val="ListParagraph"/>
        <w:spacing w:after="100" w:afterAutospacing="1" w:line="240" w:lineRule="auto"/>
        <w:ind w:left="360" w:right="-360"/>
      </w:pPr>
    </w:p>
    <w:p w14:paraId="1D8A2A40" w14:textId="77777777" w:rsidR="001D4B26" w:rsidRDefault="003037D5">
      <w:pPr>
        <w:pStyle w:val="ListParagraph"/>
        <w:spacing w:after="100" w:afterAutospacing="1" w:line="240" w:lineRule="auto"/>
        <w:ind w:left="360" w:right="-360"/>
      </w:pPr>
      <w:r>
        <w:t xml:space="preserve">Mr. Bagdonas sees no reason to restrict the system to distance learning. Dr. Munro said quality is higher than with Illuminate. FAU has only five licenses for </w:t>
      </w:r>
      <w:proofErr w:type="spellStart"/>
      <w:r>
        <w:t>Impatica</w:t>
      </w:r>
      <w:proofErr w:type="spellEnd"/>
      <w:r>
        <w:t>, which can play the lectures but not replay them.</w:t>
      </w:r>
    </w:p>
    <w:p w14:paraId="1D8A2A41" w14:textId="77777777" w:rsidR="001D4B26" w:rsidRDefault="001D4B26">
      <w:pPr>
        <w:pStyle w:val="ListParagraph"/>
        <w:spacing w:after="100" w:afterAutospacing="1" w:line="240" w:lineRule="auto"/>
        <w:ind w:left="360" w:right="-360"/>
      </w:pPr>
    </w:p>
    <w:p w14:paraId="1D8A2A42" w14:textId="77777777" w:rsidR="001D4B26" w:rsidRDefault="001D4B26">
      <w:pPr>
        <w:pStyle w:val="ListParagraph"/>
        <w:spacing w:after="100" w:afterAutospacing="1" w:line="240" w:lineRule="auto"/>
        <w:ind w:left="360" w:right="-360"/>
      </w:pPr>
      <w:r>
        <w:t>Echo 360 offers the ability to go through scenes. Power Points are listed out. Bookmarking is for the instructor only.</w:t>
      </w:r>
    </w:p>
    <w:p w14:paraId="1D8A2A43" w14:textId="77777777" w:rsidR="001D4B26" w:rsidRDefault="001D4B26">
      <w:pPr>
        <w:pStyle w:val="ListParagraph"/>
        <w:spacing w:after="100" w:afterAutospacing="1" w:line="240" w:lineRule="auto"/>
        <w:ind w:left="360" w:right="-360"/>
      </w:pPr>
    </w:p>
    <w:p w14:paraId="1D8A2A44" w14:textId="77777777" w:rsidR="003037D5" w:rsidRDefault="001D4B26">
      <w:pPr>
        <w:pStyle w:val="ListParagraph"/>
        <w:spacing w:after="100" w:afterAutospacing="1" w:line="240" w:lineRule="auto"/>
        <w:ind w:left="360" w:right="-360"/>
      </w:pPr>
      <w:r>
        <w:t xml:space="preserve">Dr. </w:t>
      </w:r>
      <w:del w:id="27" w:author="Christine Andreasen" w:date="2012-03-19T08:21:00Z">
        <w:r w:rsidDel="00CD4587">
          <w:delText xml:space="preserve">Friedman </w:delText>
        </w:r>
      </w:del>
      <w:ins w:id="28" w:author="Christine Andreasen" w:date="2012-03-19T08:21:00Z">
        <w:r w:rsidR="00CD4587">
          <w:t xml:space="preserve">Freedman </w:t>
        </w:r>
      </w:ins>
      <w:r>
        <w:t>asked about copyright issues. Mr. Ball said his understanding of the law is that the University must obtain permission statements from each student in the class or the video capture cannot be reused.  Dr. Munro commented that a classroom is not a public event and she recommended that faculty include a statement at the start of the video. Mr. Ball said training tutorials were needed.</w:t>
      </w:r>
      <w:r w:rsidR="003037D5">
        <w:t xml:space="preserve"> </w:t>
      </w:r>
      <w:r>
        <w:t>Mr. Fowlkes stated that a formal policy is needed.</w:t>
      </w:r>
      <w:r w:rsidR="003A2DEA">
        <w:t xml:space="preserve"> Mr. </w:t>
      </w:r>
      <w:proofErr w:type="spellStart"/>
      <w:r w:rsidR="003A2DEA">
        <w:t>Basiratmand</w:t>
      </w:r>
      <w:proofErr w:type="spellEnd"/>
      <w:r w:rsidR="003A2DEA">
        <w:t xml:space="preserve"> commented Jack </w:t>
      </w:r>
      <w:proofErr w:type="spellStart"/>
      <w:r w:rsidR="003A2DEA">
        <w:t>Luden</w:t>
      </w:r>
      <w:proofErr w:type="spellEnd"/>
      <w:r w:rsidR="003A2DEA">
        <w:t xml:space="preserve"> handles intellectual property and technology transfer.</w:t>
      </w:r>
    </w:p>
    <w:p w14:paraId="1D8A2A45" w14:textId="77777777" w:rsidR="003A2DEA" w:rsidRDefault="003A2DEA">
      <w:pPr>
        <w:pStyle w:val="ListParagraph"/>
        <w:spacing w:after="100" w:afterAutospacing="1" w:line="240" w:lineRule="auto"/>
        <w:ind w:left="360" w:right="-360"/>
      </w:pPr>
    </w:p>
    <w:p w14:paraId="1D8A2A46" w14:textId="77777777" w:rsidR="003A2DEA" w:rsidRDefault="003A2DEA">
      <w:pPr>
        <w:pStyle w:val="ListParagraph"/>
        <w:spacing w:after="100" w:afterAutospacing="1" w:line="240" w:lineRule="auto"/>
        <w:ind w:left="360" w:right="-360"/>
      </w:pPr>
      <w:r>
        <w:t xml:space="preserve">Echo Center training is not offered by the Center for eLearning yet. Dr. Munro said there </w:t>
      </w:r>
      <w:proofErr w:type="gramStart"/>
      <w:r>
        <w:t>is</w:t>
      </w:r>
      <w:proofErr w:type="gramEnd"/>
      <w:r>
        <w:t xml:space="preserve"> a limited number of rooms with lecture capture equipment but anyone can make and put up video. Matt Hagood is handling consultation with faculty. Mr. </w:t>
      </w:r>
      <w:proofErr w:type="spellStart"/>
      <w:r>
        <w:t>Bogdanas</w:t>
      </w:r>
      <w:proofErr w:type="spellEnd"/>
      <w:r>
        <w:t xml:space="preserve"> said the process can be done over the phone. Requests for lecture capture should be directed to the Registrar, who will schedule them. There are four classrooms in Fleming, three in CM22, and four in Davie (three in LA and one in Davie West).</w:t>
      </w:r>
    </w:p>
    <w:p w14:paraId="1D8A2A47" w14:textId="77777777" w:rsidR="003A2DEA" w:rsidRDefault="003A2DEA">
      <w:pPr>
        <w:pStyle w:val="ListParagraph"/>
        <w:spacing w:after="100" w:afterAutospacing="1" w:line="240" w:lineRule="auto"/>
        <w:ind w:left="360" w:right="-360"/>
      </w:pPr>
    </w:p>
    <w:p w14:paraId="1D8A2A48" w14:textId="77777777" w:rsidR="003A2DEA" w:rsidRDefault="003A2DEA">
      <w:pPr>
        <w:pStyle w:val="ListParagraph"/>
        <w:spacing w:after="100" w:afterAutospacing="1" w:line="240" w:lineRule="auto"/>
        <w:ind w:left="360" w:right="-360"/>
      </w:pPr>
      <w:r>
        <w:t>Engineering faculty are the primary users of Echo. Matt Hagood is the contact. More Echo-only and fewer VC facilities are anticipated for the future. Live streaming will be available in the next version.  There are application possibilities outside courses. Video will be made more publicly acceptable.</w:t>
      </w:r>
    </w:p>
    <w:p w14:paraId="1D8A2A49" w14:textId="77777777" w:rsidR="003037D5" w:rsidRDefault="003037D5">
      <w:pPr>
        <w:pStyle w:val="ListParagraph"/>
        <w:spacing w:after="100" w:afterAutospacing="1" w:line="240" w:lineRule="auto"/>
        <w:ind w:left="360" w:right="-360"/>
      </w:pPr>
    </w:p>
    <w:p w14:paraId="1D8A2A4A" w14:textId="77777777" w:rsidR="00821B87" w:rsidRDefault="00821B87">
      <w:pPr>
        <w:pStyle w:val="ListParagraph"/>
        <w:spacing w:after="100" w:afterAutospacing="1" w:line="240" w:lineRule="auto"/>
        <w:ind w:left="360" w:right="-360"/>
        <w:rPr>
          <w:b/>
        </w:rPr>
      </w:pPr>
    </w:p>
    <w:p w14:paraId="1D8A2A4B" w14:textId="77777777" w:rsidR="00821B87" w:rsidRDefault="00821B87" w:rsidP="00001495">
      <w:pPr>
        <w:pStyle w:val="ListParagraph"/>
        <w:numPr>
          <w:ilvl w:val="0"/>
          <w:numId w:val="1"/>
        </w:numPr>
        <w:spacing w:after="100" w:afterAutospacing="1" w:line="240" w:lineRule="auto"/>
        <w:ind w:right="-360"/>
        <w:rPr>
          <w:b/>
        </w:rPr>
      </w:pPr>
      <w:r>
        <w:rPr>
          <w:b/>
        </w:rPr>
        <w:t>Follow-Up on Online Parking Decals</w:t>
      </w:r>
    </w:p>
    <w:p w14:paraId="1D8A2A4C" w14:textId="77777777" w:rsidR="00821B87" w:rsidRPr="00001495" w:rsidRDefault="00821B87" w:rsidP="00001495">
      <w:pPr>
        <w:pStyle w:val="ListParagraph"/>
        <w:rPr>
          <w:b/>
        </w:rPr>
      </w:pPr>
    </w:p>
    <w:p w14:paraId="1D8A2A4D" w14:textId="77777777" w:rsidR="00735CE4" w:rsidRDefault="00821B87">
      <w:pPr>
        <w:pStyle w:val="ListParagraph"/>
        <w:spacing w:after="100" w:afterAutospacing="1" w:line="240" w:lineRule="auto"/>
        <w:ind w:left="360" w:right="-360"/>
      </w:pPr>
      <w:r>
        <w:t>Mr. Basiratmand confirmed that prototype “pay online and download” guest parking decals will be in testing on January 22.</w:t>
      </w:r>
    </w:p>
    <w:p w14:paraId="1D8A2A4E" w14:textId="77777777" w:rsidR="00735CE4" w:rsidRDefault="00735CE4">
      <w:pPr>
        <w:pStyle w:val="ListParagraph"/>
        <w:spacing w:after="100" w:afterAutospacing="1" w:line="240" w:lineRule="auto"/>
        <w:ind w:left="360" w:right="-360"/>
      </w:pPr>
    </w:p>
    <w:p w14:paraId="1D8A2A4F" w14:textId="77777777" w:rsidR="00735CE4" w:rsidRDefault="00735CE4">
      <w:pPr>
        <w:pStyle w:val="ListParagraph"/>
        <w:spacing w:after="100" w:afterAutospacing="1" w:line="240" w:lineRule="auto"/>
        <w:ind w:left="360" w:right="-360"/>
      </w:pPr>
    </w:p>
    <w:p w14:paraId="1D8A2A50" w14:textId="77777777" w:rsidR="00821B87" w:rsidRPr="00001495" w:rsidRDefault="00821B87">
      <w:pPr>
        <w:pStyle w:val="ListParagraph"/>
        <w:spacing w:after="100" w:afterAutospacing="1" w:line="240" w:lineRule="auto"/>
        <w:ind w:left="360" w:right="-360"/>
      </w:pPr>
      <w:r>
        <w:t xml:space="preserve"> </w:t>
      </w:r>
    </w:p>
    <w:p w14:paraId="1D8A2A51" w14:textId="77777777" w:rsidR="00821B87" w:rsidRPr="00001495" w:rsidRDefault="00821B87" w:rsidP="00001495">
      <w:pPr>
        <w:pStyle w:val="ListParagraph"/>
        <w:rPr>
          <w:b/>
        </w:rPr>
      </w:pPr>
    </w:p>
    <w:p w14:paraId="1D8A2A52" w14:textId="77777777" w:rsidR="00821B87" w:rsidRDefault="00821B87" w:rsidP="00001495">
      <w:pPr>
        <w:pStyle w:val="ListParagraph"/>
        <w:numPr>
          <w:ilvl w:val="0"/>
          <w:numId w:val="1"/>
        </w:numPr>
        <w:spacing w:after="100" w:afterAutospacing="1" w:line="240" w:lineRule="auto"/>
        <w:ind w:right="-360"/>
        <w:rPr>
          <w:b/>
        </w:rPr>
      </w:pPr>
      <w:r>
        <w:rPr>
          <w:b/>
        </w:rPr>
        <w:t>IRM Name Change</w:t>
      </w:r>
    </w:p>
    <w:p w14:paraId="1D8A2A53" w14:textId="77777777" w:rsidR="00821B87" w:rsidRDefault="00821B87">
      <w:pPr>
        <w:pStyle w:val="ListParagraph"/>
        <w:spacing w:after="100" w:afterAutospacing="1" w:line="240" w:lineRule="auto"/>
        <w:ind w:left="360" w:right="-360"/>
        <w:rPr>
          <w:b/>
        </w:rPr>
      </w:pPr>
    </w:p>
    <w:p w14:paraId="1D8A2A54" w14:textId="77777777" w:rsidR="00821B87" w:rsidRDefault="00EF4F2D">
      <w:pPr>
        <w:pStyle w:val="ListParagraph"/>
        <w:spacing w:after="100" w:afterAutospacing="1" w:line="240" w:lineRule="auto"/>
        <w:ind w:left="360" w:right="-360"/>
      </w:pPr>
      <w:r>
        <w:t xml:space="preserve">Information Resource Management </w:t>
      </w:r>
      <w:ins w:id="29" w:author="Christine Andreasen" w:date="2012-03-19T08:21:00Z">
        <w:r w:rsidR="00CD4587">
          <w:t xml:space="preserve">(IRM) </w:t>
        </w:r>
      </w:ins>
      <w:r>
        <w:t>will change its name to the Office of Information Technology (OIT) when its new Web site is completed. The new Web site is more service oriented and status updates will be clearer.</w:t>
      </w:r>
    </w:p>
    <w:p w14:paraId="1D8A2A55" w14:textId="77777777" w:rsidR="00735CE4" w:rsidRDefault="00735CE4">
      <w:pPr>
        <w:pStyle w:val="ListParagraph"/>
        <w:spacing w:after="100" w:afterAutospacing="1" w:line="240" w:lineRule="auto"/>
        <w:ind w:left="360" w:right="-360"/>
      </w:pPr>
    </w:p>
    <w:p w14:paraId="1D8A2A56" w14:textId="77777777" w:rsidR="00735CE4" w:rsidRPr="00001495" w:rsidRDefault="00735CE4">
      <w:pPr>
        <w:pStyle w:val="ListParagraph"/>
        <w:spacing w:after="100" w:afterAutospacing="1" w:line="240" w:lineRule="auto"/>
        <w:ind w:left="360" w:right="-360"/>
        <w:rPr>
          <w:b/>
        </w:rPr>
      </w:pPr>
    </w:p>
    <w:p w14:paraId="1D8A2A57" w14:textId="77777777" w:rsidR="003A2DEA" w:rsidRPr="00001495" w:rsidRDefault="00735CE4" w:rsidP="00001495">
      <w:pPr>
        <w:pStyle w:val="ListParagraph"/>
        <w:numPr>
          <w:ilvl w:val="0"/>
          <w:numId w:val="1"/>
        </w:numPr>
        <w:spacing w:after="100" w:afterAutospacing="1" w:line="240" w:lineRule="auto"/>
        <w:ind w:right="-360"/>
      </w:pPr>
      <w:r w:rsidRPr="00001495">
        <w:rPr>
          <w:b/>
        </w:rPr>
        <w:t>New Business/Other Item</w:t>
      </w:r>
      <w:r>
        <w:t xml:space="preserve">s </w:t>
      </w:r>
    </w:p>
    <w:p w14:paraId="1D8A2A58" w14:textId="77777777" w:rsidR="0045535B" w:rsidRDefault="0045535B">
      <w:pPr>
        <w:pStyle w:val="ListParagraph"/>
        <w:spacing w:after="100" w:afterAutospacing="1" w:line="240" w:lineRule="auto"/>
        <w:ind w:left="360" w:right="-360"/>
        <w:rPr>
          <w:b/>
        </w:rPr>
      </w:pPr>
    </w:p>
    <w:p w14:paraId="1D8A2A59" w14:textId="77777777" w:rsidR="0045535B" w:rsidRDefault="0045535B">
      <w:pPr>
        <w:pStyle w:val="ListParagraph"/>
        <w:spacing w:after="100" w:afterAutospacing="1" w:line="240" w:lineRule="auto"/>
        <w:ind w:left="360" w:right="-360"/>
      </w:pPr>
      <w:r>
        <w:t>Mr. Ball summarized items submitted via email.</w:t>
      </w:r>
    </w:p>
    <w:p w14:paraId="1D8A2A5A" w14:textId="77777777" w:rsidR="0045535B" w:rsidRPr="00001495" w:rsidRDefault="0045535B">
      <w:pPr>
        <w:pStyle w:val="ListParagraph"/>
        <w:spacing w:after="100" w:afterAutospacing="1" w:line="240" w:lineRule="auto"/>
        <w:ind w:left="360" w:right="-360"/>
      </w:pPr>
    </w:p>
    <w:p w14:paraId="1D8A2A5B" w14:textId="77777777" w:rsidR="00735CE4" w:rsidRPr="00001495" w:rsidRDefault="00735CE4" w:rsidP="00001495">
      <w:pPr>
        <w:pStyle w:val="ListParagraph"/>
        <w:numPr>
          <w:ilvl w:val="0"/>
          <w:numId w:val="9"/>
        </w:numPr>
        <w:spacing w:after="100" w:afterAutospacing="1" w:line="240" w:lineRule="auto"/>
        <w:ind w:right="-360"/>
        <w:rPr>
          <w:b/>
        </w:rPr>
      </w:pPr>
      <w:r w:rsidRPr="00001495">
        <w:rPr>
          <w:b/>
        </w:rPr>
        <w:t xml:space="preserve">E-Learning </w:t>
      </w:r>
      <w:r>
        <w:rPr>
          <w:b/>
        </w:rPr>
        <w:t>Training</w:t>
      </w:r>
      <w:r w:rsidRPr="00001495">
        <w:rPr>
          <w:b/>
        </w:rPr>
        <w:t>—</w:t>
      </w:r>
      <w:r>
        <w:t>E-Learning training feedback has been extremely positive. Training for administrators and facilitators is planned. Mr. Fowlkes asked that specific needs be called out.</w:t>
      </w:r>
    </w:p>
    <w:p w14:paraId="1D8A2A5C" w14:textId="77777777" w:rsidR="0045535B" w:rsidRPr="00001495" w:rsidRDefault="0045535B" w:rsidP="00001495">
      <w:pPr>
        <w:pStyle w:val="ListParagraph"/>
        <w:spacing w:after="100" w:afterAutospacing="1" w:line="240" w:lineRule="auto"/>
        <w:ind w:left="1440" w:right="-360"/>
        <w:rPr>
          <w:b/>
        </w:rPr>
      </w:pPr>
    </w:p>
    <w:p w14:paraId="1D8A2A5D" w14:textId="77777777" w:rsidR="00735CE4" w:rsidRPr="00001495" w:rsidRDefault="00735CE4" w:rsidP="00001495">
      <w:pPr>
        <w:pStyle w:val="ListParagraph"/>
        <w:numPr>
          <w:ilvl w:val="0"/>
          <w:numId w:val="9"/>
        </w:numPr>
        <w:spacing w:after="100" w:afterAutospacing="1" w:line="240" w:lineRule="auto"/>
        <w:ind w:right="-360"/>
        <w:rPr>
          <w:b/>
        </w:rPr>
      </w:pPr>
      <w:proofErr w:type="spellStart"/>
      <w:r>
        <w:rPr>
          <w:b/>
        </w:rPr>
        <w:t>Turnit</w:t>
      </w:r>
      <w:ins w:id="30" w:author="Christine Andreasen" w:date="2012-03-19T08:25:00Z">
        <w:r w:rsidR="003554B0">
          <w:rPr>
            <w:b/>
          </w:rPr>
          <w:t>in</w:t>
        </w:r>
      </w:ins>
      <w:proofErr w:type="spellEnd"/>
      <w:del w:id="31" w:author="Christine Andreasen" w:date="2012-03-19T08:25:00Z">
        <w:r w:rsidDel="003554B0">
          <w:rPr>
            <w:b/>
          </w:rPr>
          <w:delText>-In</w:delText>
        </w:r>
      </w:del>
      <w:r w:rsidRPr="00735CE4">
        <w:rPr>
          <w:b/>
        </w:rPr>
        <w:t>—</w:t>
      </w:r>
      <w:r>
        <w:t xml:space="preserve">The Tech Fee Committee meets sometime after February 10. It takes 30 days for a decision to be funded. IRM will have a relevant quote. </w:t>
      </w:r>
      <w:proofErr w:type="spellStart"/>
      <w:r>
        <w:t>Turnit</w:t>
      </w:r>
      <w:del w:id="32" w:author="Christine Andreasen" w:date="2012-03-19T08:25:00Z">
        <w:r w:rsidDel="003554B0">
          <w:delText>-</w:delText>
        </w:r>
      </w:del>
      <w:r>
        <w:t>in</w:t>
      </w:r>
      <w:proofErr w:type="spellEnd"/>
      <w:r>
        <w:t xml:space="preserve"> could replace </w:t>
      </w:r>
      <w:proofErr w:type="spellStart"/>
      <w:r>
        <w:t>SafeAssign</w:t>
      </w:r>
      <w:proofErr w:type="spellEnd"/>
      <w:r>
        <w:t xml:space="preserve"> before summer. </w:t>
      </w:r>
    </w:p>
    <w:p w14:paraId="1D8A2A5E" w14:textId="77777777" w:rsidR="0045535B" w:rsidRPr="00001495" w:rsidRDefault="0045535B" w:rsidP="00001495">
      <w:pPr>
        <w:pStyle w:val="ListParagraph"/>
        <w:rPr>
          <w:b/>
        </w:rPr>
      </w:pPr>
    </w:p>
    <w:p w14:paraId="1D8A2A5F" w14:textId="77777777" w:rsidR="0045535B" w:rsidRPr="00001495" w:rsidRDefault="00735CE4" w:rsidP="00001495">
      <w:pPr>
        <w:pStyle w:val="ListParagraph"/>
        <w:numPr>
          <w:ilvl w:val="0"/>
          <w:numId w:val="9"/>
        </w:numPr>
        <w:spacing w:after="100" w:afterAutospacing="1" w:line="240" w:lineRule="auto"/>
        <w:ind w:right="-360"/>
        <w:rPr>
          <w:b/>
        </w:rPr>
      </w:pPr>
      <w:r w:rsidRPr="0045535B">
        <w:rPr>
          <w:b/>
        </w:rPr>
        <w:t>Blackboard Issues—</w:t>
      </w:r>
      <w:proofErr w:type="gramStart"/>
      <w:r>
        <w:t>There</w:t>
      </w:r>
      <w:proofErr w:type="gramEnd"/>
      <w:r>
        <w:t xml:space="preserve"> have been no issues with Bb. IRM reestablished a relationship with Bb executives and there is now a regular </w:t>
      </w:r>
      <w:r w:rsidR="0045535B">
        <w:t xml:space="preserve">telephone </w:t>
      </w:r>
      <w:r>
        <w:t xml:space="preserve">review </w:t>
      </w:r>
      <w:r w:rsidR="0045535B">
        <w:t xml:space="preserve">of activity </w:t>
      </w:r>
      <w:r>
        <w:t>with executives</w:t>
      </w:r>
      <w:r w:rsidR="0045535B">
        <w:t>.</w:t>
      </w:r>
    </w:p>
    <w:p w14:paraId="1D8A2A60" w14:textId="77777777" w:rsidR="0045535B" w:rsidRPr="00001495" w:rsidRDefault="0045535B" w:rsidP="00001495">
      <w:pPr>
        <w:pStyle w:val="ListParagraph"/>
        <w:rPr>
          <w:b/>
        </w:rPr>
      </w:pPr>
    </w:p>
    <w:p w14:paraId="1D8A2A61" w14:textId="77777777" w:rsidR="00735CE4" w:rsidRPr="00001495" w:rsidRDefault="0045535B" w:rsidP="00001495">
      <w:pPr>
        <w:pStyle w:val="ListParagraph"/>
        <w:numPr>
          <w:ilvl w:val="0"/>
          <w:numId w:val="9"/>
        </w:numPr>
        <w:spacing w:after="100" w:afterAutospacing="1" w:line="240" w:lineRule="auto"/>
        <w:ind w:right="-360"/>
        <w:rPr>
          <w:b/>
        </w:rPr>
      </w:pPr>
      <w:r w:rsidRPr="00001495">
        <w:rPr>
          <w:b/>
        </w:rPr>
        <w:t xml:space="preserve"> VPN</w:t>
      </w:r>
      <w:r>
        <w:t xml:space="preserve"> </w:t>
      </w:r>
      <w:r w:rsidRPr="003554B0">
        <w:rPr>
          <w:b/>
          <w:rPrChange w:id="33" w:author="Christine Andreasen" w:date="2012-03-19T08:25:00Z">
            <w:rPr/>
          </w:rPrChange>
        </w:rPr>
        <w:t>Connectivity—</w:t>
      </w:r>
      <w:proofErr w:type="gramStart"/>
      <w:r>
        <w:t>This</w:t>
      </w:r>
      <w:proofErr w:type="gramEnd"/>
      <w:r>
        <w:t xml:space="preserve"> issue was dropped because of other priorities including firewall implementation and emergency cutovers to keep the network running. VPN option is available for Mac and mobile devices.</w:t>
      </w:r>
    </w:p>
    <w:p w14:paraId="1D8A2A62" w14:textId="77777777" w:rsidR="0045535B" w:rsidRPr="00001495" w:rsidRDefault="0045535B" w:rsidP="00001495">
      <w:pPr>
        <w:pStyle w:val="ListParagraph"/>
        <w:rPr>
          <w:b/>
        </w:rPr>
      </w:pPr>
    </w:p>
    <w:p w14:paraId="1D8A2A63" w14:textId="77777777" w:rsidR="0045535B" w:rsidRPr="00001495" w:rsidRDefault="0045535B" w:rsidP="00001495">
      <w:pPr>
        <w:pStyle w:val="ListParagraph"/>
        <w:numPr>
          <w:ilvl w:val="0"/>
          <w:numId w:val="9"/>
        </w:numPr>
        <w:spacing w:after="100" w:afterAutospacing="1" w:line="240" w:lineRule="auto"/>
        <w:ind w:right="-360"/>
        <w:rPr>
          <w:b/>
        </w:rPr>
      </w:pPr>
      <w:r>
        <w:rPr>
          <w:b/>
        </w:rPr>
        <w:t>SharePoint</w:t>
      </w:r>
      <w:r w:rsidRPr="0045535B">
        <w:rPr>
          <w:b/>
        </w:rPr>
        <w:t>—</w:t>
      </w:r>
      <w:proofErr w:type="gramStart"/>
      <w:r>
        <w:t>There</w:t>
      </w:r>
      <w:proofErr w:type="gramEnd"/>
      <w:r>
        <w:t xml:space="preserve"> are not many SharePoint support requests. IRM offers training. A major criticism is the slowness of the system.  The Administration uses SharePoint and the Library is testing it. </w:t>
      </w:r>
    </w:p>
    <w:p w14:paraId="1D8A2A64" w14:textId="77777777" w:rsidR="0045535B" w:rsidRPr="0045535B" w:rsidRDefault="0045535B" w:rsidP="00001495">
      <w:pPr>
        <w:pStyle w:val="ListParagraph"/>
      </w:pPr>
    </w:p>
    <w:p w14:paraId="1D8A2A65" w14:textId="77777777" w:rsidR="0045535B" w:rsidRPr="0045535B" w:rsidRDefault="0045535B" w:rsidP="00001495">
      <w:pPr>
        <w:pStyle w:val="ListParagraph"/>
        <w:numPr>
          <w:ilvl w:val="0"/>
          <w:numId w:val="9"/>
        </w:numPr>
        <w:spacing w:after="100" w:afterAutospacing="1" w:line="240" w:lineRule="auto"/>
        <w:ind w:right="-360"/>
        <w:rPr>
          <w:b/>
        </w:rPr>
      </w:pPr>
      <w:r w:rsidRPr="0045535B">
        <w:rPr>
          <w:b/>
        </w:rPr>
        <w:t>Institutional Apple Mobile Developmen</w:t>
      </w:r>
      <w:r w:rsidRPr="00001495">
        <w:t>t—Dr. Freedman</w:t>
      </w:r>
      <w:r>
        <w:t xml:space="preserve"> </w:t>
      </w:r>
      <w:del w:id="34" w:author="Christine Andreasen" w:date="2012-03-19T08:25:00Z">
        <w:r w:rsidDel="003554B0">
          <w:delText xml:space="preserve"> </w:delText>
        </w:r>
      </w:del>
      <w:r>
        <w:t>asked if FAU has Apple mobile development. Mr. Ball will follow up with Wendy Wong about this.</w:t>
      </w:r>
    </w:p>
    <w:p w14:paraId="1D8A2A66" w14:textId="77777777" w:rsidR="00CD6199" w:rsidRPr="00821B87" w:rsidDel="003554B0" w:rsidRDefault="00CD6199" w:rsidP="00001495">
      <w:pPr>
        <w:spacing w:after="100" w:afterAutospacing="1" w:line="240" w:lineRule="auto"/>
        <w:ind w:left="360" w:right="-360"/>
        <w:rPr>
          <w:del w:id="35" w:author="Christine Andreasen" w:date="2012-03-19T08:26:00Z"/>
        </w:rPr>
      </w:pPr>
    </w:p>
    <w:p w14:paraId="1D8A2A67" w14:textId="77777777" w:rsidR="00246FEA" w:rsidRDefault="00246FEA" w:rsidP="007715BF">
      <w:pPr>
        <w:pStyle w:val="ListParagraph"/>
        <w:spacing w:after="100" w:afterAutospacing="1" w:line="240" w:lineRule="auto"/>
        <w:ind w:left="360" w:right="-360"/>
        <w:rPr>
          <w:ins w:id="36" w:author="Christine Andreasen" w:date="2012-03-19T08:26:00Z"/>
        </w:rPr>
      </w:pPr>
    </w:p>
    <w:p w14:paraId="1D8A2A68" w14:textId="77777777" w:rsidR="003554B0" w:rsidRDefault="003554B0" w:rsidP="007715BF">
      <w:pPr>
        <w:pStyle w:val="ListParagraph"/>
        <w:spacing w:after="100" w:afterAutospacing="1" w:line="240" w:lineRule="auto"/>
        <w:ind w:left="360" w:right="-360"/>
      </w:pPr>
    </w:p>
    <w:p w14:paraId="1D8A2A69" w14:textId="77777777" w:rsidR="008B1B86" w:rsidRPr="00F6649F" w:rsidRDefault="00CC7F03" w:rsidP="008B1B86">
      <w:pPr>
        <w:pStyle w:val="ListParagraph"/>
        <w:numPr>
          <w:ilvl w:val="0"/>
          <w:numId w:val="1"/>
        </w:numPr>
        <w:spacing w:after="100" w:afterAutospacing="1" w:line="240" w:lineRule="auto"/>
        <w:rPr>
          <w:b/>
        </w:rPr>
      </w:pPr>
      <w:r>
        <w:rPr>
          <w:b/>
        </w:rPr>
        <w:t xml:space="preserve"> </w:t>
      </w:r>
      <w:r w:rsidR="008B1B86" w:rsidRPr="00F6649F">
        <w:rPr>
          <w:b/>
        </w:rPr>
        <w:t>Meeting Adjournment</w:t>
      </w:r>
    </w:p>
    <w:p w14:paraId="1D8A2A6A" w14:textId="77777777" w:rsidR="00EF4F2D" w:rsidRDefault="00EF4F2D" w:rsidP="00001495">
      <w:pPr>
        <w:spacing w:line="240" w:lineRule="auto"/>
        <w:ind w:left="360"/>
      </w:pPr>
      <w:r>
        <w:lastRenderedPageBreak/>
        <w:t xml:space="preserve">Mr. Ball invited members to attend Elise </w:t>
      </w:r>
      <w:proofErr w:type="spellStart"/>
      <w:r>
        <w:t>Angiolillo’s</w:t>
      </w:r>
      <w:proofErr w:type="spellEnd"/>
      <w:r>
        <w:t xml:space="preserve"> retirement party on January 30 from 3 to 5 p.m. in Live Oak.</w:t>
      </w:r>
    </w:p>
    <w:p w14:paraId="1D8A2A6B" w14:textId="77777777" w:rsidR="009A70B0" w:rsidRDefault="00EF4F2D">
      <w:pPr>
        <w:spacing w:line="240" w:lineRule="auto"/>
        <w:ind w:firstLine="360"/>
      </w:pPr>
      <w:r>
        <w:t xml:space="preserve"> </w:t>
      </w:r>
      <w:r w:rsidR="008B1B86">
        <w:t xml:space="preserve">There being no other business to bring before the Committee, the meeting adjourned at </w:t>
      </w:r>
      <w:r>
        <w:t>5:01</w:t>
      </w:r>
      <w:r w:rsidR="00246FEA">
        <w:t xml:space="preserve"> </w:t>
      </w:r>
      <w:r w:rsidR="00203010">
        <w:t>p.m.</w:t>
      </w:r>
    </w:p>
    <w:p w14:paraId="1D8A2A6C" w14:textId="77777777" w:rsidR="006C6805" w:rsidRDefault="008B1B86">
      <w:pPr>
        <w:spacing w:after="100" w:afterAutospacing="1" w:line="240" w:lineRule="auto"/>
        <w:ind w:firstLine="360"/>
      </w:pPr>
      <w:r>
        <w:t>Respectfully submitted,</w:t>
      </w:r>
    </w:p>
    <w:p w14:paraId="1D8A2A6D" w14:textId="77777777" w:rsidR="006C6805" w:rsidRDefault="006C6805">
      <w:pPr>
        <w:spacing w:after="0" w:line="240" w:lineRule="auto"/>
        <w:ind w:left="360" w:right="-360"/>
      </w:pPr>
    </w:p>
    <w:p w14:paraId="1D8A2A6E" w14:textId="77777777" w:rsidR="006C6805" w:rsidRDefault="008B1B86">
      <w:pPr>
        <w:spacing w:after="0" w:line="240" w:lineRule="auto"/>
        <w:ind w:left="360" w:right="-360"/>
      </w:pPr>
      <w:r>
        <w:t>Christine Andreasen</w:t>
      </w:r>
      <w:r w:rsidR="000A0361">
        <w:t xml:space="preserve"> </w:t>
      </w:r>
      <w:r w:rsidR="00D51E94">
        <w:t xml:space="preserve">                                                                                                                                                       </w:t>
      </w:r>
    </w:p>
    <w:p w14:paraId="1D8A2A6F" w14:textId="77777777" w:rsidR="006C6805" w:rsidRDefault="009D1B89">
      <w:pPr>
        <w:spacing w:after="0" w:line="240" w:lineRule="auto"/>
        <w:ind w:left="360" w:right="-360"/>
      </w:pPr>
      <w:r>
        <w:t>R</w:t>
      </w:r>
      <w:r w:rsidR="000A0361">
        <w:t>ecording  Secretary</w:t>
      </w:r>
    </w:p>
    <w:p w14:paraId="1D8A2A70" w14:textId="77777777" w:rsidR="00DD30F8" w:rsidRDefault="00DD30F8">
      <w:pPr>
        <w:spacing w:after="100" w:afterAutospacing="1" w:line="240" w:lineRule="auto"/>
        <w:ind w:firstLine="360"/>
      </w:pPr>
    </w:p>
    <w:sectPr w:rsidR="00DD30F8" w:rsidSect="00450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E2EAF"/>
    <w:multiLevelType w:val="hybridMultilevel"/>
    <w:tmpl w:val="E6260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04BCB"/>
    <w:multiLevelType w:val="hybridMultilevel"/>
    <w:tmpl w:val="0B844B82"/>
    <w:lvl w:ilvl="0" w:tplc="0DFE0902">
      <w:start w:val="1"/>
      <w:numFmt w:val="upperLetter"/>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136162"/>
    <w:multiLevelType w:val="hybridMultilevel"/>
    <w:tmpl w:val="A5A4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094C3D"/>
    <w:multiLevelType w:val="hybridMultilevel"/>
    <w:tmpl w:val="3C5CE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3F363F"/>
    <w:multiLevelType w:val="hybridMultilevel"/>
    <w:tmpl w:val="1A6AD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085B6F"/>
    <w:multiLevelType w:val="hybridMultilevel"/>
    <w:tmpl w:val="D2EC3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1752335"/>
    <w:multiLevelType w:val="hybridMultilevel"/>
    <w:tmpl w:val="ADC4B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7F74EA7"/>
    <w:multiLevelType w:val="hybridMultilevel"/>
    <w:tmpl w:val="24CAC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DA033E3"/>
    <w:multiLevelType w:val="hybridMultilevel"/>
    <w:tmpl w:val="9F58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B86"/>
    <w:rsid w:val="00001495"/>
    <w:rsid w:val="00037B67"/>
    <w:rsid w:val="00043A1B"/>
    <w:rsid w:val="00051F96"/>
    <w:rsid w:val="00053D63"/>
    <w:rsid w:val="000541D3"/>
    <w:rsid w:val="00070C68"/>
    <w:rsid w:val="000A0361"/>
    <w:rsid w:val="000A124A"/>
    <w:rsid w:val="000A561E"/>
    <w:rsid w:val="000A6A7A"/>
    <w:rsid w:val="000B3620"/>
    <w:rsid w:val="000F6D4A"/>
    <w:rsid w:val="00125743"/>
    <w:rsid w:val="00144814"/>
    <w:rsid w:val="00150DC4"/>
    <w:rsid w:val="00154DE4"/>
    <w:rsid w:val="001561AC"/>
    <w:rsid w:val="00163021"/>
    <w:rsid w:val="0017141C"/>
    <w:rsid w:val="00185BFA"/>
    <w:rsid w:val="001A3D24"/>
    <w:rsid w:val="001B1CD7"/>
    <w:rsid w:val="001D3E85"/>
    <w:rsid w:val="001D4B26"/>
    <w:rsid w:val="001D6398"/>
    <w:rsid w:val="001E16D8"/>
    <w:rsid w:val="00203010"/>
    <w:rsid w:val="00242FE4"/>
    <w:rsid w:val="00246FEA"/>
    <w:rsid w:val="00247B12"/>
    <w:rsid w:val="00262D13"/>
    <w:rsid w:val="00263415"/>
    <w:rsid w:val="00264C0A"/>
    <w:rsid w:val="002668EA"/>
    <w:rsid w:val="00293284"/>
    <w:rsid w:val="002944FB"/>
    <w:rsid w:val="00296053"/>
    <w:rsid w:val="002A637E"/>
    <w:rsid w:val="002B54EA"/>
    <w:rsid w:val="002C6294"/>
    <w:rsid w:val="002D6B2B"/>
    <w:rsid w:val="002E1303"/>
    <w:rsid w:val="002E5609"/>
    <w:rsid w:val="002F2340"/>
    <w:rsid w:val="002F2E99"/>
    <w:rsid w:val="002F6CDD"/>
    <w:rsid w:val="003037D5"/>
    <w:rsid w:val="00317966"/>
    <w:rsid w:val="00321FC0"/>
    <w:rsid w:val="0033259B"/>
    <w:rsid w:val="003328D7"/>
    <w:rsid w:val="00333E4F"/>
    <w:rsid w:val="0034127F"/>
    <w:rsid w:val="0034469A"/>
    <w:rsid w:val="003554B0"/>
    <w:rsid w:val="00355848"/>
    <w:rsid w:val="00366A98"/>
    <w:rsid w:val="003766D3"/>
    <w:rsid w:val="003A2DEA"/>
    <w:rsid w:val="003A71FA"/>
    <w:rsid w:val="003B0B56"/>
    <w:rsid w:val="003B135A"/>
    <w:rsid w:val="003B5314"/>
    <w:rsid w:val="003C21BB"/>
    <w:rsid w:val="003C337A"/>
    <w:rsid w:val="003C6DF0"/>
    <w:rsid w:val="003C723C"/>
    <w:rsid w:val="003D25E9"/>
    <w:rsid w:val="003E58F0"/>
    <w:rsid w:val="003F0E87"/>
    <w:rsid w:val="003F3058"/>
    <w:rsid w:val="003F6C70"/>
    <w:rsid w:val="00423D63"/>
    <w:rsid w:val="00436AFD"/>
    <w:rsid w:val="00440EE8"/>
    <w:rsid w:val="004502E7"/>
    <w:rsid w:val="0045535B"/>
    <w:rsid w:val="00455835"/>
    <w:rsid w:val="004645A1"/>
    <w:rsid w:val="00483B78"/>
    <w:rsid w:val="00487C40"/>
    <w:rsid w:val="00491F29"/>
    <w:rsid w:val="004A2A03"/>
    <w:rsid w:val="004A69DA"/>
    <w:rsid w:val="004C3FD9"/>
    <w:rsid w:val="004C6B00"/>
    <w:rsid w:val="004D21CA"/>
    <w:rsid w:val="004F57B0"/>
    <w:rsid w:val="0050041D"/>
    <w:rsid w:val="00510F20"/>
    <w:rsid w:val="005173F7"/>
    <w:rsid w:val="00526B07"/>
    <w:rsid w:val="00536E48"/>
    <w:rsid w:val="005414E8"/>
    <w:rsid w:val="005559EB"/>
    <w:rsid w:val="00575801"/>
    <w:rsid w:val="005844AB"/>
    <w:rsid w:val="00585234"/>
    <w:rsid w:val="005A3543"/>
    <w:rsid w:val="005C0E0F"/>
    <w:rsid w:val="005C410E"/>
    <w:rsid w:val="005C5EE0"/>
    <w:rsid w:val="005C6D6A"/>
    <w:rsid w:val="005D0C4F"/>
    <w:rsid w:val="005D3751"/>
    <w:rsid w:val="005E2A32"/>
    <w:rsid w:val="00601BDC"/>
    <w:rsid w:val="006038F4"/>
    <w:rsid w:val="006044E9"/>
    <w:rsid w:val="00607A2B"/>
    <w:rsid w:val="00630AE0"/>
    <w:rsid w:val="00632BA4"/>
    <w:rsid w:val="00650894"/>
    <w:rsid w:val="00682BCE"/>
    <w:rsid w:val="006908EB"/>
    <w:rsid w:val="0069113A"/>
    <w:rsid w:val="00692601"/>
    <w:rsid w:val="006945A2"/>
    <w:rsid w:val="00695CA9"/>
    <w:rsid w:val="006B10A2"/>
    <w:rsid w:val="006B52D9"/>
    <w:rsid w:val="006C6805"/>
    <w:rsid w:val="006C787C"/>
    <w:rsid w:val="006E06E8"/>
    <w:rsid w:val="00712D3D"/>
    <w:rsid w:val="00713CB9"/>
    <w:rsid w:val="00722130"/>
    <w:rsid w:val="00735CE4"/>
    <w:rsid w:val="007509BD"/>
    <w:rsid w:val="0076063E"/>
    <w:rsid w:val="007642C9"/>
    <w:rsid w:val="007652B8"/>
    <w:rsid w:val="007715BF"/>
    <w:rsid w:val="007731F7"/>
    <w:rsid w:val="00777AE0"/>
    <w:rsid w:val="00795917"/>
    <w:rsid w:val="007D0B26"/>
    <w:rsid w:val="007D1312"/>
    <w:rsid w:val="007E04E4"/>
    <w:rsid w:val="007E1D7A"/>
    <w:rsid w:val="00801B00"/>
    <w:rsid w:val="00821B87"/>
    <w:rsid w:val="008473AA"/>
    <w:rsid w:val="008575D4"/>
    <w:rsid w:val="00857F0A"/>
    <w:rsid w:val="00866E68"/>
    <w:rsid w:val="0087160B"/>
    <w:rsid w:val="00880868"/>
    <w:rsid w:val="00890AA2"/>
    <w:rsid w:val="00894F6C"/>
    <w:rsid w:val="00897278"/>
    <w:rsid w:val="008A0538"/>
    <w:rsid w:val="008A473C"/>
    <w:rsid w:val="008A682B"/>
    <w:rsid w:val="008B1B86"/>
    <w:rsid w:val="008B4843"/>
    <w:rsid w:val="008D065D"/>
    <w:rsid w:val="008E4359"/>
    <w:rsid w:val="008E4D29"/>
    <w:rsid w:val="008E5A80"/>
    <w:rsid w:val="008F2132"/>
    <w:rsid w:val="00904F8D"/>
    <w:rsid w:val="009113C5"/>
    <w:rsid w:val="00915BEB"/>
    <w:rsid w:val="00917568"/>
    <w:rsid w:val="0092101E"/>
    <w:rsid w:val="00926A17"/>
    <w:rsid w:val="00960D41"/>
    <w:rsid w:val="00974C3B"/>
    <w:rsid w:val="0097598A"/>
    <w:rsid w:val="00986728"/>
    <w:rsid w:val="009A1471"/>
    <w:rsid w:val="009A1D0A"/>
    <w:rsid w:val="009A70B0"/>
    <w:rsid w:val="009B3272"/>
    <w:rsid w:val="009D1B89"/>
    <w:rsid w:val="009E383D"/>
    <w:rsid w:val="009F0C35"/>
    <w:rsid w:val="009F434E"/>
    <w:rsid w:val="009F5289"/>
    <w:rsid w:val="00A0108F"/>
    <w:rsid w:val="00A15984"/>
    <w:rsid w:val="00A173CC"/>
    <w:rsid w:val="00A20EBD"/>
    <w:rsid w:val="00A41422"/>
    <w:rsid w:val="00A52FB3"/>
    <w:rsid w:val="00A628C9"/>
    <w:rsid w:val="00A716B0"/>
    <w:rsid w:val="00A873A4"/>
    <w:rsid w:val="00A942D5"/>
    <w:rsid w:val="00A947C5"/>
    <w:rsid w:val="00A97B99"/>
    <w:rsid w:val="00AA02B9"/>
    <w:rsid w:val="00AA202F"/>
    <w:rsid w:val="00AC059A"/>
    <w:rsid w:val="00AC3353"/>
    <w:rsid w:val="00AC5204"/>
    <w:rsid w:val="00AD02F8"/>
    <w:rsid w:val="00AD10E3"/>
    <w:rsid w:val="00AD2E52"/>
    <w:rsid w:val="00AD63ED"/>
    <w:rsid w:val="00AD72A6"/>
    <w:rsid w:val="00AE1A65"/>
    <w:rsid w:val="00AE73C3"/>
    <w:rsid w:val="00AF58BD"/>
    <w:rsid w:val="00B022E4"/>
    <w:rsid w:val="00B22586"/>
    <w:rsid w:val="00B34F32"/>
    <w:rsid w:val="00B36C49"/>
    <w:rsid w:val="00B4053A"/>
    <w:rsid w:val="00B41438"/>
    <w:rsid w:val="00B41A07"/>
    <w:rsid w:val="00B52AC1"/>
    <w:rsid w:val="00B7118D"/>
    <w:rsid w:val="00B7141D"/>
    <w:rsid w:val="00B73E92"/>
    <w:rsid w:val="00B878BF"/>
    <w:rsid w:val="00BA59B1"/>
    <w:rsid w:val="00BA75B5"/>
    <w:rsid w:val="00BB4080"/>
    <w:rsid w:val="00BB46AD"/>
    <w:rsid w:val="00BB50CF"/>
    <w:rsid w:val="00BC2737"/>
    <w:rsid w:val="00BD5471"/>
    <w:rsid w:val="00BD6CBE"/>
    <w:rsid w:val="00BD6F5B"/>
    <w:rsid w:val="00BE595C"/>
    <w:rsid w:val="00C06FFB"/>
    <w:rsid w:val="00C104FC"/>
    <w:rsid w:val="00C10BA9"/>
    <w:rsid w:val="00C17C30"/>
    <w:rsid w:val="00C31A77"/>
    <w:rsid w:val="00C35DFA"/>
    <w:rsid w:val="00C8376B"/>
    <w:rsid w:val="00C97481"/>
    <w:rsid w:val="00CA1036"/>
    <w:rsid w:val="00CC5D56"/>
    <w:rsid w:val="00CC7F03"/>
    <w:rsid w:val="00CD1B52"/>
    <w:rsid w:val="00CD4587"/>
    <w:rsid w:val="00CD56D9"/>
    <w:rsid w:val="00CD6199"/>
    <w:rsid w:val="00CD78E7"/>
    <w:rsid w:val="00CE4CD3"/>
    <w:rsid w:val="00CF0C57"/>
    <w:rsid w:val="00CF155B"/>
    <w:rsid w:val="00CF3894"/>
    <w:rsid w:val="00D01821"/>
    <w:rsid w:val="00D01EAF"/>
    <w:rsid w:val="00D16EB2"/>
    <w:rsid w:val="00D21269"/>
    <w:rsid w:val="00D27734"/>
    <w:rsid w:val="00D379D5"/>
    <w:rsid w:val="00D44EC0"/>
    <w:rsid w:val="00D51E94"/>
    <w:rsid w:val="00D621C9"/>
    <w:rsid w:val="00D64759"/>
    <w:rsid w:val="00D70D52"/>
    <w:rsid w:val="00D76D8F"/>
    <w:rsid w:val="00D805F1"/>
    <w:rsid w:val="00D83474"/>
    <w:rsid w:val="00D846B2"/>
    <w:rsid w:val="00DA27CE"/>
    <w:rsid w:val="00DA5E7D"/>
    <w:rsid w:val="00DA7754"/>
    <w:rsid w:val="00DC68D1"/>
    <w:rsid w:val="00DD30F8"/>
    <w:rsid w:val="00DD3833"/>
    <w:rsid w:val="00DD6FF2"/>
    <w:rsid w:val="00DD70D2"/>
    <w:rsid w:val="00DE536F"/>
    <w:rsid w:val="00DF6313"/>
    <w:rsid w:val="00E12530"/>
    <w:rsid w:val="00E16D84"/>
    <w:rsid w:val="00E232D3"/>
    <w:rsid w:val="00E33174"/>
    <w:rsid w:val="00E509CE"/>
    <w:rsid w:val="00E653FD"/>
    <w:rsid w:val="00E813F5"/>
    <w:rsid w:val="00E87116"/>
    <w:rsid w:val="00E91350"/>
    <w:rsid w:val="00E9414B"/>
    <w:rsid w:val="00EB5B34"/>
    <w:rsid w:val="00EB7927"/>
    <w:rsid w:val="00EC0B88"/>
    <w:rsid w:val="00EC2E46"/>
    <w:rsid w:val="00EC683B"/>
    <w:rsid w:val="00ED2A4D"/>
    <w:rsid w:val="00ED4673"/>
    <w:rsid w:val="00EE3AEE"/>
    <w:rsid w:val="00EF4F2D"/>
    <w:rsid w:val="00F22E89"/>
    <w:rsid w:val="00F24D84"/>
    <w:rsid w:val="00F349E9"/>
    <w:rsid w:val="00F35C03"/>
    <w:rsid w:val="00F4021E"/>
    <w:rsid w:val="00F542F9"/>
    <w:rsid w:val="00F641F0"/>
    <w:rsid w:val="00F6632D"/>
    <w:rsid w:val="00F74A75"/>
    <w:rsid w:val="00F753BA"/>
    <w:rsid w:val="00F7547B"/>
    <w:rsid w:val="00F75D1B"/>
    <w:rsid w:val="00F770A6"/>
    <w:rsid w:val="00F80F2E"/>
    <w:rsid w:val="00F826C0"/>
    <w:rsid w:val="00F878EC"/>
    <w:rsid w:val="00F950B5"/>
    <w:rsid w:val="00FB1631"/>
    <w:rsid w:val="00FB1957"/>
    <w:rsid w:val="00FB21B3"/>
    <w:rsid w:val="00FB2CE6"/>
    <w:rsid w:val="00FB5C88"/>
    <w:rsid w:val="00FB65A6"/>
    <w:rsid w:val="00FB707D"/>
    <w:rsid w:val="00FC0925"/>
    <w:rsid w:val="00FC0D0A"/>
    <w:rsid w:val="00FE4054"/>
    <w:rsid w:val="00FE5881"/>
    <w:rsid w:val="00FF6819"/>
    <w:rsid w:val="00FF7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8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B86"/>
    <w:pPr>
      <w:ind w:left="720"/>
      <w:contextualSpacing/>
    </w:pPr>
  </w:style>
  <w:style w:type="character" w:styleId="CommentReference">
    <w:name w:val="annotation reference"/>
    <w:basedOn w:val="DefaultParagraphFont"/>
    <w:uiPriority w:val="99"/>
    <w:semiHidden/>
    <w:unhideWhenUsed/>
    <w:rsid w:val="008575D4"/>
    <w:rPr>
      <w:sz w:val="16"/>
      <w:szCs w:val="16"/>
    </w:rPr>
  </w:style>
  <w:style w:type="paragraph" w:styleId="CommentText">
    <w:name w:val="annotation text"/>
    <w:basedOn w:val="Normal"/>
    <w:link w:val="CommentTextChar"/>
    <w:uiPriority w:val="99"/>
    <w:semiHidden/>
    <w:unhideWhenUsed/>
    <w:rsid w:val="008575D4"/>
    <w:pPr>
      <w:spacing w:line="240" w:lineRule="auto"/>
    </w:pPr>
    <w:rPr>
      <w:sz w:val="20"/>
      <w:szCs w:val="20"/>
    </w:rPr>
  </w:style>
  <w:style w:type="character" w:customStyle="1" w:styleId="CommentTextChar">
    <w:name w:val="Comment Text Char"/>
    <w:basedOn w:val="DefaultParagraphFont"/>
    <w:link w:val="CommentText"/>
    <w:uiPriority w:val="99"/>
    <w:semiHidden/>
    <w:rsid w:val="008575D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575D4"/>
    <w:rPr>
      <w:b/>
      <w:bCs/>
    </w:rPr>
  </w:style>
  <w:style w:type="character" w:customStyle="1" w:styleId="CommentSubjectChar">
    <w:name w:val="Comment Subject Char"/>
    <w:basedOn w:val="CommentTextChar"/>
    <w:link w:val="CommentSubject"/>
    <w:uiPriority w:val="99"/>
    <w:semiHidden/>
    <w:rsid w:val="008575D4"/>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857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5D4"/>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8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B86"/>
    <w:pPr>
      <w:ind w:left="720"/>
      <w:contextualSpacing/>
    </w:pPr>
  </w:style>
  <w:style w:type="character" w:styleId="CommentReference">
    <w:name w:val="annotation reference"/>
    <w:basedOn w:val="DefaultParagraphFont"/>
    <w:uiPriority w:val="99"/>
    <w:semiHidden/>
    <w:unhideWhenUsed/>
    <w:rsid w:val="008575D4"/>
    <w:rPr>
      <w:sz w:val="16"/>
      <w:szCs w:val="16"/>
    </w:rPr>
  </w:style>
  <w:style w:type="paragraph" w:styleId="CommentText">
    <w:name w:val="annotation text"/>
    <w:basedOn w:val="Normal"/>
    <w:link w:val="CommentTextChar"/>
    <w:uiPriority w:val="99"/>
    <w:semiHidden/>
    <w:unhideWhenUsed/>
    <w:rsid w:val="008575D4"/>
    <w:pPr>
      <w:spacing w:line="240" w:lineRule="auto"/>
    </w:pPr>
    <w:rPr>
      <w:sz w:val="20"/>
      <w:szCs w:val="20"/>
    </w:rPr>
  </w:style>
  <w:style w:type="character" w:customStyle="1" w:styleId="CommentTextChar">
    <w:name w:val="Comment Text Char"/>
    <w:basedOn w:val="DefaultParagraphFont"/>
    <w:link w:val="CommentText"/>
    <w:uiPriority w:val="99"/>
    <w:semiHidden/>
    <w:rsid w:val="008575D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575D4"/>
    <w:rPr>
      <w:b/>
      <w:bCs/>
    </w:rPr>
  </w:style>
  <w:style w:type="character" w:customStyle="1" w:styleId="CommentSubjectChar">
    <w:name w:val="Comment Subject Char"/>
    <w:basedOn w:val="CommentTextChar"/>
    <w:link w:val="CommentSubject"/>
    <w:uiPriority w:val="99"/>
    <w:semiHidden/>
    <w:rsid w:val="008575D4"/>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857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5D4"/>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008332">
      <w:bodyDiv w:val="1"/>
      <w:marLeft w:val="0"/>
      <w:marRight w:val="0"/>
      <w:marTop w:val="0"/>
      <w:marBottom w:val="0"/>
      <w:divBdr>
        <w:top w:val="none" w:sz="0" w:space="0" w:color="auto"/>
        <w:left w:val="none" w:sz="0" w:space="0" w:color="auto"/>
        <w:bottom w:val="none" w:sz="0" w:space="0" w:color="auto"/>
        <w:right w:val="none" w:sz="0" w:space="0" w:color="auto"/>
      </w:divBdr>
    </w:div>
    <w:div w:id="177447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E7BBA69292E4478B45C082737B7CBC" ma:contentTypeVersion="0" ma:contentTypeDescription="Create a new document." ma:contentTypeScope="" ma:versionID="f4189f92c332c348f1c14903620a007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AC1F1-EEEF-4144-9B6E-09836B0198D2}">
  <ds:schemaRefs>
    <ds:schemaRef ds:uri="http://schemas.microsoft.com/office/infopath/2007/PartnerControls"/>
    <ds:schemaRef ds:uri="http://purl.org/dc/dcmitype/"/>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www.w3.org/XML/1998/namespace"/>
    <ds:schemaRef ds:uri="http://purl.org/dc/terms/"/>
  </ds:schemaRefs>
</ds:datastoreItem>
</file>

<file path=customXml/itemProps2.xml><?xml version="1.0" encoding="utf-8"?>
<ds:datastoreItem xmlns:ds="http://schemas.openxmlformats.org/officeDocument/2006/customXml" ds:itemID="{4F19843B-28CB-454F-B575-ADE23B0A68D7}">
  <ds:schemaRefs>
    <ds:schemaRef ds:uri="http://schemas.microsoft.com/sharepoint/v3/contenttype/forms"/>
  </ds:schemaRefs>
</ds:datastoreItem>
</file>

<file path=customXml/itemProps3.xml><?xml version="1.0" encoding="utf-8"?>
<ds:datastoreItem xmlns:ds="http://schemas.openxmlformats.org/officeDocument/2006/customXml" ds:itemID="{1DD6D655-8BC2-4628-8483-E7201D63EB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FFC863-21BE-4883-8BE5-5243DAB4D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8924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Andreasen</dc:creator>
  <cp:lastModifiedBy>Joanne M. Julia</cp:lastModifiedBy>
  <cp:revision>2</cp:revision>
  <cp:lastPrinted>2012-01-19T15:28:00Z</cp:lastPrinted>
  <dcterms:created xsi:type="dcterms:W3CDTF">2012-05-25T15:25:00Z</dcterms:created>
  <dcterms:modified xsi:type="dcterms:W3CDTF">2012-05-25T15:25:00Z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0x01010028E7BBA69292E4478B45C082737B7CBC</vt:lpwstr>
  </property>
</Properties>
</file>